
<file path=[Content_Types].xml><?xml version="1.0" encoding="utf-8"?>
<Types xmlns="http://schemas.openxmlformats.org/package/2006/content-types">
  <Override PartName="/word/footnotes.xml" ContentType="application/vnd.openxmlformats-officedocument.wordprocessingml.footnotes+xml"/>
  <Override PartName="/word/theme/themeOverride2.xml" ContentType="application/vnd.openxmlformats-officedocument.themeOverride+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75A" w:rsidRPr="00FA238D" w:rsidRDefault="00E5775A" w:rsidP="005E6FE8">
      <w:pPr>
        <w:spacing w:after="120" w:line="360" w:lineRule="auto"/>
        <w:jc w:val="center"/>
        <w:rPr>
          <w:rFonts w:ascii="Times New Roman" w:hAnsi="Times New Roman"/>
          <w:b/>
          <w:iCs/>
          <w:caps/>
          <w:sz w:val="24"/>
          <w:szCs w:val="24"/>
          <w:lang w:val="en-US"/>
        </w:rPr>
      </w:pPr>
      <w:bookmarkStart w:id="0" w:name="_Toc329632298"/>
      <w:proofErr w:type="gramStart"/>
      <w:r w:rsidRPr="00FA238D">
        <w:rPr>
          <w:rFonts w:ascii="Times New Roman" w:hAnsi="Times New Roman"/>
          <w:b/>
          <w:iCs/>
          <w:caps/>
          <w:sz w:val="24"/>
          <w:szCs w:val="24"/>
          <w:lang w:val="en-US"/>
        </w:rPr>
        <w:t xml:space="preserve">The </w:t>
      </w:r>
      <w:r w:rsidR="004C64BA" w:rsidRPr="00FA238D">
        <w:rPr>
          <w:rFonts w:ascii="Times New Roman" w:hAnsi="Times New Roman"/>
          <w:b/>
          <w:iCs/>
          <w:caps/>
          <w:sz w:val="24"/>
          <w:szCs w:val="24"/>
          <w:lang w:val="en-US"/>
        </w:rPr>
        <w:t>effect</w:t>
      </w:r>
      <w:r w:rsidRPr="00FA238D">
        <w:rPr>
          <w:rFonts w:ascii="Times New Roman" w:hAnsi="Times New Roman"/>
          <w:b/>
          <w:iCs/>
          <w:caps/>
          <w:sz w:val="24"/>
          <w:szCs w:val="24"/>
          <w:lang w:val="en-US"/>
        </w:rPr>
        <w:t xml:space="preserve"> of </w:t>
      </w:r>
      <w:r w:rsidR="004476E0" w:rsidRPr="00FA238D">
        <w:rPr>
          <w:rFonts w:ascii="Times New Roman" w:hAnsi="Times New Roman"/>
          <w:b/>
          <w:iCs/>
          <w:caps/>
          <w:sz w:val="24"/>
          <w:szCs w:val="24"/>
          <w:lang w:val="en-US"/>
        </w:rPr>
        <w:t xml:space="preserve">two biopreparations </w:t>
      </w:r>
      <w:r w:rsidR="006064E5" w:rsidRPr="00FA238D">
        <w:rPr>
          <w:rFonts w:ascii="Times New Roman" w:hAnsi="Times New Roman"/>
          <w:b/>
          <w:iCs/>
          <w:caps/>
          <w:sz w:val="24"/>
          <w:szCs w:val="24"/>
          <w:lang w:val="en-US"/>
        </w:rPr>
        <w:t>on rhizogenesis</w:t>
      </w:r>
      <w:r w:rsidR="006064E5" w:rsidRPr="00FA238D">
        <w:rPr>
          <w:rFonts w:ascii="Times New Roman" w:hAnsi="Times New Roman"/>
          <w:b/>
          <w:iCs/>
          <w:caps/>
          <w:sz w:val="24"/>
          <w:szCs w:val="24"/>
          <w:lang w:val="en-US"/>
        </w:rPr>
        <w:br/>
        <w:t xml:space="preserve">in </w:t>
      </w:r>
      <w:r w:rsidRPr="00FA238D">
        <w:rPr>
          <w:rFonts w:ascii="Times New Roman" w:hAnsi="Times New Roman"/>
          <w:b/>
          <w:iCs/>
          <w:caps/>
          <w:sz w:val="24"/>
          <w:szCs w:val="24"/>
          <w:lang w:val="en-US"/>
        </w:rPr>
        <w:t>stem cuttings</w:t>
      </w:r>
      <w:r w:rsidR="006064E5" w:rsidRPr="00FA238D">
        <w:rPr>
          <w:rFonts w:ascii="Times New Roman" w:hAnsi="Times New Roman"/>
          <w:b/>
          <w:iCs/>
          <w:caps/>
          <w:sz w:val="24"/>
          <w:szCs w:val="24"/>
          <w:lang w:val="en-US"/>
        </w:rPr>
        <w:t xml:space="preserve"> </w:t>
      </w:r>
      <w:r w:rsidRPr="00FA238D">
        <w:rPr>
          <w:rFonts w:ascii="Times New Roman" w:hAnsi="Times New Roman"/>
          <w:b/>
          <w:iCs/>
          <w:caps/>
          <w:sz w:val="24"/>
          <w:szCs w:val="24"/>
          <w:lang w:val="en-US"/>
        </w:rPr>
        <w:t>of smoke</w:t>
      </w:r>
      <w:r w:rsidR="00C01335" w:rsidRPr="00FA238D">
        <w:rPr>
          <w:rFonts w:ascii="Times New Roman" w:hAnsi="Times New Roman"/>
          <w:b/>
          <w:iCs/>
          <w:caps/>
          <w:sz w:val="24"/>
          <w:szCs w:val="24"/>
          <w:lang w:val="en-US"/>
        </w:rPr>
        <w:t xml:space="preserve"> tree</w:t>
      </w:r>
      <w:r w:rsidRPr="00FA238D">
        <w:rPr>
          <w:rFonts w:ascii="Times New Roman" w:hAnsi="Times New Roman"/>
          <w:b/>
          <w:iCs/>
          <w:caps/>
          <w:sz w:val="24"/>
          <w:szCs w:val="24"/>
          <w:lang w:val="en-US"/>
        </w:rPr>
        <w:t xml:space="preserve"> </w:t>
      </w:r>
      <w:r w:rsidR="00E52A51" w:rsidRPr="00FA238D">
        <w:rPr>
          <w:rFonts w:ascii="Times New Roman" w:hAnsi="Times New Roman"/>
          <w:b/>
          <w:iCs/>
          <w:caps/>
          <w:sz w:val="24"/>
          <w:szCs w:val="24"/>
          <w:lang w:val="en-US"/>
        </w:rPr>
        <w:t>(</w:t>
      </w:r>
      <w:r w:rsidR="00E52A51" w:rsidRPr="00FA238D">
        <w:rPr>
          <w:rFonts w:ascii="Times New Roman" w:hAnsi="Times New Roman"/>
          <w:b/>
          <w:i/>
          <w:iCs/>
          <w:caps/>
          <w:sz w:val="24"/>
          <w:szCs w:val="24"/>
          <w:lang w:val="en-US"/>
        </w:rPr>
        <w:t xml:space="preserve">Cotinus coggygria </w:t>
      </w:r>
      <w:r w:rsidR="00E52A51" w:rsidRPr="00FA238D">
        <w:rPr>
          <w:rFonts w:ascii="Times New Roman" w:hAnsi="Times New Roman"/>
          <w:b/>
          <w:iCs/>
          <w:caps/>
          <w:sz w:val="24"/>
          <w:szCs w:val="24"/>
          <w:lang w:val="en-US"/>
        </w:rPr>
        <w:t>Scop.)</w:t>
      </w:r>
      <w:proofErr w:type="gramEnd"/>
      <w:r w:rsidRPr="00FA238D">
        <w:rPr>
          <w:rFonts w:ascii="Times New Roman" w:hAnsi="Times New Roman"/>
          <w:b/>
          <w:i/>
          <w:iCs/>
          <w:caps/>
          <w:sz w:val="24"/>
          <w:szCs w:val="24"/>
          <w:lang w:val="en-US"/>
        </w:rPr>
        <w:t xml:space="preserve"> </w:t>
      </w:r>
    </w:p>
    <w:p w:rsidR="00E52A51" w:rsidRPr="004B001E" w:rsidRDefault="00FE47CA" w:rsidP="00D7004E">
      <w:pPr>
        <w:spacing w:line="360" w:lineRule="auto"/>
        <w:contextualSpacing/>
        <w:jc w:val="center"/>
        <w:rPr>
          <w:rFonts w:ascii="Times New Roman" w:hAnsi="Times New Roman"/>
          <w:b/>
          <w:iCs/>
          <w:lang w:val="en-US"/>
        </w:rPr>
      </w:pPr>
      <w:r>
        <w:rPr>
          <w:rFonts w:ascii="Times New Roman" w:hAnsi="Times New Roman"/>
          <w:b/>
          <w:iCs/>
          <w:lang w:val="en-US"/>
        </w:rPr>
        <w:t>Pacholczak Andrzej</w:t>
      </w:r>
      <w:r w:rsidR="00D7004E" w:rsidRPr="004B001E">
        <w:rPr>
          <w:rFonts w:ascii="Times New Roman" w:hAnsi="Times New Roman"/>
          <w:b/>
          <w:iCs/>
          <w:lang w:val="en-US"/>
        </w:rPr>
        <w:t>* and</w:t>
      </w:r>
      <w:r>
        <w:rPr>
          <w:rFonts w:ascii="Times New Roman" w:hAnsi="Times New Roman"/>
          <w:b/>
          <w:iCs/>
          <w:lang w:val="en-US"/>
        </w:rPr>
        <w:t xml:space="preserve"> Petelewicz Paweł</w:t>
      </w:r>
    </w:p>
    <w:p w:rsidR="00B80986" w:rsidRPr="00F336DD" w:rsidRDefault="00E52A51" w:rsidP="00D25630">
      <w:pPr>
        <w:spacing w:after="120" w:line="360" w:lineRule="auto"/>
        <w:jc w:val="center"/>
        <w:rPr>
          <w:rFonts w:ascii="Times New Roman" w:hAnsi="Times New Roman"/>
          <w:iCs/>
          <w:sz w:val="24"/>
          <w:szCs w:val="24"/>
          <w:lang w:val="en-US"/>
        </w:rPr>
      </w:pPr>
      <w:r w:rsidRPr="00F336DD">
        <w:rPr>
          <w:rFonts w:ascii="Times New Roman" w:hAnsi="Times New Roman"/>
          <w:iCs/>
          <w:sz w:val="24"/>
          <w:szCs w:val="24"/>
          <w:lang w:val="en-US"/>
        </w:rPr>
        <w:t>Department of Ornamental Plants, Faculty of Horticulture, Biotechnology and Landscape</w:t>
      </w:r>
      <w:r w:rsidR="005E6FE8" w:rsidRPr="00F336DD">
        <w:rPr>
          <w:rFonts w:ascii="Times New Roman" w:hAnsi="Times New Roman"/>
          <w:iCs/>
          <w:sz w:val="24"/>
          <w:szCs w:val="24"/>
          <w:lang w:val="en-US"/>
        </w:rPr>
        <w:t xml:space="preserve"> </w:t>
      </w:r>
      <w:r w:rsidRPr="00F336DD">
        <w:rPr>
          <w:rFonts w:ascii="Times New Roman" w:hAnsi="Times New Roman"/>
          <w:iCs/>
          <w:sz w:val="24"/>
          <w:szCs w:val="24"/>
          <w:lang w:val="en-US"/>
        </w:rPr>
        <w:t>Architecture, Warsaw University of Life Sciences</w:t>
      </w:r>
      <w:r w:rsidR="005E6FE8" w:rsidRPr="00F336DD">
        <w:rPr>
          <w:rFonts w:ascii="Times New Roman" w:hAnsi="Times New Roman"/>
          <w:iCs/>
          <w:sz w:val="24"/>
          <w:szCs w:val="24"/>
          <w:lang w:val="en-US"/>
        </w:rPr>
        <w:t xml:space="preserve"> (WULS)</w:t>
      </w:r>
      <w:r w:rsidRPr="00F336DD">
        <w:rPr>
          <w:rFonts w:ascii="Times New Roman" w:hAnsi="Times New Roman"/>
          <w:iCs/>
          <w:sz w:val="24"/>
          <w:szCs w:val="24"/>
          <w:lang w:val="en-US"/>
        </w:rPr>
        <w:t>,</w:t>
      </w:r>
      <w:r w:rsidR="005E6FE8" w:rsidRPr="00F336DD">
        <w:rPr>
          <w:rFonts w:ascii="Times New Roman" w:hAnsi="Times New Roman"/>
          <w:iCs/>
          <w:sz w:val="24"/>
          <w:szCs w:val="24"/>
          <w:lang w:val="en-US"/>
        </w:rPr>
        <w:t xml:space="preserve"> </w:t>
      </w:r>
      <w:r w:rsidRPr="00F336DD">
        <w:rPr>
          <w:rFonts w:ascii="Times New Roman" w:hAnsi="Times New Roman"/>
          <w:iCs/>
          <w:sz w:val="24"/>
          <w:szCs w:val="24"/>
          <w:lang w:val="en-US"/>
        </w:rPr>
        <w:t>Nowoursynowska 166,</w:t>
      </w:r>
      <w:r w:rsidR="005E6FE8" w:rsidRPr="00F336DD">
        <w:rPr>
          <w:rFonts w:ascii="Times New Roman" w:hAnsi="Times New Roman"/>
          <w:iCs/>
          <w:sz w:val="24"/>
          <w:szCs w:val="24"/>
          <w:lang w:val="en-US"/>
        </w:rPr>
        <w:br/>
      </w:r>
      <w:r w:rsidRPr="00F336DD">
        <w:rPr>
          <w:rFonts w:ascii="Times New Roman" w:hAnsi="Times New Roman"/>
          <w:iCs/>
          <w:sz w:val="24"/>
          <w:szCs w:val="24"/>
          <w:lang w:val="en-US"/>
        </w:rPr>
        <w:t>02-787 Warszawa, Poland; *Tel./Fax: +48 (22) 5932268, *E-mail: kro@sggw.pl</w:t>
      </w:r>
    </w:p>
    <w:p w:rsidR="00B80986" w:rsidRPr="00F336DD" w:rsidRDefault="00B80986" w:rsidP="005E6FE8">
      <w:pPr>
        <w:spacing w:line="360" w:lineRule="auto"/>
        <w:contextualSpacing/>
        <w:jc w:val="both"/>
        <w:rPr>
          <w:rFonts w:ascii="Times New Roman" w:hAnsi="Times New Roman"/>
          <w:lang w:val="en-US"/>
        </w:rPr>
      </w:pPr>
      <w:r w:rsidRPr="00F336DD">
        <w:rPr>
          <w:rFonts w:ascii="Times New Roman" w:hAnsi="Times New Roman"/>
          <w:b/>
          <w:sz w:val="24"/>
          <w:szCs w:val="24"/>
          <w:lang w:val="en-US"/>
        </w:rPr>
        <w:t>Abstract</w:t>
      </w:r>
      <w:r w:rsidR="002909AD" w:rsidRPr="00F336DD">
        <w:rPr>
          <w:rFonts w:ascii="Times New Roman" w:hAnsi="Times New Roman"/>
          <w:b/>
          <w:sz w:val="24"/>
          <w:szCs w:val="24"/>
          <w:lang w:val="en-US"/>
        </w:rPr>
        <w:t xml:space="preserve"> </w:t>
      </w:r>
      <w:r w:rsidRPr="00F336DD">
        <w:rPr>
          <w:rFonts w:ascii="Times New Roman" w:hAnsi="Times New Roman"/>
          <w:lang w:val="en-US"/>
        </w:rPr>
        <w:t>The UE-imposed restrictions on the manufacture and use of plant protection chemicals i</w:t>
      </w:r>
      <w:r w:rsidRPr="00F336DD">
        <w:rPr>
          <w:rFonts w:ascii="Times New Roman" w:hAnsi="Times New Roman"/>
          <w:lang w:val="en-US"/>
        </w:rPr>
        <w:t>m</w:t>
      </w:r>
      <w:r w:rsidRPr="00F336DD">
        <w:rPr>
          <w:rFonts w:ascii="Times New Roman" w:hAnsi="Times New Roman"/>
          <w:lang w:val="en-US"/>
        </w:rPr>
        <w:t xml:space="preserve">pose on the nurseryman the need to screen for new substances that are environmentally friendly and yet effective in the production of plant material. Biopreparations may constitute such a group as they contain substances that have little environmental impact. This study evaluated </w:t>
      </w:r>
      <w:r w:rsidR="004C64BA" w:rsidRPr="00F336DD">
        <w:rPr>
          <w:rFonts w:ascii="Times New Roman" w:hAnsi="Times New Roman"/>
          <w:lang w:val="en-US"/>
        </w:rPr>
        <w:t xml:space="preserve">two </w:t>
      </w:r>
      <w:r w:rsidRPr="00F336DD">
        <w:rPr>
          <w:rFonts w:ascii="Times New Roman" w:hAnsi="Times New Roman"/>
          <w:lang w:val="en-US"/>
        </w:rPr>
        <w:t xml:space="preserve">biopreparations for their effect on rooting of stem cuttings of </w:t>
      </w:r>
      <w:r w:rsidR="004C64BA" w:rsidRPr="00F336DD">
        <w:rPr>
          <w:rFonts w:ascii="Times New Roman" w:hAnsi="Times New Roman"/>
          <w:lang w:val="en-US"/>
        </w:rPr>
        <w:t xml:space="preserve">two cultivars of </w:t>
      </w:r>
      <w:r w:rsidRPr="00F336DD">
        <w:rPr>
          <w:rFonts w:ascii="Times New Roman" w:hAnsi="Times New Roman"/>
          <w:lang w:val="en-US"/>
        </w:rPr>
        <w:t>smoke tree (</w:t>
      </w:r>
      <w:r w:rsidRPr="00F336DD">
        <w:rPr>
          <w:rFonts w:ascii="Times New Roman" w:hAnsi="Times New Roman"/>
          <w:i/>
          <w:lang w:val="en-US"/>
        </w:rPr>
        <w:t>Cotinus coggygria</w:t>
      </w:r>
      <w:r w:rsidRPr="00F336DD">
        <w:rPr>
          <w:rFonts w:ascii="Times New Roman" w:hAnsi="Times New Roman"/>
          <w:lang w:val="en-US"/>
        </w:rPr>
        <w:t xml:space="preserve">). During rooting, cuttings were sprayed once, twice or three times with </w:t>
      </w:r>
      <w:r w:rsidR="004C64BA" w:rsidRPr="00F336DD">
        <w:rPr>
          <w:rFonts w:ascii="Times New Roman" w:hAnsi="Times New Roman"/>
          <w:lang w:val="en-US"/>
        </w:rPr>
        <w:t>aqueous</w:t>
      </w:r>
      <w:r w:rsidRPr="00F336DD">
        <w:rPr>
          <w:rFonts w:ascii="Times New Roman" w:hAnsi="Times New Roman"/>
          <w:lang w:val="en-US"/>
        </w:rPr>
        <w:t xml:space="preserve"> solutions of 0</w:t>
      </w:r>
      <w:r w:rsidR="004C64BA" w:rsidRPr="00F336DD">
        <w:rPr>
          <w:rFonts w:ascii="Times New Roman" w:hAnsi="Times New Roman"/>
          <w:lang w:val="en-US"/>
        </w:rPr>
        <w:t>.</w:t>
      </w:r>
      <w:r w:rsidRPr="00F336DD">
        <w:rPr>
          <w:rFonts w:ascii="Times New Roman" w:hAnsi="Times New Roman"/>
          <w:lang w:val="en-US"/>
        </w:rPr>
        <w:t>2% AlgaminoPlant</w:t>
      </w:r>
      <w:r w:rsidR="00BE44C7" w:rsidRPr="00F336DD">
        <w:rPr>
          <w:rFonts w:ascii="Times New Roman" w:hAnsi="Times New Roman"/>
          <w:lang w:val="en-US"/>
        </w:rPr>
        <w:t xml:space="preserve"> or</w:t>
      </w:r>
      <w:r w:rsidR="004C64BA" w:rsidRPr="00F336DD">
        <w:rPr>
          <w:rFonts w:ascii="Times New Roman" w:hAnsi="Times New Roman"/>
          <w:lang w:val="en-US"/>
        </w:rPr>
        <w:t xml:space="preserve"> 0.</w:t>
      </w:r>
      <w:r w:rsidRPr="00F336DD">
        <w:rPr>
          <w:rFonts w:ascii="Times New Roman" w:hAnsi="Times New Roman"/>
          <w:lang w:val="en-US"/>
        </w:rPr>
        <w:t xml:space="preserve">1% Route. To evaluate </w:t>
      </w:r>
      <w:r w:rsidR="002909AD" w:rsidRPr="00F336DD">
        <w:rPr>
          <w:rFonts w:ascii="Times New Roman" w:hAnsi="Times New Roman"/>
          <w:lang w:val="en-US"/>
        </w:rPr>
        <w:t>their</w:t>
      </w:r>
      <w:r w:rsidRPr="00F336DD">
        <w:rPr>
          <w:rFonts w:ascii="Times New Roman" w:hAnsi="Times New Roman"/>
          <w:lang w:val="en-US"/>
        </w:rPr>
        <w:t xml:space="preserve"> effectiveness relative to the treatments routinely used in the nursery production, some cuttings were treated with a rooting powder Rhizopon AA co</w:t>
      </w:r>
      <w:r w:rsidR="00BE44C7" w:rsidRPr="00F336DD">
        <w:rPr>
          <w:rFonts w:ascii="Times New Roman" w:hAnsi="Times New Roman"/>
          <w:lang w:val="en-US"/>
        </w:rPr>
        <w:t xml:space="preserve">ntaining a synthetic auxin IBA </w:t>
      </w:r>
      <w:r w:rsidRPr="00F336DD">
        <w:rPr>
          <w:rFonts w:ascii="Times New Roman" w:hAnsi="Times New Roman"/>
          <w:lang w:val="en-US"/>
        </w:rPr>
        <w:t xml:space="preserve">(2%) or sprayed with </w:t>
      </w:r>
      <w:r w:rsidR="004C64BA" w:rsidRPr="00F336DD">
        <w:rPr>
          <w:rFonts w:ascii="Times New Roman" w:hAnsi="Times New Roman"/>
          <w:lang w:val="en-US"/>
        </w:rPr>
        <w:t>a</w:t>
      </w:r>
      <w:r w:rsidR="00BE44C7" w:rsidRPr="00F336DD">
        <w:rPr>
          <w:rFonts w:ascii="Times New Roman" w:hAnsi="Times New Roman"/>
          <w:lang w:val="en-US"/>
        </w:rPr>
        <w:t xml:space="preserve"> </w:t>
      </w:r>
      <w:r w:rsidRPr="00F336DD">
        <w:rPr>
          <w:rFonts w:ascii="Times New Roman" w:hAnsi="Times New Roman"/>
          <w:lang w:val="en-US"/>
        </w:rPr>
        <w:t>water solution of IBA (200 mg dm</w:t>
      </w:r>
      <w:r w:rsidRPr="00F336DD">
        <w:rPr>
          <w:rFonts w:ascii="Times New Roman" w:hAnsi="Times New Roman"/>
          <w:vertAlign w:val="superscript"/>
          <w:lang w:val="en-US"/>
        </w:rPr>
        <w:t>-3</w:t>
      </w:r>
      <w:r w:rsidRPr="00F336DD">
        <w:rPr>
          <w:rFonts w:ascii="Times New Roman" w:hAnsi="Times New Roman"/>
          <w:lang w:val="en-US"/>
        </w:rPr>
        <w:t xml:space="preserve">). </w:t>
      </w:r>
      <w:r w:rsidR="004D3598" w:rsidRPr="00F336DD">
        <w:rPr>
          <w:rFonts w:ascii="Times New Roman" w:hAnsi="Times New Roman"/>
          <w:lang w:val="en-US"/>
        </w:rPr>
        <w:t>The biopreparations</w:t>
      </w:r>
      <w:r w:rsidRPr="00F336DD">
        <w:rPr>
          <w:rFonts w:ascii="Times New Roman" w:hAnsi="Times New Roman"/>
          <w:lang w:val="en-US"/>
        </w:rPr>
        <w:t xml:space="preserve"> </w:t>
      </w:r>
      <w:r w:rsidR="004D3598" w:rsidRPr="00F336DD">
        <w:rPr>
          <w:rFonts w:ascii="Times New Roman" w:hAnsi="Times New Roman"/>
          <w:lang w:val="en-US"/>
        </w:rPr>
        <w:t>enhanced</w:t>
      </w:r>
      <w:r w:rsidRPr="00F336DD">
        <w:rPr>
          <w:rFonts w:ascii="Times New Roman" w:hAnsi="Times New Roman"/>
          <w:lang w:val="en-US"/>
        </w:rPr>
        <w:t xml:space="preserve"> rhizogenesis</w:t>
      </w:r>
      <w:r w:rsidR="00BE44C7" w:rsidRPr="00F336DD">
        <w:rPr>
          <w:rFonts w:ascii="Times New Roman" w:hAnsi="Times New Roman"/>
          <w:lang w:val="en-US"/>
        </w:rPr>
        <w:t xml:space="preserve"> in both cultivars</w:t>
      </w:r>
      <w:r w:rsidR="004D3598" w:rsidRPr="00F336DD">
        <w:rPr>
          <w:rFonts w:ascii="Times New Roman" w:hAnsi="Times New Roman"/>
          <w:lang w:val="en-US"/>
        </w:rPr>
        <w:t>.</w:t>
      </w:r>
      <w:r w:rsidR="00642BE6" w:rsidRPr="00F336DD">
        <w:rPr>
          <w:rFonts w:ascii="Times New Roman" w:hAnsi="Times New Roman"/>
          <w:lang w:val="en-US"/>
        </w:rPr>
        <w:t xml:space="preserve"> </w:t>
      </w:r>
      <w:r w:rsidR="004D3598" w:rsidRPr="00F336DD">
        <w:rPr>
          <w:rFonts w:ascii="Times New Roman" w:hAnsi="Times New Roman"/>
          <w:lang w:val="en-US"/>
        </w:rPr>
        <w:t>They</w:t>
      </w:r>
      <w:r w:rsidR="004841AC" w:rsidRPr="00F336DD">
        <w:rPr>
          <w:rFonts w:ascii="Times New Roman" w:hAnsi="Times New Roman"/>
          <w:lang w:val="en-US"/>
        </w:rPr>
        <w:t xml:space="preserve"> </w:t>
      </w:r>
      <w:r w:rsidR="00642BE6" w:rsidRPr="00F336DD">
        <w:rPr>
          <w:rFonts w:ascii="Times New Roman" w:hAnsi="Times New Roman"/>
          <w:lang w:val="en-US"/>
        </w:rPr>
        <w:t>increas</w:t>
      </w:r>
      <w:r w:rsidR="004841AC" w:rsidRPr="00F336DD">
        <w:rPr>
          <w:rFonts w:ascii="Times New Roman" w:hAnsi="Times New Roman"/>
          <w:lang w:val="en-US"/>
        </w:rPr>
        <w:t xml:space="preserve">ed </w:t>
      </w:r>
      <w:r w:rsidR="004C64BA" w:rsidRPr="00F336DD">
        <w:rPr>
          <w:rFonts w:ascii="Times New Roman" w:hAnsi="Times New Roman"/>
          <w:lang w:val="en-US"/>
        </w:rPr>
        <w:t>the photosynthetic</w:t>
      </w:r>
      <w:r w:rsidR="00642BE6" w:rsidRPr="00F336DD">
        <w:rPr>
          <w:rFonts w:ascii="Times New Roman" w:hAnsi="Times New Roman"/>
          <w:lang w:val="en-US"/>
        </w:rPr>
        <w:t xml:space="preserve"> efficiency</w:t>
      </w:r>
      <w:r w:rsidR="004841AC" w:rsidRPr="00F336DD">
        <w:rPr>
          <w:rFonts w:ascii="Times New Roman" w:hAnsi="Times New Roman"/>
          <w:lang w:val="en-US"/>
        </w:rPr>
        <w:t xml:space="preserve"> and</w:t>
      </w:r>
      <w:r w:rsidR="00642BE6" w:rsidRPr="00F336DD">
        <w:rPr>
          <w:rFonts w:ascii="Times New Roman" w:hAnsi="Times New Roman"/>
          <w:lang w:val="en-US"/>
        </w:rPr>
        <w:t xml:space="preserve"> </w:t>
      </w:r>
      <w:r w:rsidR="00BE44C7" w:rsidRPr="00F336DD">
        <w:rPr>
          <w:rFonts w:ascii="Times New Roman" w:hAnsi="Times New Roman"/>
          <w:lang w:val="en-US"/>
        </w:rPr>
        <w:t>chlorophy</w:t>
      </w:r>
      <w:r w:rsidR="004841AC" w:rsidRPr="00F336DD">
        <w:rPr>
          <w:rFonts w:ascii="Times New Roman" w:hAnsi="Times New Roman"/>
          <w:lang w:val="en-US"/>
        </w:rPr>
        <w:t>l</w:t>
      </w:r>
      <w:r w:rsidR="00BE44C7" w:rsidRPr="00F336DD">
        <w:rPr>
          <w:rFonts w:ascii="Times New Roman" w:hAnsi="Times New Roman"/>
          <w:lang w:val="en-US"/>
        </w:rPr>
        <w:t>l</w:t>
      </w:r>
      <w:r w:rsidR="004C64BA" w:rsidRPr="00F336DD">
        <w:rPr>
          <w:rFonts w:ascii="Times New Roman" w:hAnsi="Times New Roman"/>
          <w:lang w:val="en-US"/>
        </w:rPr>
        <w:t xml:space="preserve"> content</w:t>
      </w:r>
      <w:r w:rsidR="004841AC" w:rsidRPr="00F336DD">
        <w:rPr>
          <w:rFonts w:ascii="Times New Roman" w:hAnsi="Times New Roman"/>
          <w:lang w:val="en-US"/>
        </w:rPr>
        <w:t>s</w:t>
      </w:r>
      <w:r w:rsidR="00BE44C7" w:rsidRPr="00F336DD">
        <w:rPr>
          <w:rFonts w:ascii="Times New Roman" w:hAnsi="Times New Roman"/>
          <w:lang w:val="en-US"/>
        </w:rPr>
        <w:t>, endogenous indoli</w:t>
      </w:r>
      <w:r w:rsidR="00642BE6" w:rsidRPr="00F336DD">
        <w:rPr>
          <w:rFonts w:ascii="Times New Roman" w:hAnsi="Times New Roman"/>
          <w:lang w:val="en-US"/>
        </w:rPr>
        <w:t>l</w:t>
      </w:r>
      <w:r w:rsidR="009D5A15" w:rsidRPr="00F336DD">
        <w:rPr>
          <w:rFonts w:ascii="Times New Roman" w:hAnsi="Times New Roman"/>
          <w:lang w:val="en-US"/>
        </w:rPr>
        <w:t>e</w:t>
      </w:r>
      <w:r w:rsidR="00642BE6" w:rsidRPr="00F336DD">
        <w:rPr>
          <w:rFonts w:ascii="Times New Roman" w:hAnsi="Times New Roman"/>
          <w:lang w:val="en-US"/>
        </w:rPr>
        <w:t xml:space="preserve"> acids, free amino</w:t>
      </w:r>
      <w:r w:rsidR="004841AC" w:rsidRPr="00F336DD">
        <w:rPr>
          <w:rFonts w:ascii="Times New Roman" w:hAnsi="Times New Roman"/>
          <w:lang w:val="en-US"/>
        </w:rPr>
        <w:t xml:space="preserve"> acids and phenolic</w:t>
      </w:r>
      <w:r w:rsidR="00642BE6" w:rsidRPr="00F336DD">
        <w:rPr>
          <w:rFonts w:ascii="Times New Roman" w:hAnsi="Times New Roman"/>
          <w:lang w:val="en-US"/>
        </w:rPr>
        <w:t xml:space="preserve"> compounds in </w:t>
      </w:r>
      <w:r w:rsidR="004C64BA" w:rsidRPr="00F336DD">
        <w:rPr>
          <w:rFonts w:ascii="Times New Roman" w:hAnsi="Times New Roman"/>
          <w:lang w:val="en-US"/>
        </w:rPr>
        <w:t xml:space="preserve">the </w:t>
      </w:r>
      <w:r w:rsidR="00642BE6" w:rsidRPr="00F336DD">
        <w:rPr>
          <w:rFonts w:ascii="Times New Roman" w:hAnsi="Times New Roman"/>
          <w:lang w:val="en-US"/>
        </w:rPr>
        <w:t xml:space="preserve">leaves of cuttings </w:t>
      </w:r>
      <w:r w:rsidR="004C64BA" w:rsidRPr="00F336DD">
        <w:rPr>
          <w:rFonts w:ascii="Times New Roman" w:hAnsi="Times New Roman"/>
          <w:lang w:val="en-US"/>
        </w:rPr>
        <w:t>as well as they</w:t>
      </w:r>
      <w:r w:rsidR="00642BE6" w:rsidRPr="00F336DD">
        <w:rPr>
          <w:rFonts w:ascii="Times New Roman" w:hAnsi="Times New Roman"/>
          <w:lang w:val="en-US"/>
        </w:rPr>
        <w:t xml:space="preserve"> stimulated the activities of polyphenol oxidase and catalase, </w:t>
      </w:r>
      <w:r w:rsidR="00BE44C7" w:rsidRPr="00F336DD">
        <w:rPr>
          <w:rFonts w:ascii="Times New Roman" w:hAnsi="Times New Roman"/>
          <w:lang w:val="en-US"/>
        </w:rPr>
        <w:t xml:space="preserve">while </w:t>
      </w:r>
      <w:r w:rsidR="004C64BA" w:rsidRPr="00F336DD">
        <w:rPr>
          <w:rFonts w:ascii="Times New Roman" w:hAnsi="Times New Roman"/>
          <w:lang w:val="en-US"/>
        </w:rPr>
        <w:t>lowering</w:t>
      </w:r>
      <w:r w:rsidR="00642BE6" w:rsidRPr="00F336DD">
        <w:rPr>
          <w:rFonts w:ascii="Times New Roman" w:hAnsi="Times New Roman"/>
          <w:lang w:val="en-US"/>
        </w:rPr>
        <w:t xml:space="preserve"> the content of hydrogen peroxide and </w:t>
      </w:r>
      <w:r w:rsidR="00BE44C7" w:rsidRPr="00F336DD">
        <w:rPr>
          <w:rFonts w:ascii="Times New Roman" w:hAnsi="Times New Roman"/>
          <w:lang w:val="en-US"/>
        </w:rPr>
        <w:t xml:space="preserve">the </w:t>
      </w:r>
      <w:r w:rsidR="00642BE6" w:rsidRPr="00F336DD">
        <w:rPr>
          <w:rFonts w:ascii="Times New Roman" w:hAnsi="Times New Roman"/>
          <w:lang w:val="en-US"/>
        </w:rPr>
        <w:t>endogenous ethylene production.</w:t>
      </w:r>
      <w:r w:rsidR="004D3598" w:rsidRPr="00F336DD">
        <w:rPr>
          <w:rFonts w:ascii="Times New Roman" w:hAnsi="Times New Roman"/>
          <w:lang w:val="en-US"/>
        </w:rPr>
        <w:t xml:space="preserve"> Given the pe</w:t>
      </w:r>
      <w:r w:rsidR="004D3598" w:rsidRPr="00F336DD">
        <w:rPr>
          <w:rFonts w:ascii="Times New Roman" w:hAnsi="Times New Roman"/>
          <w:lang w:val="en-US"/>
        </w:rPr>
        <w:t>r</w:t>
      </w:r>
      <w:r w:rsidR="004D3598" w:rsidRPr="00F336DD">
        <w:rPr>
          <w:rFonts w:ascii="Times New Roman" w:hAnsi="Times New Roman"/>
          <w:lang w:val="en-US"/>
        </w:rPr>
        <w:t>formance of the two tested preparations it appears that they can be recommended to growers as a r</w:t>
      </w:r>
      <w:r w:rsidR="004D3598" w:rsidRPr="00F336DD">
        <w:rPr>
          <w:rFonts w:ascii="Times New Roman" w:hAnsi="Times New Roman"/>
          <w:lang w:val="en-US"/>
        </w:rPr>
        <w:t>e</w:t>
      </w:r>
      <w:r w:rsidR="004D3598" w:rsidRPr="00F336DD">
        <w:rPr>
          <w:rFonts w:ascii="Times New Roman" w:hAnsi="Times New Roman"/>
          <w:lang w:val="en-US"/>
        </w:rPr>
        <w:t>placement for synthetic IBA in nursery production.</w:t>
      </w:r>
    </w:p>
    <w:p w:rsidR="00B80986" w:rsidRPr="00F336DD" w:rsidRDefault="00B80986" w:rsidP="005E6FE8">
      <w:pPr>
        <w:spacing w:after="120" w:line="360" w:lineRule="auto"/>
        <w:jc w:val="both"/>
        <w:rPr>
          <w:rFonts w:ascii="Times New Roman" w:hAnsi="Times New Roman"/>
          <w:sz w:val="24"/>
          <w:szCs w:val="24"/>
          <w:lang w:val="en-US"/>
        </w:rPr>
      </w:pPr>
      <w:r w:rsidRPr="00F336DD">
        <w:rPr>
          <w:rFonts w:ascii="Times New Roman" w:hAnsi="Times New Roman"/>
          <w:b/>
          <w:sz w:val="24"/>
          <w:szCs w:val="24"/>
          <w:lang w:val="en-US"/>
        </w:rPr>
        <w:t>Key words:</w:t>
      </w:r>
      <w:r w:rsidRPr="00F336DD">
        <w:rPr>
          <w:rFonts w:ascii="Times New Roman" w:hAnsi="Times New Roman"/>
          <w:sz w:val="24"/>
          <w:szCs w:val="24"/>
          <w:lang w:val="en-US"/>
        </w:rPr>
        <w:t xml:space="preserve"> </w:t>
      </w:r>
      <w:r w:rsidR="00E52A51" w:rsidRPr="00F336DD">
        <w:rPr>
          <w:rFonts w:ascii="Times New Roman" w:hAnsi="Times New Roman"/>
          <w:i/>
          <w:sz w:val="24"/>
          <w:szCs w:val="24"/>
          <w:lang w:val="en-US"/>
        </w:rPr>
        <w:t>Cotinus coggygria</w:t>
      </w:r>
      <w:r w:rsidR="00E52A51" w:rsidRPr="00F336DD">
        <w:rPr>
          <w:rFonts w:ascii="Times New Roman" w:hAnsi="Times New Roman"/>
          <w:sz w:val="24"/>
          <w:szCs w:val="24"/>
          <w:lang w:val="en-US"/>
        </w:rPr>
        <w:t xml:space="preserve">, rooting, </w:t>
      </w:r>
      <w:r w:rsidR="00EC7F41">
        <w:rPr>
          <w:rFonts w:ascii="Times New Roman" w:hAnsi="Times New Roman"/>
          <w:sz w:val="24"/>
          <w:szCs w:val="24"/>
          <w:lang w:val="en-US"/>
        </w:rPr>
        <w:t>biopreparations</w:t>
      </w:r>
      <w:r w:rsidR="00E52A51" w:rsidRPr="00F336DD">
        <w:rPr>
          <w:rFonts w:ascii="Times New Roman" w:hAnsi="Times New Roman"/>
          <w:sz w:val="24"/>
          <w:szCs w:val="24"/>
          <w:lang w:val="en-US"/>
        </w:rPr>
        <w:t>, auxin, hydrogen peroxide, enzymes</w:t>
      </w:r>
    </w:p>
    <w:p w:rsidR="001C2F0F" w:rsidRPr="00F336DD" w:rsidRDefault="00D119F6" w:rsidP="00E52A51">
      <w:pPr>
        <w:spacing w:line="360" w:lineRule="auto"/>
        <w:contextualSpacing/>
        <w:jc w:val="both"/>
        <w:rPr>
          <w:rFonts w:ascii="Times New Roman" w:hAnsi="Times New Roman"/>
          <w:b/>
          <w:caps/>
          <w:sz w:val="24"/>
          <w:szCs w:val="24"/>
          <w:lang w:val="en-US"/>
        </w:rPr>
      </w:pPr>
      <w:r w:rsidRPr="00F336DD">
        <w:rPr>
          <w:rFonts w:ascii="Times New Roman" w:hAnsi="Times New Roman"/>
          <w:b/>
          <w:caps/>
          <w:sz w:val="24"/>
          <w:szCs w:val="24"/>
          <w:lang w:val="en-US"/>
        </w:rPr>
        <w:t>I</w:t>
      </w:r>
      <w:r w:rsidR="005A7492" w:rsidRPr="00F336DD">
        <w:rPr>
          <w:rFonts w:ascii="Times New Roman" w:hAnsi="Times New Roman"/>
          <w:b/>
          <w:caps/>
          <w:sz w:val="24"/>
          <w:szCs w:val="24"/>
          <w:lang w:val="en-US"/>
        </w:rPr>
        <w:t>ntroduction</w:t>
      </w:r>
    </w:p>
    <w:p w:rsidR="000C4CA5" w:rsidRPr="00F336DD" w:rsidRDefault="007F28C2"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t>Production of plant material in EU is controlled by numerous environmental, econo</w:t>
      </w:r>
      <w:r w:rsidRPr="00F336DD">
        <w:rPr>
          <w:rFonts w:ascii="Times New Roman" w:hAnsi="Times New Roman"/>
          <w:sz w:val="24"/>
          <w:szCs w:val="24"/>
          <w:lang w:val="en-US"/>
        </w:rPr>
        <w:t>m</w:t>
      </w:r>
      <w:r w:rsidRPr="00F336DD">
        <w:rPr>
          <w:rFonts w:ascii="Times New Roman" w:hAnsi="Times New Roman"/>
          <w:sz w:val="24"/>
          <w:szCs w:val="24"/>
          <w:lang w:val="en-US"/>
        </w:rPr>
        <w:t xml:space="preserve">ic, </w:t>
      </w:r>
      <w:r w:rsidR="004C64BA" w:rsidRPr="00F336DD">
        <w:rPr>
          <w:rFonts w:ascii="Times New Roman" w:hAnsi="Times New Roman"/>
          <w:sz w:val="24"/>
          <w:szCs w:val="24"/>
          <w:lang w:val="en-US"/>
        </w:rPr>
        <w:t>juridical and</w:t>
      </w:r>
      <w:r w:rsidR="009A2789" w:rsidRPr="00F336DD">
        <w:rPr>
          <w:rFonts w:ascii="Times New Roman" w:hAnsi="Times New Roman"/>
          <w:sz w:val="24"/>
          <w:szCs w:val="24"/>
          <w:lang w:val="en-US"/>
        </w:rPr>
        <w:t xml:space="preserve"> social </w:t>
      </w:r>
      <w:r w:rsidR="004D3598" w:rsidRPr="00F336DD">
        <w:rPr>
          <w:rFonts w:ascii="Times New Roman" w:hAnsi="Times New Roman"/>
          <w:sz w:val="24"/>
          <w:szCs w:val="24"/>
          <w:lang w:val="en-US"/>
        </w:rPr>
        <w:t>regulations</w:t>
      </w:r>
      <w:r w:rsidR="004C64BA" w:rsidRPr="00F336DD">
        <w:rPr>
          <w:rFonts w:ascii="Times New Roman" w:hAnsi="Times New Roman"/>
          <w:sz w:val="24"/>
          <w:szCs w:val="24"/>
          <w:lang w:val="en-US"/>
        </w:rPr>
        <w:t xml:space="preserve"> </w:t>
      </w:r>
      <w:r w:rsidR="009A2789" w:rsidRPr="00F336DD">
        <w:rPr>
          <w:rFonts w:ascii="Times New Roman" w:hAnsi="Times New Roman"/>
          <w:sz w:val="24"/>
          <w:szCs w:val="24"/>
          <w:lang w:val="en-US"/>
        </w:rPr>
        <w:t>[Szydło and</w:t>
      </w:r>
      <w:r w:rsidRPr="00F336DD">
        <w:rPr>
          <w:rFonts w:ascii="Times New Roman" w:hAnsi="Times New Roman"/>
          <w:sz w:val="24"/>
          <w:szCs w:val="24"/>
          <w:lang w:val="en-US"/>
        </w:rPr>
        <w:t xml:space="preserve"> Pacholczak 2004]. </w:t>
      </w:r>
      <w:r w:rsidR="00D74800" w:rsidRPr="00F336DD">
        <w:rPr>
          <w:rFonts w:ascii="Times New Roman" w:hAnsi="Times New Roman"/>
          <w:sz w:val="24"/>
          <w:szCs w:val="24"/>
          <w:lang w:val="en-US"/>
        </w:rPr>
        <w:t xml:space="preserve">In the </w:t>
      </w:r>
      <w:r w:rsidR="004C64BA" w:rsidRPr="00F336DD">
        <w:rPr>
          <w:rFonts w:ascii="Times New Roman" w:hAnsi="Times New Roman"/>
          <w:sz w:val="24"/>
          <w:szCs w:val="24"/>
          <w:lang w:val="en-US"/>
        </w:rPr>
        <w:t xml:space="preserve">name of </w:t>
      </w:r>
      <w:r w:rsidR="00D74800" w:rsidRPr="00F336DD">
        <w:rPr>
          <w:rFonts w:ascii="Times New Roman" w:hAnsi="Times New Roman"/>
          <w:sz w:val="24"/>
          <w:szCs w:val="24"/>
          <w:lang w:val="en-US"/>
        </w:rPr>
        <w:t>environme</w:t>
      </w:r>
      <w:r w:rsidR="00D74800" w:rsidRPr="00F336DD">
        <w:rPr>
          <w:rFonts w:ascii="Times New Roman" w:hAnsi="Times New Roman"/>
          <w:sz w:val="24"/>
          <w:szCs w:val="24"/>
          <w:lang w:val="en-US"/>
        </w:rPr>
        <w:t>n</w:t>
      </w:r>
      <w:r w:rsidR="00D74800" w:rsidRPr="00F336DD">
        <w:rPr>
          <w:rFonts w:ascii="Times New Roman" w:hAnsi="Times New Roman"/>
          <w:sz w:val="24"/>
          <w:szCs w:val="24"/>
          <w:lang w:val="en-US"/>
        </w:rPr>
        <w:t>t</w:t>
      </w:r>
      <w:r w:rsidR="004C64BA" w:rsidRPr="00F336DD">
        <w:rPr>
          <w:rFonts w:ascii="Times New Roman" w:hAnsi="Times New Roman"/>
          <w:sz w:val="24"/>
          <w:szCs w:val="24"/>
          <w:lang w:val="en-US"/>
        </w:rPr>
        <w:t>al protection,</w:t>
      </w:r>
      <w:r w:rsidR="00D74800" w:rsidRPr="00F336DD">
        <w:rPr>
          <w:rFonts w:ascii="Times New Roman" w:hAnsi="Times New Roman"/>
          <w:sz w:val="24"/>
          <w:szCs w:val="24"/>
          <w:lang w:val="en-US"/>
        </w:rPr>
        <w:t xml:space="preserve"> </w:t>
      </w:r>
      <w:r w:rsidRPr="00F336DD">
        <w:rPr>
          <w:rFonts w:ascii="Times New Roman" w:hAnsi="Times New Roman"/>
          <w:sz w:val="24"/>
          <w:szCs w:val="24"/>
          <w:lang w:val="en-US"/>
        </w:rPr>
        <w:t xml:space="preserve">restrictions </w:t>
      </w:r>
      <w:r w:rsidR="00D74800" w:rsidRPr="00F336DD">
        <w:rPr>
          <w:rFonts w:ascii="Times New Roman" w:hAnsi="Times New Roman"/>
          <w:sz w:val="24"/>
          <w:szCs w:val="24"/>
          <w:lang w:val="en-US"/>
        </w:rPr>
        <w:t xml:space="preserve">in </w:t>
      </w:r>
      <w:r w:rsidRPr="00F336DD">
        <w:rPr>
          <w:rFonts w:ascii="Times New Roman" w:hAnsi="Times New Roman"/>
          <w:sz w:val="24"/>
          <w:szCs w:val="24"/>
          <w:lang w:val="en-US"/>
        </w:rPr>
        <w:t xml:space="preserve">application of commonly used </w:t>
      </w:r>
      <w:r w:rsidR="00D74800" w:rsidRPr="00F336DD">
        <w:rPr>
          <w:rFonts w:ascii="Times New Roman" w:hAnsi="Times New Roman"/>
          <w:sz w:val="24"/>
          <w:szCs w:val="24"/>
          <w:lang w:val="en-US"/>
        </w:rPr>
        <w:t>rooting powders containing sy</w:t>
      </w:r>
      <w:r w:rsidR="00D74800" w:rsidRPr="00F336DD">
        <w:rPr>
          <w:rFonts w:ascii="Times New Roman" w:hAnsi="Times New Roman"/>
          <w:sz w:val="24"/>
          <w:szCs w:val="24"/>
          <w:lang w:val="en-US"/>
        </w:rPr>
        <w:t>n</w:t>
      </w:r>
      <w:r w:rsidR="00D74800" w:rsidRPr="00F336DD">
        <w:rPr>
          <w:rFonts w:ascii="Times New Roman" w:hAnsi="Times New Roman"/>
          <w:sz w:val="24"/>
          <w:szCs w:val="24"/>
          <w:lang w:val="en-US"/>
        </w:rPr>
        <w:t>thetic auxins and fungicides are being imposed on the nurserymen</w:t>
      </w:r>
      <w:r w:rsidR="001C2F0F" w:rsidRPr="00F336DD">
        <w:rPr>
          <w:rFonts w:ascii="Times New Roman" w:hAnsi="Times New Roman"/>
          <w:sz w:val="24"/>
          <w:szCs w:val="24"/>
          <w:lang w:val="en-US"/>
        </w:rPr>
        <w:t xml:space="preserve"> </w:t>
      </w:r>
      <w:r w:rsidR="00D74800" w:rsidRPr="00F336DD">
        <w:rPr>
          <w:rFonts w:ascii="Times New Roman" w:hAnsi="Times New Roman"/>
          <w:sz w:val="24"/>
          <w:szCs w:val="24"/>
          <w:lang w:val="en-US"/>
        </w:rPr>
        <w:t>[Ludwig-Muller 2000, Szydło and</w:t>
      </w:r>
      <w:r w:rsidR="001C2F0F" w:rsidRPr="00F336DD">
        <w:rPr>
          <w:rFonts w:ascii="Times New Roman" w:hAnsi="Times New Roman"/>
          <w:sz w:val="24"/>
          <w:szCs w:val="24"/>
          <w:lang w:val="en-US"/>
        </w:rPr>
        <w:t xml:space="preserve"> Pacholczak 2004]. </w:t>
      </w:r>
      <w:r w:rsidR="00D74800" w:rsidRPr="00F336DD">
        <w:rPr>
          <w:rFonts w:ascii="Times New Roman" w:hAnsi="Times New Roman"/>
          <w:sz w:val="24"/>
          <w:szCs w:val="24"/>
          <w:lang w:val="en-US"/>
        </w:rPr>
        <w:t xml:space="preserve">It is therefore </w:t>
      </w:r>
      <w:r w:rsidR="000C4CA5" w:rsidRPr="00F336DD">
        <w:rPr>
          <w:rFonts w:ascii="Times New Roman" w:hAnsi="Times New Roman"/>
          <w:sz w:val="24"/>
          <w:szCs w:val="24"/>
          <w:lang w:val="en-US"/>
        </w:rPr>
        <w:t>necessary to seek other pre</w:t>
      </w:r>
      <w:r w:rsidR="00D74800" w:rsidRPr="00F336DD">
        <w:rPr>
          <w:rFonts w:ascii="Times New Roman" w:hAnsi="Times New Roman"/>
          <w:sz w:val="24"/>
          <w:szCs w:val="24"/>
          <w:lang w:val="en-US"/>
        </w:rPr>
        <w:t xml:space="preserve">parations </w:t>
      </w:r>
      <w:r w:rsidR="000C4CA5" w:rsidRPr="00F336DD">
        <w:rPr>
          <w:rFonts w:ascii="Times New Roman" w:hAnsi="Times New Roman"/>
          <w:sz w:val="24"/>
          <w:szCs w:val="24"/>
          <w:lang w:val="en-US"/>
        </w:rPr>
        <w:t xml:space="preserve">which are </w:t>
      </w:r>
      <w:r w:rsidR="00D74800" w:rsidRPr="00F336DD">
        <w:rPr>
          <w:rFonts w:ascii="Times New Roman" w:hAnsi="Times New Roman"/>
          <w:sz w:val="24"/>
          <w:szCs w:val="24"/>
          <w:lang w:val="en-US"/>
        </w:rPr>
        <w:t xml:space="preserve">more environmentally friendly yet </w:t>
      </w:r>
      <w:r w:rsidR="004D3598" w:rsidRPr="00F336DD">
        <w:rPr>
          <w:rFonts w:ascii="Times New Roman" w:hAnsi="Times New Roman"/>
          <w:sz w:val="24"/>
          <w:szCs w:val="24"/>
          <w:lang w:val="en-US"/>
        </w:rPr>
        <w:t xml:space="preserve">still </w:t>
      </w:r>
      <w:r w:rsidR="00D74800" w:rsidRPr="00F336DD">
        <w:rPr>
          <w:rFonts w:ascii="Times New Roman" w:hAnsi="Times New Roman"/>
          <w:sz w:val="24"/>
          <w:szCs w:val="24"/>
          <w:lang w:val="en-US"/>
        </w:rPr>
        <w:t xml:space="preserve">effective </w:t>
      </w:r>
      <w:r w:rsidR="000C4CA5" w:rsidRPr="00F336DD">
        <w:rPr>
          <w:rFonts w:ascii="Times New Roman" w:hAnsi="Times New Roman"/>
          <w:sz w:val="24"/>
          <w:szCs w:val="24"/>
          <w:lang w:val="en-US"/>
        </w:rPr>
        <w:t xml:space="preserve">in rhizogenesis and in successful acclimation of plants to different conditions in successive steps of plant production, </w:t>
      </w:r>
      <w:r w:rsidR="004D3598" w:rsidRPr="00F336DD">
        <w:rPr>
          <w:rFonts w:ascii="Times New Roman" w:hAnsi="Times New Roman"/>
          <w:sz w:val="24"/>
          <w:szCs w:val="24"/>
          <w:lang w:val="en-US"/>
        </w:rPr>
        <w:t>while</w:t>
      </w:r>
      <w:r w:rsidR="000C4CA5" w:rsidRPr="00F336DD">
        <w:rPr>
          <w:rFonts w:ascii="Times New Roman" w:hAnsi="Times New Roman"/>
          <w:sz w:val="24"/>
          <w:szCs w:val="24"/>
          <w:lang w:val="en-US"/>
        </w:rPr>
        <w:t xml:space="preserve"> maintain</w:t>
      </w:r>
      <w:r w:rsidR="004D3598" w:rsidRPr="00F336DD">
        <w:rPr>
          <w:rFonts w:ascii="Times New Roman" w:hAnsi="Times New Roman"/>
          <w:sz w:val="24"/>
          <w:szCs w:val="24"/>
          <w:lang w:val="en-US"/>
        </w:rPr>
        <w:t>ing</w:t>
      </w:r>
      <w:r w:rsidR="000C4CA5" w:rsidRPr="00F336DD">
        <w:rPr>
          <w:rFonts w:ascii="Times New Roman" w:hAnsi="Times New Roman"/>
          <w:sz w:val="24"/>
          <w:szCs w:val="24"/>
          <w:lang w:val="en-US"/>
        </w:rPr>
        <w:t xml:space="preserve"> high quality level of </w:t>
      </w:r>
      <w:r w:rsidR="004D3598" w:rsidRPr="00F336DD">
        <w:rPr>
          <w:rFonts w:ascii="Times New Roman" w:hAnsi="Times New Roman"/>
          <w:sz w:val="24"/>
          <w:szCs w:val="24"/>
          <w:lang w:val="en-US"/>
        </w:rPr>
        <w:t xml:space="preserve">the </w:t>
      </w:r>
      <w:r w:rsidR="000C4CA5" w:rsidRPr="00F336DD">
        <w:rPr>
          <w:rFonts w:ascii="Times New Roman" w:hAnsi="Times New Roman"/>
          <w:sz w:val="24"/>
          <w:szCs w:val="24"/>
          <w:lang w:val="en-US"/>
        </w:rPr>
        <w:t xml:space="preserve">nursery </w:t>
      </w:r>
      <w:r w:rsidR="009A2789" w:rsidRPr="00F336DD">
        <w:rPr>
          <w:rFonts w:ascii="Times New Roman" w:hAnsi="Times New Roman"/>
          <w:sz w:val="24"/>
          <w:szCs w:val="24"/>
          <w:lang w:val="en-US"/>
        </w:rPr>
        <w:t xml:space="preserve">plant material </w:t>
      </w:r>
      <w:r w:rsidR="000C4CA5" w:rsidRPr="00F336DD">
        <w:rPr>
          <w:rFonts w:ascii="Times New Roman" w:hAnsi="Times New Roman"/>
          <w:sz w:val="24"/>
          <w:szCs w:val="24"/>
          <w:lang w:val="en-US"/>
        </w:rPr>
        <w:t>[Wojdyła 2004, Pacholczak et al. 2012].</w:t>
      </w:r>
    </w:p>
    <w:p w:rsidR="004D3598" w:rsidRPr="00F336DD" w:rsidRDefault="004420CE"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t>Biopreparations</w:t>
      </w:r>
      <w:r w:rsidR="004D3598" w:rsidRPr="00F336DD">
        <w:rPr>
          <w:rFonts w:ascii="Times New Roman" w:hAnsi="Times New Roman"/>
          <w:sz w:val="24"/>
          <w:szCs w:val="24"/>
          <w:lang w:val="en-US"/>
        </w:rPr>
        <w:t xml:space="preserve"> </w:t>
      </w:r>
      <w:r w:rsidR="000C4CA5" w:rsidRPr="00F336DD">
        <w:rPr>
          <w:rFonts w:ascii="Times New Roman" w:hAnsi="Times New Roman"/>
          <w:sz w:val="24"/>
          <w:szCs w:val="24"/>
          <w:lang w:val="en-US"/>
        </w:rPr>
        <w:t xml:space="preserve">may constitute such a group </w:t>
      </w:r>
      <w:r w:rsidR="004D3598" w:rsidRPr="00F336DD">
        <w:rPr>
          <w:rFonts w:ascii="Times New Roman" w:hAnsi="Times New Roman"/>
          <w:sz w:val="24"/>
          <w:szCs w:val="24"/>
          <w:lang w:val="en-US"/>
        </w:rPr>
        <w:t xml:space="preserve">of preparations </w:t>
      </w:r>
      <w:r w:rsidR="000C4CA5" w:rsidRPr="00F336DD">
        <w:rPr>
          <w:rFonts w:ascii="Times New Roman" w:hAnsi="Times New Roman"/>
          <w:sz w:val="24"/>
          <w:szCs w:val="24"/>
          <w:lang w:val="en-US"/>
        </w:rPr>
        <w:t xml:space="preserve">as they contain </w:t>
      </w:r>
      <w:r w:rsidR="004D3598" w:rsidRPr="00F336DD">
        <w:rPr>
          <w:rFonts w:ascii="Times New Roman" w:hAnsi="Times New Roman"/>
          <w:sz w:val="24"/>
          <w:szCs w:val="24"/>
          <w:lang w:val="en-US"/>
        </w:rPr>
        <w:t xml:space="preserve">natural </w:t>
      </w:r>
      <w:r w:rsidR="000C4CA5" w:rsidRPr="00F336DD">
        <w:rPr>
          <w:rFonts w:ascii="Times New Roman" w:hAnsi="Times New Roman"/>
          <w:sz w:val="24"/>
          <w:szCs w:val="24"/>
          <w:lang w:val="en-US"/>
        </w:rPr>
        <w:t xml:space="preserve">substances </w:t>
      </w:r>
      <w:r w:rsidR="004D3598" w:rsidRPr="00F336DD">
        <w:rPr>
          <w:rFonts w:ascii="Times New Roman" w:hAnsi="Times New Roman"/>
          <w:sz w:val="24"/>
          <w:szCs w:val="24"/>
          <w:lang w:val="en-US"/>
        </w:rPr>
        <w:t>with little, if any, predicted environmental effect</w:t>
      </w:r>
      <w:r w:rsidR="000C4CA5" w:rsidRPr="00F336DD">
        <w:rPr>
          <w:rFonts w:ascii="Times New Roman" w:hAnsi="Times New Roman"/>
          <w:sz w:val="24"/>
          <w:szCs w:val="24"/>
          <w:lang w:val="en-US"/>
        </w:rPr>
        <w:t xml:space="preserve">. </w:t>
      </w:r>
      <w:r w:rsidR="004D3598" w:rsidRPr="00F336DD">
        <w:rPr>
          <w:rFonts w:ascii="Times New Roman" w:hAnsi="Times New Roman"/>
          <w:sz w:val="24"/>
          <w:szCs w:val="24"/>
          <w:lang w:val="en-US"/>
        </w:rPr>
        <w:t>They</w:t>
      </w:r>
      <w:r w:rsidR="00D27AD9" w:rsidRPr="00F336DD">
        <w:rPr>
          <w:rFonts w:ascii="Times New Roman" w:hAnsi="Times New Roman"/>
          <w:sz w:val="24"/>
          <w:szCs w:val="24"/>
          <w:lang w:val="en-US"/>
        </w:rPr>
        <w:t xml:space="preserve"> have been </w:t>
      </w:r>
      <w:r w:rsidR="004D3598" w:rsidRPr="00F336DD">
        <w:rPr>
          <w:rFonts w:ascii="Times New Roman" w:hAnsi="Times New Roman"/>
          <w:sz w:val="24"/>
          <w:szCs w:val="24"/>
          <w:lang w:val="en-US"/>
        </w:rPr>
        <w:t>viewed</w:t>
      </w:r>
      <w:r w:rsidR="00D27AD9" w:rsidRPr="00F336DD">
        <w:rPr>
          <w:rFonts w:ascii="Times New Roman" w:hAnsi="Times New Roman"/>
          <w:sz w:val="24"/>
          <w:szCs w:val="24"/>
          <w:lang w:val="en-US"/>
        </w:rPr>
        <w:t xml:space="preserve"> as bi</w:t>
      </w:r>
      <w:r w:rsidR="00D27AD9" w:rsidRPr="00F336DD">
        <w:rPr>
          <w:rFonts w:ascii="Times New Roman" w:hAnsi="Times New Roman"/>
          <w:sz w:val="24"/>
          <w:szCs w:val="24"/>
          <w:lang w:val="en-US"/>
        </w:rPr>
        <w:t>o</w:t>
      </w:r>
      <w:r w:rsidR="00D27AD9" w:rsidRPr="00F336DD">
        <w:rPr>
          <w:rFonts w:ascii="Times New Roman" w:hAnsi="Times New Roman"/>
          <w:sz w:val="24"/>
          <w:szCs w:val="24"/>
          <w:lang w:val="en-US"/>
        </w:rPr>
        <w:t xml:space="preserve">logical substances that stimulate </w:t>
      </w:r>
      <w:r w:rsidR="004D3598" w:rsidRPr="00F336DD">
        <w:rPr>
          <w:rFonts w:ascii="Times New Roman" w:hAnsi="Times New Roman"/>
          <w:sz w:val="24"/>
          <w:szCs w:val="24"/>
          <w:lang w:val="en-US"/>
        </w:rPr>
        <w:t xml:space="preserve">certain physiological or biochemical </w:t>
      </w:r>
      <w:r w:rsidR="00D27AD9" w:rsidRPr="00F336DD">
        <w:rPr>
          <w:rFonts w:ascii="Times New Roman" w:hAnsi="Times New Roman"/>
          <w:sz w:val="24"/>
          <w:szCs w:val="24"/>
          <w:lang w:val="en-US"/>
        </w:rPr>
        <w:t xml:space="preserve">processes within plants. </w:t>
      </w:r>
      <w:r w:rsidR="00D27AD9" w:rsidRPr="00F336DD">
        <w:rPr>
          <w:rFonts w:ascii="Times New Roman" w:hAnsi="Times New Roman"/>
          <w:sz w:val="24"/>
          <w:szCs w:val="24"/>
          <w:lang w:val="en-US"/>
        </w:rPr>
        <w:lastRenderedPageBreak/>
        <w:t xml:space="preserve">They are single- or multi-compound preparations containing extracts from plants </w:t>
      </w:r>
      <w:r w:rsidR="004D3598" w:rsidRPr="00F336DD">
        <w:rPr>
          <w:rFonts w:ascii="Times New Roman" w:hAnsi="Times New Roman"/>
          <w:sz w:val="24"/>
          <w:szCs w:val="24"/>
          <w:lang w:val="en-US"/>
        </w:rPr>
        <w:t>and/</w:t>
      </w:r>
      <w:r w:rsidR="00D27AD9" w:rsidRPr="00F336DD">
        <w:rPr>
          <w:rFonts w:ascii="Times New Roman" w:hAnsi="Times New Roman"/>
          <w:sz w:val="24"/>
          <w:szCs w:val="24"/>
          <w:lang w:val="en-US"/>
        </w:rPr>
        <w:t>or an</w:t>
      </w:r>
      <w:r w:rsidR="00D27AD9" w:rsidRPr="00F336DD">
        <w:rPr>
          <w:rFonts w:ascii="Times New Roman" w:hAnsi="Times New Roman"/>
          <w:sz w:val="24"/>
          <w:szCs w:val="24"/>
          <w:lang w:val="en-US"/>
        </w:rPr>
        <w:t>i</w:t>
      </w:r>
      <w:r w:rsidR="00D27AD9" w:rsidRPr="00F336DD">
        <w:rPr>
          <w:rFonts w:ascii="Times New Roman" w:hAnsi="Times New Roman"/>
          <w:sz w:val="24"/>
          <w:szCs w:val="24"/>
          <w:lang w:val="en-US"/>
        </w:rPr>
        <w:t xml:space="preserve">mals. Their effect is </w:t>
      </w:r>
      <w:r w:rsidR="004D3598" w:rsidRPr="00F336DD">
        <w:rPr>
          <w:rFonts w:ascii="Times New Roman" w:hAnsi="Times New Roman"/>
          <w:sz w:val="24"/>
          <w:szCs w:val="24"/>
          <w:lang w:val="en-US"/>
        </w:rPr>
        <w:t>in</w:t>
      </w:r>
      <w:r w:rsidR="00D27AD9" w:rsidRPr="00F336DD">
        <w:rPr>
          <w:rFonts w:ascii="Times New Roman" w:hAnsi="Times New Roman"/>
          <w:sz w:val="24"/>
          <w:szCs w:val="24"/>
          <w:lang w:val="en-US"/>
        </w:rPr>
        <w:t xml:space="preserve"> influence on plant metabolism (Basak, 2008).</w:t>
      </w:r>
      <w:r w:rsidR="00D27AD9" w:rsidRPr="00F336DD">
        <w:rPr>
          <w:rFonts w:ascii="Times New Roman" w:eastAsia="TimesNewRomanPSMT" w:hAnsi="Times New Roman"/>
          <w:sz w:val="24"/>
          <w:szCs w:val="24"/>
          <w:lang w:val="en-US"/>
        </w:rPr>
        <w:t>They are used to obtain the highest possible and the best quality yields, especially under environmental conditions unfavorable for plant growth and development (</w:t>
      </w:r>
      <w:r w:rsidR="00D27AD9" w:rsidRPr="00F336DD">
        <w:rPr>
          <w:rFonts w:ascii="Times New Roman" w:hAnsi="Times New Roman"/>
          <w:sz w:val="24"/>
          <w:szCs w:val="24"/>
          <w:lang w:val="en-US"/>
        </w:rPr>
        <w:t xml:space="preserve">Przybysz et al. 2008). </w:t>
      </w:r>
    </w:p>
    <w:p w:rsidR="006349E5" w:rsidRPr="00F336DD" w:rsidRDefault="004D3598"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t>The</w:t>
      </w:r>
      <w:r w:rsidR="000C4CA5" w:rsidRPr="00F336DD">
        <w:rPr>
          <w:rFonts w:ascii="Times New Roman" w:hAnsi="Times New Roman"/>
          <w:sz w:val="24"/>
          <w:szCs w:val="24"/>
          <w:lang w:val="en-US"/>
        </w:rPr>
        <w:t xml:space="preserve"> potential </w:t>
      </w:r>
      <w:r w:rsidRPr="00F336DD">
        <w:rPr>
          <w:rFonts w:ascii="Times New Roman" w:hAnsi="Times New Roman"/>
          <w:sz w:val="24"/>
          <w:szCs w:val="24"/>
          <w:lang w:val="en-US"/>
        </w:rPr>
        <w:t>of bio</w:t>
      </w:r>
      <w:r w:rsidR="004420CE" w:rsidRPr="00F336DD">
        <w:rPr>
          <w:rFonts w:ascii="Times New Roman" w:hAnsi="Times New Roman"/>
          <w:sz w:val="24"/>
          <w:szCs w:val="24"/>
          <w:lang w:val="en-US"/>
        </w:rPr>
        <w:t>preparations</w:t>
      </w:r>
      <w:r w:rsidRPr="00F336DD">
        <w:rPr>
          <w:rFonts w:ascii="Times New Roman" w:hAnsi="Times New Roman"/>
          <w:sz w:val="24"/>
          <w:szCs w:val="24"/>
          <w:lang w:val="en-US"/>
        </w:rPr>
        <w:t xml:space="preserve"> </w:t>
      </w:r>
      <w:r w:rsidR="000C4CA5" w:rsidRPr="00F336DD">
        <w:rPr>
          <w:rFonts w:ascii="Times New Roman" w:hAnsi="Times New Roman"/>
          <w:sz w:val="24"/>
          <w:szCs w:val="24"/>
          <w:lang w:val="en-US"/>
        </w:rPr>
        <w:t xml:space="preserve">to </w:t>
      </w:r>
      <w:r w:rsidRPr="00F336DD">
        <w:rPr>
          <w:rFonts w:ascii="Times New Roman" w:hAnsi="Times New Roman"/>
          <w:sz w:val="24"/>
          <w:szCs w:val="24"/>
          <w:lang w:val="en-US"/>
        </w:rPr>
        <w:t>enhance</w:t>
      </w:r>
      <w:r w:rsidR="000C4CA5" w:rsidRPr="00F336DD">
        <w:rPr>
          <w:rFonts w:ascii="Times New Roman" w:hAnsi="Times New Roman"/>
          <w:sz w:val="24"/>
          <w:szCs w:val="24"/>
          <w:lang w:val="en-US"/>
        </w:rPr>
        <w:t xml:space="preserve"> rooting of stem cuttings has been reported</w:t>
      </w:r>
      <w:r w:rsidR="00D27AD9" w:rsidRPr="00F336DD">
        <w:rPr>
          <w:lang w:val="en-US"/>
        </w:rPr>
        <w:t xml:space="preserve"> </w:t>
      </w:r>
      <w:r w:rsidRPr="00F336DD">
        <w:rPr>
          <w:rFonts w:ascii="Times New Roman" w:hAnsi="Times New Roman"/>
          <w:sz w:val="24"/>
          <w:szCs w:val="24"/>
          <w:lang w:val="en-US"/>
        </w:rPr>
        <w:t>previously</w:t>
      </w:r>
      <w:r w:rsidRPr="00F336DD">
        <w:rPr>
          <w:lang w:val="en-US"/>
        </w:rPr>
        <w:t xml:space="preserve"> </w:t>
      </w:r>
      <w:r w:rsidR="00D27AD9" w:rsidRPr="00F336DD">
        <w:rPr>
          <w:rFonts w:ascii="Times New Roman" w:hAnsi="Times New Roman"/>
          <w:sz w:val="24"/>
          <w:szCs w:val="24"/>
          <w:lang w:val="en-US"/>
        </w:rPr>
        <w:t>(Pacholczak et al. 2010; 2012).</w:t>
      </w:r>
      <w:r w:rsidR="000C4CA5" w:rsidRPr="00F336DD">
        <w:rPr>
          <w:rFonts w:ascii="Times New Roman" w:hAnsi="Times New Roman"/>
          <w:sz w:val="24"/>
          <w:szCs w:val="24"/>
          <w:lang w:val="en-US"/>
        </w:rPr>
        <w:t xml:space="preserve"> They positively affect quality of </w:t>
      </w:r>
      <w:r w:rsidRPr="00F336DD">
        <w:rPr>
          <w:rFonts w:ascii="Times New Roman" w:hAnsi="Times New Roman"/>
          <w:sz w:val="24"/>
          <w:szCs w:val="24"/>
          <w:lang w:val="en-US"/>
        </w:rPr>
        <w:t xml:space="preserve">the </w:t>
      </w:r>
      <w:r w:rsidR="000C4CA5" w:rsidRPr="00F336DD">
        <w:rPr>
          <w:rFonts w:ascii="Times New Roman" w:hAnsi="Times New Roman"/>
          <w:sz w:val="24"/>
          <w:szCs w:val="24"/>
          <w:lang w:val="en-US"/>
        </w:rPr>
        <w:t>plant material and its resistance or tolerance to stresses in every phase of nursery production. These prepar</w:t>
      </w:r>
      <w:r w:rsidR="000C4CA5" w:rsidRPr="00F336DD">
        <w:rPr>
          <w:rFonts w:ascii="Times New Roman" w:hAnsi="Times New Roman"/>
          <w:sz w:val="24"/>
          <w:szCs w:val="24"/>
          <w:lang w:val="en-US"/>
        </w:rPr>
        <w:t>a</w:t>
      </w:r>
      <w:r w:rsidR="000C4CA5" w:rsidRPr="00F336DD">
        <w:rPr>
          <w:rFonts w:ascii="Times New Roman" w:hAnsi="Times New Roman"/>
          <w:sz w:val="24"/>
          <w:szCs w:val="24"/>
          <w:lang w:val="en-US"/>
        </w:rPr>
        <w:t xml:space="preserve">tions </w:t>
      </w:r>
      <w:r w:rsidRPr="00F336DD">
        <w:rPr>
          <w:rFonts w:ascii="Times New Roman" w:hAnsi="Times New Roman"/>
          <w:sz w:val="24"/>
          <w:szCs w:val="24"/>
          <w:lang w:val="en-US"/>
        </w:rPr>
        <w:t>a</w:t>
      </w:r>
      <w:r w:rsidR="00782A7B" w:rsidRPr="00F336DD">
        <w:rPr>
          <w:rFonts w:ascii="Times New Roman" w:hAnsi="Times New Roman"/>
          <w:sz w:val="24"/>
          <w:szCs w:val="24"/>
          <w:lang w:val="en-US"/>
        </w:rPr>
        <w:t>ffect</w:t>
      </w:r>
      <w:r w:rsidRPr="00F336DD">
        <w:rPr>
          <w:rFonts w:ascii="Times New Roman" w:hAnsi="Times New Roman"/>
          <w:sz w:val="24"/>
          <w:szCs w:val="24"/>
          <w:lang w:val="en-US"/>
        </w:rPr>
        <w:t xml:space="preserve"> some</w:t>
      </w:r>
      <w:r w:rsidR="000C4CA5" w:rsidRPr="00F336DD">
        <w:rPr>
          <w:rFonts w:ascii="Times New Roman" w:hAnsi="Times New Roman"/>
          <w:sz w:val="24"/>
          <w:szCs w:val="24"/>
          <w:lang w:val="en-US"/>
        </w:rPr>
        <w:t xml:space="preserve"> processes in plant cells </w:t>
      </w:r>
      <w:r w:rsidRPr="00F336DD">
        <w:rPr>
          <w:rFonts w:ascii="Times New Roman" w:hAnsi="Times New Roman"/>
          <w:sz w:val="24"/>
          <w:szCs w:val="24"/>
          <w:lang w:val="en-US"/>
        </w:rPr>
        <w:t xml:space="preserve">enhancing </w:t>
      </w:r>
      <w:r w:rsidR="000C4CA5" w:rsidRPr="00F336DD">
        <w:rPr>
          <w:rFonts w:ascii="Times New Roman" w:hAnsi="Times New Roman"/>
          <w:sz w:val="24"/>
          <w:szCs w:val="24"/>
          <w:lang w:val="en-US"/>
        </w:rPr>
        <w:t xml:space="preserve">plant vitality </w:t>
      </w:r>
      <w:r w:rsidR="00D13F60" w:rsidRPr="00F336DD">
        <w:rPr>
          <w:rFonts w:ascii="Times New Roman" w:hAnsi="Times New Roman"/>
          <w:sz w:val="24"/>
          <w:szCs w:val="24"/>
          <w:lang w:val="en-US"/>
        </w:rPr>
        <w:t xml:space="preserve">which </w:t>
      </w:r>
      <w:r w:rsidRPr="00F336DD">
        <w:rPr>
          <w:rFonts w:ascii="Times New Roman" w:hAnsi="Times New Roman"/>
          <w:sz w:val="24"/>
          <w:szCs w:val="24"/>
          <w:lang w:val="en-US"/>
        </w:rPr>
        <w:t>in turn appears to lead to</w:t>
      </w:r>
      <w:r w:rsidR="00D13F60" w:rsidRPr="00F336DD">
        <w:rPr>
          <w:rFonts w:ascii="Times New Roman" w:hAnsi="Times New Roman"/>
          <w:sz w:val="24"/>
          <w:szCs w:val="24"/>
          <w:lang w:val="en-US"/>
        </w:rPr>
        <w:t xml:space="preserve"> a more intense growth and </w:t>
      </w:r>
      <w:r w:rsidRPr="00F336DD">
        <w:rPr>
          <w:rFonts w:ascii="Times New Roman" w:hAnsi="Times New Roman"/>
          <w:sz w:val="24"/>
          <w:szCs w:val="24"/>
          <w:lang w:val="en-US"/>
        </w:rPr>
        <w:t>vigor, both of which are</w:t>
      </w:r>
      <w:r w:rsidR="00D13F60" w:rsidRPr="00F336DD">
        <w:rPr>
          <w:rFonts w:ascii="Times New Roman" w:hAnsi="Times New Roman"/>
          <w:sz w:val="24"/>
          <w:szCs w:val="24"/>
          <w:lang w:val="en-US"/>
        </w:rPr>
        <w:t xml:space="preserve"> important for potential consumers [Gawrońska 2008, Pacholczak</w:t>
      </w:r>
      <w:r w:rsidR="009A2789" w:rsidRPr="00F336DD">
        <w:rPr>
          <w:rFonts w:ascii="Times New Roman" w:hAnsi="Times New Roman"/>
          <w:sz w:val="24"/>
          <w:szCs w:val="24"/>
          <w:lang w:val="en-US"/>
        </w:rPr>
        <w:t xml:space="preserve"> </w:t>
      </w:r>
      <w:r w:rsidR="00D13F60" w:rsidRPr="00F336DD">
        <w:rPr>
          <w:rFonts w:ascii="Times New Roman" w:hAnsi="Times New Roman"/>
          <w:sz w:val="24"/>
          <w:szCs w:val="24"/>
          <w:lang w:val="en-US"/>
        </w:rPr>
        <w:t>and</w:t>
      </w:r>
      <w:r w:rsidR="009A2789" w:rsidRPr="00F336DD">
        <w:rPr>
          <w:rFonts w:ascii="Times New Roman" w:hAnsi="Times New Roman"/>
          <w:sz w:val="24"/>
          <w:szCs w:val="24"/>
          <w:lang w:val="en-US"/>
        </w:rPr>
        <w:t xml:space="preserve"> </w:t>
      </w:r>
      <w:r w:rsidR="00D13F60" w:rsidRPr="00F336DD">
        <w:rPr>
          <w:rFonts w:ascii="Times New Roman" w:hAnsi="Times New Roman"/>
          <w:sz w:val="24"/>
          <w:szCs w:val="24"/>
          <w:lang w:val="en-US"/>
        </w:rPr>
        <w:t xml:space="preserve">Szydło 2010]. Biopreparations enable plants to </w:t>
      </w:r>
      <w:r w:rsidR="009A2789" w:rsidRPr="00F336DD">
        <w:rPr>
          <w:rFonts w:ascii="Times New Roman" w:hAnsi="Times New Roman"/>
          <w:sz w:val="24"/>
          <w:szCs w:val="24"/>
          <w:lang w:val="en-US"/>
        </w:rPr>
        <w:t xml:space="preserve">better </w:t>
      </w:r>
      <w:r w:rsidR="00782A7B" w:rsidRPr="00F336DD">
        <w:rPr>
          <w:rFonts w:ascii="Times New Roman" w:hAnsi="Times New Roman"/>
          <w:sz w:val="24"/>
          <w:szCs w:val="24"/>
          <w:lang w:val="en-US"/>
        </w:rPr>
        <w:t>e</w:t>
      </w:r>
      <w:r w:rsidR="00782A7B" w:rsidRPr="00F336DD">
        <w:rPr>
          <w:rFonts w:ascii="Times New Roman" w:hAnsi="Times New Roman"/>
          <w:sz w:val="24"/>
          <w:szCs w:val="24"/>
          <w:lang w:val="en-US"/>
        </w:rPr>
        <w:t>x</w:t>
      </w:r>
      <w:r w:rsidR="00782A7B" w:rsidRPr="00F336DD">
        <w:rPr>
          <w:rFonts w:ascii="Times New Roman" w:hAnsi="Times New Roman"/>
          <w:sz w:val="24"/>
          <w:szCs w:val="24"/>
          <w:lang w:val="en-US"/>
        </w:rPr>
        <w:t xml:space="preserve">ploit the growth and development </w:t>
      </w:r>
      <w:r w:rsidR="00D13F60" w:rsidRPr="00F336DD">
        <w:rPr>
          <w:rFonts w:ascii="Times New Roman" w:hAnsi="Times New Roman"/>
          <w:sz w:val="24"/>
          <w:szCs w:val="24"/>
          <w:lang w:val="en-US"/>
        </w:rPr>
        <w:t>potential</w:t>
      </w:r>
      <w:r w:rsidR="009A2789" w:rsidRPr="00F336DD">
        <w:rPr>
          <w:rFonts w:ascii="Times New Roman" w:hAnsi="Times New Roman"/>
          <w:sz w:val="24"/>
          <w:szCs w:val="24"/>
          <w:lang w:val="en-US"/>
        </w:rPr>
        <w:t xml:space="preserve"> </w:t>
      </w:r>
      <w:r w:rsidR="001B0B70" w:rsidRPr="00F336DD">
        <w:rPr>
          <w:rFonts w:ascii="Times New Roman" w:hAnsi="Times New Roman"/>
          <w:sz w:val="24"/>
          <w:szCs w:val="24"/>
          <w:lang w:val="en-US"/>
        </w:rPr>
        <w:t>of</w:t>
      </w:r>
      <w:r w:rsidR="00D13F60" w:rsidRPr="00F336DD">
        <w:rPr>
          <w:rFonts w:ascii="Times New Roman" w:hAnsi="Times New Roman"/>
          <w:sz w:val="24"/>
          <w:szCs w:val="24"/>
          <w:lang w:val="en-US"/>
        </w:rPr>
        <w:t xml:space="preserve"> the environment in which they grow. Their e</w:t>
      </w:r>
      <w:r w:rsidR="00D13F60" w:rsidRPr="00F336DD">
        <w:rPr>
          <w:rFonts w:ascii="Times New Roman" w:hAnsi="Times New Roman"/>
          <w:sz w:val="24"/>
          <w:szCs w:val="24"/>
          <w:lang w:val="en-US"/>
        </w:rPr>
        <w:t>f</w:t>
      </w:r>
      <w:r w:rsidR="00D13F60" w:rsidRPr="00F336DD">
        <w:rPr>
          <w:rFonts w:ascii="Times New Roman" w:hAnsi="Times New Roman"/>
          <w:sz w:val="24"/>
          <w:szCs w:val="24"/>
          <w:lang w:val="en-US"/>
        </w:rPr>
        <w:t xml:space="preserve">fects are more pronounced under less favorable environmental conditions as they strengthen </w:t>
      </w:r>
      <w:r w:rsidR="001B0B70" w:rsidRPr="00F336DD">
        <w:rPr>
          <w:rFonts w:ascii="Times New Roman" w:hAnsi="Times New Roman"/>
          <w:sz w:val="24"/>
          <w:szCs w:val="24"/>
          <w:lang w:val="en-US"/>
        </w:rPr>
        <w:t xml:space="preserve">the </w:t>
      </w:r>
      <w:r w:rsidR="00D13F60" w:rsidRPr="00F336DD">
        <w:rPr>
          <w:rFonts w:ascii="Times New Roman" w:hAnsi="Times New Roman"/>
          <w:sz w:val="24"/>
          <w:szCs w:val="24"/>
          <w:lang w:val="en-US"/>
        </w:rPr>
        <w:t xml:space="preserve">plant natural abilities to cope with stresses [Jankowski and Dubis 2008, Pruszyński 2008, Pacholczak and Szydło 2010]. </w:t>
      </w:r>
    </w:p>
    <w:p w:rsidR="00001F0F" w:rsidRPr="00F336DD" w:rsidRDefault="00D13F60" w:rsidP="00E52A51">
      <w:pPr>
        <w:spacing w:line="360" w:lineRule="auto"/>
        <w:ind w:firstLine="709"/>
        <w:contextualSpacing/>
        <w:jc w:val="both"/>
        <w:rPr>
          <w:rFonts w:ascii="Times New Roman" w:hAnsi="Times New Roman"/>
          <w:bCs/>
          <w:sz w:val="24"/>
          <w:szCs w:val="24"/>
          <w:lang w:val="en-US"/>
        </w:rPr>
      </w:pPr>
      <w:r w:rsidRPr="00F336DD">
        <w:rPr>
          <w:rFonts w:ascii="Times New Roman" w:hAnsi="Times New Roman"/>
          <w:bCs/>
          <w:sz w:val="24"/>
          <w:szCs w:val="24"/>
          <w:lang w:val="en-US"/>
        </w:rPr>
        <w:t xml:space="preserve">One of biopreparations </w:t>
      </w:r>
      <w:r w:rsidR="001B0B70" w:rsidRPr="00F336DD">
        <w:rPr>
          <w:rFonts w:ascii="Times New Roman" w:hAnsi="Times New Roman"/>
          <w:bCs/>
          <w:sz w:val="24"/>
          <w:szCs w:val="24"/>
          <w:lang w:val="en-US"/>
        </w:rPr>
        <w:t>–</w:t>
      </w:r>
      <w:r w:rsidRPr="00F336DD">
        <w:rPr>
          <w:rFonts w:ascii="Times New Roman" w:hAnsi="Times New Roman"/>
          <w:bCs/>
          <w:sz w:val="24"/>
          <w:szCs w:val="24"/>
          <w:lang w:val="en-US"/>
        </w:rPr>
        <w:t xml:space="preserve"> </w:t>
      </w:r>
      <w:r w:rsidR="004D5AAC" w:rsidRPr="00F336DD">
        <w:rPr>
          <w:rFonts w:ascii="Times New Roman" w:hAnsi="Times New Roman"/>
          <w:bCs/>
          <w:sz w:val="24"/>
          <w:szCs w:val="24"/>
          <w:lang w:val="en-US"/>
        </w:rPr>
        <w:t>'</w:t>
      </w:r>
      <w:r w:rsidR="00001F0F" w:rsidRPr="00F336DD">
        <w:rPr>
          <w:rFonts w:ascii="Times New Roman" w:hAnsi="Times New Roman"/>
          <w:bCs/>
          <w:sz w:val="24"/>
          <w:szCs w:val="24"/>
          <w:lang w:val="en-US"/>
        </w:rPr>
        <w:t>AlgaminoPlant</w:t>
      </w:r>
      <w:r w:rsidR="004D5AAC" w:rsidRPr="00F336DD">
        <w:rPr>
          <w:rFonts w:ascii="Times New Roman" w:hAnsi="Times New Roman"/>
          <w:bCs/>
          <w:sz w:val="24"/>
          <w:szCs w:val="24"/>
          <w:lang w:val="en-US"/>
        </w:rPr>
        <w:t>'</w:t>
      </w:r>
      <w:r w:rsidR="00001F0F" w:rsidRPr="00F336DD">
        <w:rPr>
          <w:rFonts w:ascii="Times New Roman" w:hAnsi="Times New Roman"/>
          <w:bCs/>
          <w:sz w:val="24"/>
          <w:szCs w:val="24"/>
          <w:lang w:val="en-US"/>
        </w:rPr>
        <w:t xml:space="preserve"> </w:t>
      </w:r>
      <w:r w:rsidR="00001F0F" w:rsidRPr="00F336DD">
        <w:rPr>
          <w:rFonts w:ascii="Times New Roman" w:hAnsi="Times New Roman"/>
          <w:sz w:val="24"/>
          <w:szCs w:val="24"/>
          <w:lang w:val="en-US"/>
        </w:rPr>
        <w:t>(produced by Varichem, Poland)</w:t>
      </w:r>
      <w:r w:rsidR="007868AD" w:rsidRPr="00F336DD">
        <w:rPr>
          <w:rFonts w:ascii="Times New Roman" w:hAnsi="Times New Roman"/>
          <w:sz w:val="24"/>
          <w:szCs w:val="24"/>
          <w:lang w:val="en-US"/>
        </w:rPr>
        <w:t xml:space="preserve"> -</w:t>
      </w:r>
      <w:r w:rsidR="00001F0F" w:rsidRPr="00F336DD">
        <w:rPr>
          <w:rFonts w:ascii="Times New Roman" w:hAnsi="Times New Roman"/>
          <w:sz w:val="24"/>
          <w:szCs w:val="24"/>
          <w:lang w:val="en-US"/>
        </w:rPr>
        <w:t xml:space="preserve"> is a liquid preparation produced on the base of a seaweed extract (18%) from </w:t>
      </w:r>
      <w:r w:rsidR="00001F0F" w:rsidRPr="00F336DD">
        <w:rPr>
          <w:rFonts w:ascii="Times New Roman" w:hAnsi="Times New Roman"/>
          <w:i/>
          <w:sz w:val="24"/>
          <w:szCs w:val="24"/>
          <w:lang w:val="en-US"/>
        </w:rPr>
        <w:t>Sargassum</w:t>
      </w:r>
      <w:r w:rsidR="00001F0F" w:rsidRPr="00F336DD">
        <w:rPr>
          <w:rFonts w:ascii="Times New Roman" w:hAnsi="Times New Roman"/>
          <w:iCs/>
          <w:sz w:val="24"/>
          <w:szCs w:val="24"/>
          <w:lang w:val="en-US"/>
        </w:rPr>
        <w:t>,</w:t>
      </w:r>
      <w:r w:rsidR="00001F0F" w:rsidRPr="00F336DD">
        <w:rPr>
          <w:rFonts w:ascii="Times New Roman" w:hAnsi="Times New Roman"/>
          <w:i/>
          <w:sz w:val="24"/>
          <w:szCs w:val="24"/>
          <w:lang w:val="en-US"/>
        </w:rPr>
        <w:t xml:space="preserve"> Laminaria</w:t>
      </w:r>
      <w:r w:rsidR="00001F0F" w:rsidRPr="00F336DD">
        <w:rPr>
          <w:rFonts w:ascii="Times New Roman" w:hAnsi="Times New Roman"/>
          <w:iCs/>
          <w:sz w:val="24"/>
          <w:szCs w:val="24"/>
          <w:lang w:val="en-US"/>
        </w:rPr>
        <w:t>,</w:t>
      </w:r>
      <w:r w:rsidR="00001F0F" w:rsidRPr="00F336DD">
        <w:rPr>
          <w:rFonts w:ascii="Times New Roman" w:hAnsi="Times New Roman"/>
          <w:i/>
          <w:sz w:val="24"/>
          <w:szCs w:val="24"/>
          <w:lang w:val="en-US"/>
        </w:rPr>
        <w:t xml:space="preserve"> Ascophyllum</w:t>
      </w:r>
      <w:r w:rsidR="00001F0F" w:rsidRPr="00F336DD">
        <w:rPr>
          <w:rFonts w:ascii="Times New Roman" w:hAnsi="Times New Roman"/>
          <w:sz w:val="24"/>
          <w:szCs w:val="24"/>
          <w:lang w:val="en-US"/>
        </w:rPr>
        <w:t xml:space="preserve"> and </w:t>
      </w:r>
      <w:r w:rsidR="00001F0F" w:rsidRPr="00F336DD">
        <w:rPr>
          <w:rFonts w:ascii="Times New Roman" w:hAnsi="Times New Roman"/>
          <w:i/>
          <w:sz w:val="24"/>
          <w:szCs w:val="24"/>
          <w:lang w:val="en-US"/>
        </w:rPr>
        <w:t>Fuscus</w:t>
      </w:r>
      <w:r w:rsidR="00001F0F" w:rsidRPr="00F336DD">
        <w:rPr>
          <w:rFonts w:ascii="Times New Roman" w:hAnsi="Times New Roman"/>
          <w:iCs/>
          <w:sz w:val="24"/>
          <w:szCs w:val="24"/>
          <w:lang w:val="en-US"/>
        </w:rPr>
        <w:t>.</w:t>
      </w:r>
      <w:r w:rsidR="00001F0F" w:rsidRPr="00F336DD">
        <w:rPr>
          <w:rFonts w:ascii="Times New Roman" w:hAnsi="Times New Roman"/>
          <w:i/>
          <w:sz w:val="24"/>
          <w:szCs w:val="24"/>
          <w:lang w:val="en-US"/>
        </w:rPr>
        <w:t xml:space="preserve"> </w:t>
      </w:r>
      <w:r w:rsidR="00001F0F" w:rsidRPr="00F336DD">
        <w:rPr>
          <w:rFonts w:ascii="Times New Roman" w:hAnsi="Times New Roman"/>
          <w:sz w:val="24"/>
          <w:szCs w:val="24"/>
          <w:lang w:val="en-US"/>
        </w:rPr>
        <w:t>It contains</w:t>
      </w:r>
      <w:r w:rsidR="00001F0F" w:rsidRPr="00F336DD">
        <w:rPr>
          <w:rFonts w:ascii="Times New Roman" w:hAnsi="Times New Roman"/>
          <w:i/>
          <w:sz w:val="24"/>
          <w:szCs w:val="24"/>
          <w:lang w:val="en-US"/>
        </w:rPr>
        <w:t xml:space="preserve"> </w:t>
      </w:r>
      <w:r w:rsidR="00001F0F" w:rsidRPr="00F336DD">
        <w:rPr>
          <w:rFonts w:ascii="Times New Roman" w:hAnsi="Times New Roman"/>
          <w:sz w:val="24"/>
          <w:szCs w:val="24"/>
          <w:lang w:val="en-US"/>
        </w:rPr>
        <w:t>three groups of plant hormones: gibberellins, cytokinins and auxins. It is supplemented by potass</w:t>
      </w:r>
      <w:r w:rsidR="001B0B70" w:rsidRPr="00F336DD">
        <w:rPr>
          <w:rFonts w:ascii="Times New Roman" w:hAnsi="Times New Roman"/>
          <w:sz w:val="24"/>
          <w:szCs w:val="24"/>
          <w:lang w:val="en-US"/>
        </w:rPr>
        <w:t xml:space="preserve">ium salts of amino acids at 10%. </w:t>
      </w:r>
      <w:r w:rsidR="00001F0F" w:rsidRPr="00F336DD">
        <w:rPr>
          <w:rFonts w:ascii="Times New Roman" w:hAnsi="Times New Roman"/>
          <w:sz w:val="24"/>
          <w:szCs w:val="24"/>
          <w:lang w:val="en-US"/>
        </w:rPr>
        <w:t>The preparation e</w:t>
      </w:r>
      <w:r w:rsidR="00001F0F" w:rsidRPr="00F336DD">
        <w:rPr>
          <w:rFonts w:ascii="Times New Roman" w:hAnsi="Times New Roman"/>
          <w:sz w:val="24"/>
          <w:szCs w:val="24"/>
          <w:lang w:val="en-US"/>
        </w:rPr>
        <w:t>n</w:t>
      </w:r>
      <w:r w:rsidR="00001F0F" w:rsidRPr="00F336DD">
        <w:rPr>
          <w:rFonts w:ascii="Times New Roman" w:hAnsi="Times New Roman"/>
          <w:sz w:val="24"/>
          <w:szCs w:val="24"/>
          <w:lang w:val="en-US"/>
        </w:rPr>
        <w:t>hances uptake of macro- and microelements and their translocation within plants</w:t>
      </w:r>
      <w:r w:rsidRPr="00F336DD">
        <w:rPr>
          <w:rFonts w:ascii="Times New Roman" w:hAnsi="Times New Roman"/>
          <w:sz w:val="24"/>
          <w:szCs w:val="24"/>
          <w:lang w:val="en-US"/>
        </w:rPr>
        <w:t xml:space="preserve"> </w:t>
      </w:r>
      <w:r w:rsidR="00001F0F" w:rsidRPr="00F336DD">
        <w:rPr>
          <w:rFonts w:ascii="Times New Roman" w:hAnsi="Times New Roman"/>
          <w:sz w:val="24"/>
          <w:szCs w:val="24"/>
          <w:lang w:val="en-US"/>
        </w:rPr>
        <w:t xml:space="preserve">(Matysiak et al. 2010), increases </w:t>
      </w:r>
      <w:r w:rsidR="001B0B70" w:rsidRPr="00F336DD">
        <w:rPr>
          <w:rFonts w:ascii="Times New Roman" w:hAnsi="Times New Roman"/>
          <w:sz w:val="24"/>
          <w:szCs w:val="24"/>
          <w:lang w:val="en-US"/>
        </w:rPr>
        <w:t xml:space="preserve">the </w:t>
      </w:r>
      <w:r w:rsidR="00001F0F" w:rsidRPr="00F336DD">
        <w:rPr>
          <w:rFonts w:ascii="Times New Roman" w:hAnsi="Times New Roman"/>
          <w:sz w:val="24"/>
          <w:szCs w:val="24"/>
          <w:lang w:val="en-US"/>
        </w:rPr>
        <w:t xml:space="preserve">respiration rate and root growth, </w:t>
      </w:r>
      <w:r w:rsidR="001B0B70" w:rsidRPr="00F336DD">
        <w:rPr>
          <w:rFonts w:ascii="Times New Roman" w:hAnsi="Times New Roman"/>
          <w:sz w:val="24"/>
          <w:szCs w:val="24"/>
          <w:lang w:val="en-US"/>
        </w:rPr>
        <w:t>promotes</w:t>
      </w:r>
      <w:r w:rsidR="00001F0F" w:rsidRPr="00F336DD">
        <w:rPr>
          <w:rFonts w:ascii="Times New Roman" w:hAnsi="Times New Roman"/>
          <w:sz w:val="24"/>
          <w:szCs w:val="24"/>
          <w:lang w:val="en-US"/>
        </w:rPr>
        <w:t xml:space="preserve"> photosynthesis and other metabolic processes. It positively affects plant resistance to stresses, accelerates flowering and fruit set (Anyszka and Pałczyński 2006, Dobrzański</w:t>
      </w:r>
      <w:r w:rsidR="009B418A" w:rsidRPr="00F336DD">
        <w:rPr>
          <w:rFonts w:ascii="Times New Roman" w:hAnsi="Times New Roman"/>
          <w:sz w:val="24"/>
          <w:szCs w:val="24"/>
          <w:lang w:val="en-US"/>
        </w:rPr>
        <w:t xml:space="preserve"> </w:t>
      </w:r>
      <w:r w:rsidR="00001F0F" w:rsidRPr="00F336DD">
        <w:rPr>
          <w:rFonts w:ascii="Times New Roman" w:hAnsi="Times New Roman"/>
          <w:sz w:val="24"/>
          <w:szCs w:val="24"/>
          <w:lang w:val="en-US"/>
        </w:rPr>
        <w:t xml:space="preserve">et al. 2008). It </w:t>
      </w:r>
      <w:r w:rsidR="001B0B70" w:rsidRPr="00F336DD">
        <w:rPr>
          <w:rFonts w:ascii="Times New Roman" w:hAnsi="Times New Roman"/>
          <w:sz w:val="24"/>
          <w:szCs w:val="24"/>
          <w:lang w:val="en-US"/>
        </w:rPr>
        <w:t xml:space="preserve">also </w:t>
      </w:r>
      <w:r w:rsidR="00001F0F" w:rsidRPr="00F336DD">
        <w:rPr>
          <w:rFonts w:ascii="Times New Roman" w:hAnsi="Times New Roman"/>
          <w:sz w:val="24"/>
          <w:szCs w:val="24"/>
          <w:lang w:val="en-US"/>
        </w:rPr>
        <w:t xml:space="preserve">improves the water-holding capacity </w:t>
      </w:r>
      <w:r w:rsidR="001B0B70" w:rsidRPr="00F336DD">
        <w:rPr>
          <w:rFonts w:ascii="Times New Roman" w:hAnsi="Times New Roman"/>
          <w:sz w:val="24"/>
          <w:szCs w:val="24"/>
          <w:lang w:val="en-US"/>
        </w:rPr>
        <w:t xml:space="preserve">of the soil </w:t>
      </w:r>
      <w:r w:rsidR="00001F0F" w:rsidRPr="00F336DD">
        <w:rPr>
          <w:rFonts w:ascii="Times New Roman" w:hAnsi="Times New Roman"/>
          <w:sz w:val="24"/>
          <w:szCs w:val="24"/>
          <w:lang w:val="en-US"/>
        </w:rPr>
        <w:t xml:space="preserve">and maintains optimal soil pH </w:t>
      </w:r>
      <w:r w:rsidR="00001F0F" w:rsidRPr="00F336DD">
        <w:rPr>
          <w:rFonts w:ascii="Times New Roman" w:hAnsi="Times New Roman"/>
          <w:bCs/>
          <w:sz w:val="24"/>
          <w:szCs w:val="24"/>
          <w:lang w:val="en-US"/>
        </w:rPr>
        <w:t>[</w:t>
      </w:r>
      <w:r w:rsidR="002B7096" w:rsidRPr="00F336DD">
        <w:rPr>
          <w:rFonts w:ascii="Times New Roman" w:hAnsi="Times New Roman"/>
          <w:sz w:val="24"/>
          <w:szCs w:val="24"/>
          <w:lang w:val="en-US"/>
        </w:rPr>
        <w:t>Matysiak et al.</w:t>
      </w:r>
      <w:r w:rsidR="00001F0F" w:rsidRPr="00F336DD">
        <w:rPr>
          <w:rFonts w:ascii="Times New Roman" w:hAnsi="Times New Roman"/>
          <w:sz w:val="24"/>
          <w:szCs w:val="24"/>
          <w:lang w:val="en-US"/>
        </w:rPr>
        <w:t xml:space="preserve"> 2010</w:t>
      </w:r>
      <w:r w:rsidR="00001F0F" w:rsidRPr="00F336DD">
        <w:rPr>
          <w:rFonts w:ascii="Times New Roman" w:hAnsi="Times New Roman"/>
          <w:bCs/>
          <w:sz w:val="24"/>
          <w:szCs w:val="24"/>
          <w:lang w:val="en-US"/>
        </w:rPr>
        <w:t>].</w:t>
      </w:r>
    </w:p>
    <w:p w:rsidR="00001F0F" w:rsidRPr="00F336DD" w:rsidRDefault="004D5AAC"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t>'</w:t>
      </w:r>
      <w:r w:rsidR="00001F0F" w:rsidRPr="00F336DD">
        <w:rPr>
          <w:rFonts w:ascii="Times New Roman" w:hAnsi="Times New Roman"/>
          <w:sz w:val="24"/>
          <w:szCs w:val="24"/>
          <w:lang w:val="en-US"/>
        </w:rPr>
        <w:t>Route</w:t>
      </w:r>
      <w:r w:rsidRPr="00F336DD">
        <w:rPr>
          <w:rFonts w:ascii="Times New Roman" w:hAnsi="Times New Roman"/>
          <w:sz w:val="24"/>
          <w:szCs w:val="24"/>
          <w:lang w:val="en-US"/>
        </w:rPr>
        <w:t>'</w:t>
      </w:r>
      <w:r w:rsidR="00001F0F" w:rsidRPr="00F336DD">
        <w:rPr>
          <w:rFonts w:ascii="Times New Roman" w:hAnsi="Times New Roman"/>
          <w:sz w:val="24"/>
          <w:szCs w:val="24"/>
          <w:lang w:val="en-US"/>
        </w:rPr>
        <w:t xml:space="preserve"> (Dalgety, Poland) is a formulation of zinc ammonium acetate (ZAA) composed of acetic acid, water, ammonium and zinc oxide. Zinc helps plant</w:t>
      </w:r>
      <w:r w:rsidR="001B0B70" w:rsidRPr="00F336DD">
        <w:rPr>
          <w:rFonts w:ascii="Times New Roman" w:hAnsi="Times New Roman"/>
          <w:sz w:val="24"/>
          <w:szCs w:val="24"/>
          <w:lang w:val="en-US"/>
        </w:rPr>
        <w:t>s</w:t>
      </w:r>
      <w:r w:rsidR="00001F0F" w:rsidRPr="00F336DD">
        <w:rPr>
          <w:rFonts w:ascii="Times New Roman" w:hAnsi="Times New Roman"/>
          <w:sz w:val="24"/>
          <w:szCs w:val="24"/>
          <w:lang w:val="en-US"/>
        </w:rPr>
        <w:t xml:space="preserve"> overcome environmental stresses and enhances their productivity through a better development of root system and a more efficient </w:t>
      </w:r>
      <w:r w:rsidR="001B0B70" w:rsidRPr="00F336DD">
        <w:rPr>
          <w:rFonts w:ascii="Times New Roman" w:hAnsi="Times New Roman"/>
          <w:sz w:val="24"/>
          <w:szCs w:val="24"/>
          <w:lang w:val="en-US"/>
        </w:rPr>
        <w:t xml:space="preserve">use of </w:t>
      </w:r>
      <w:r w:rsidR="00001F0F" w:rsidRPr="00F336DD">
        <w:rPr>
          <w:rFonts w:ascii="Times New Roman" w:hAnsi="Times New Roman"/>
          <w:sz w:val="24"/>
          <w:szCs w:val="24"/>
          <w:lang w:val="en-US"/>
        </w:rPr>
        <w:t xml:space="preserve">irradiance (Fraser and Percival 2003). </w:t>
      </w:r>
      <w:r w:rsidRPr="00F336DD">
        <w:rPr>
          <w:rFonts w:ascii="Times New Roman" w:hAnsi="Times New Roman"/>
          <w:sz w:val="24"/>
          <w:szCs w:val="24"/>
          <w:lang w:val="en-US"/>
        </w:rPr>
        <w:t>'</w:t>
      </w:r>
      <w:r w:rsidR="00001F0F" w:rsidRPr="00F336DD">
        <w:rPr>
          <w:rFonts w:ascii="Times New Roman" w:hAnsi="Times New Roman"/>
          <w:sz w:val="24"/>
          <w:szCs w:val="24"/>
          <w:lang w:val="en-US"/>
        </w:rPr>
        <w:t>Route</w:t>
      </w:r>
      <w:r w:rsidRPr="00F336DD">
        <w:rPr>
          <w:rFonts w:ascii="Times New Roman" w:hAnsi="Times New Roman"/>
          <w:sz w:val="24"/>
          <w:szCs w:val="24"/>
          <w:lang w:val="en-US"/>
        </w:rPr>
        <w:t>'</w:t>
      </w:r>
      <w:r w:rsidR="00001F0F" w:rsidRPr="00F336DD">
        <w:rPr>
          <w:rFonts w:ascii="Times New Roman" w:hAnsi="Times New Roman"/>
          <w:sz w:val="24"/>
          <w:szCs w:val="24"/>
          <w:lang w:val="en-US"/>
        </w:rPr>
        <w:t xml:space="preserve"> reinforces (about 18%) cell walls, thus reducing their porosity and indirectly decreasing of mineral nutrient</w:t>
      </w:r>
      <w:r w:rsidR="001B0B70" w:rsidRPr="00F336DD">
        <w:rPr>
          <w:rFonts w:ascii="Times New Roman" w:hAnsi="Times New Roman"/>
          <w:sz w:val="24"/>
          <w:szCs w:val="24"/>
          <w:lang w:val="en-US"/>
        </w:rPr>
        <w:t xml:space="preserve"> losse</w:t>
      </w:r>
      <w:r w:rsidR="00001F0F" w:rsidRPr="00F336DD">
        <w:rPr>
          <w:rFonts w:ascii="Times New Roman" w:hAnsi="Times New Roman"/>
          <w:sz w:val="24"/>
          <w:szCs w:val="24"/>
          <w:lang w:val="en-US"/>
        </w:rPr>
        <w:t xml:space="preserve">s from cells (Horne and Leitch 2006). ZAA action in rhizogenesis is associated with stimulation of endogenous </w:t>
      </w:r>
      <w:r w:rsidR="001B0B70" w:rsidRPr="00F336DD">
        <w:rPr>
          <w:rFonts w:ascii="Times New Roman" w:hAnsi="Times New Roman"/>
          <w:sz w:val="24"/>
          <w:szCs w:val="24"/>
          <w:lang w:val="en-US"/>
        </w:rPr>
        <w:t>biosynthesis of auxins</w:t>
      </w:r>
      <w:r w:rsidR="00001F0F" w:rsidRPr="00F336DD">
        <w:rPr>
          <w:rFonts w:ascii="Times New Roman" w:hAnsi="Times New Roman"/>
          <w:sz w:val="24"/>
          <w:szCs w:val="24"/>
          <w:lang w:val="en-US"/>
        </w:rPr>
        <w:t xml:space="preserve">, </w:t>
      </w:r>
      <w:r w:rsidR="001B0B70" w:rsidRPr="00F336DD">
        <w:rPr>
          <w:rFonts w:ascii="Times New Roman" w:hAnsi="Times New Roman"/>
          <w:sz w:val="24"/>
          <w:szCs w:val="24"/>
          <w:lang w:val="en-US"/>
        </w:rPr>
        <w:t>which</w:t>
      </w:r>
      <w:r w:rsidR="00001F0F" w:rsidRPr="00F336DD">
        <w:rPr>
          <w:rFonts w:ascii="Times New Roman" w:hAnsi="Times New Roman"/>
          <w:sz w:val="24"/>
          <w:szCs w:val="24"/>
          <w:lang w:val="en-US"/>
        </w:rPr>
        <w:t xml:space="preserve"> changes the auxin to cytokinin ratio. This in turn results in a more abundant production of auxiliary roots.</w:t>
      </w:r>
    </w:p>
    <w:p w:rsidR="007868AD" w:rsidRPr="00F336DD" w:rsidRDefault="007868AD" w:rsidP="005E6FE8">
      <w:pPr>
        <w:tabs>
          <w:tab w:val="left" w:pos="-4860"/>
        </w:tabs>
        <w:spacing w:after="120" w:line="360" w:lineRule="auto"/>
        <w:ind w:firstLine="709"/>
        <w:jc w:val="both"/>
        <w:rPr>
          <w:rFonts w:ascii="Times New Roman" w:hAnsi="Times New Roman"/>
          <w:sz w:val="24"/>
          <w:szCs w:val="24"/>
          <w:lang w:val="en-US"/>
        </w:rPr>
      </w:pPr>
      <w:r w:rsidRPr="00F336DD">
        <w:rPr>
          <w:rFonts w:ascii="Times New Roman" w:hAnsi="Times New Roman"/>
          <w:sz w:val="24"/>
          <w:szCs w:val="24"/>
          <w:lang w:val="en-US"/>
        </w:rPr>
        <w:t xml:space="preserve">Vegetative propagation of smoke tree and its cultivars by conventional methods </w:t>
      </w:r>
      <w:r w:rsidR="001B0B70" w:rsidRPr="00F336DD">
        <w:rPr>
          <w:rFonts w:ascii="Times New Roman" w:hAnsi="Times New Roman"/>
          <w:sz w:val="24"/>
          <w:szCs w:val="24"/>
          <w:lang w:val="en-US"/>
        </w:rPr>
        <w:t>is</w:t>
      </w:r>
      <w:r w:rsidRPr="00F336DD">
        <w:rPr>
          <w:rFonts w:ascii="Times New Roman" w:hAnsi="Times New Roman"/>
          <w:sz w:val="24"/>
          <w:szCs w:val="24"/>
          <w:lang w:val="en-US"/>
        </w:rPr>
        <w:t xml:space="preserve"> slow and problematic [Jacygrad et al. 2012]. </w:t>
      </w:r>
      <w:r w:rsidR="001B0B70" w:rsidRPr="00F336DD">
        <w:rPr>
          <w:rFonts w:ascii="Times New Roman" w:hAnsi="Times New Roman"/>
          <w:sz w:val="24"/>
          <w:szCs w:val="24"/>
          <w:lang w:val="en-US"/>
        </w:rPr>
        <w:t>Acceleration</w:t>
      </w:r>
      <w:r w:rsidRPr="00F336DD">
        <w:rPr>
          <w:rFonts w:ascii="Times New Roman" w:hAnsi="Times New Roman"/>
          <w:sz w:val="24"/>
          <w:szCs w:val="24"/>
          <w:lang w:val="en-US"/>
        </w:rPr>
        <w:t xml:space="preserve"> of this process by bio</w:t>
      </w:r>
      <w:r w:rsidR="004420CE" w:rsidRPr="00F336DD">
        <w:rPr>
          <w:rFonts w:ascii="Times New Roman" w:hAnsi="Times New Roman"/>
          <w:sz w:val="24"/>
          <w:szCs w:val="24"/>
          <w:lang w:val="en-US"/>
        </w:rPr>
        <w:t xml:space="preserve">preparations </w:t>
      </w:r>
      <w:r w:rsidR="001B0B70" w:rsidRPr="00F336DD">
        <w:rPr>
          <w:rFonts w:ascii="Times New Roman" w:hAnsi="Times New Roman"/>
          <w:sz w:val="24"/>
          <w:szCs w:val="24"/>
          <w:lang w:val="en-US"/>
        </w:rPr>
        <w:t xml:space="preserve">which </w:t>
      </w:r>
      <w:r w:rsidRPr="00F336DD">
        <w:rPr>
          <w:rFonts w:ascii="Times New Roman" w:hAnsi="Times New Roman"/>
          <w:sz w:val="24"/>
          <w:szCs w:val="24"/>
          <w:lang w:val="en-US"/>
        </w:rPr>
        <w:t>enhanc</w:t>
      </w:r>
      <w:r w:rsidR="001B0B70" w:rsidRPr="00F336DD">
        <w:rPr>
          <w:rFonts w:ascii="Times New Roman" w:hAnsi="Times New Roman"/>
          <w:sz w:val="24"/>
          <w:szCs w:val="24"/>
          <w:lang w:val="en-US"/>
        </w:rPr>
        <w:t>e</w:t>
      </w:r>
      <w:r w:rsidRPr="00F336DD">
        <w:rPr>
          <w:rFonts w:ascii="Times New Roman" w:hAnsi="Times New Roman"/>
          <w:sz w:val="24"/>
          <w:szCs w:val="24"/>
          <w:lang w:val="en-US"/>
        </w:rPr>
        <w:t xml:space="preserve"> </w:t>
      </w:r>
      <w:r w:rsidR="001B0B70" w:rsidRPr="00F336DD">
        <w:rPr>
          <w:rFonts w:ascii="Times New Roman" w:hAnsi="Times New Roman"/>
          <w:sz w:val="24"/>
          <w:szCs w:val="24"/>
          <w:lang w:val="en-US"/>
        </w:rPr>
        <w:t xml:space="preserve">the </w:t>
      </w:r>
      <w:r w:rsidRPr="00F336DD">
        <w:rPr>
          <w:rFonts w:ascii="Times New Roman" w:hAnsi="Times New Roman"/>
          <w:sz w:val="24"/>
          <w:szCs w:val="24"/>
          <w:lang w:val="en-US"/>
        </w:rPr>
        <w:t xml:space="preserve">regeneration of </w:t>
      </w:r>
      <w:r w:rsidR="001B0B70" w:rsidRPr="00F336DD">
        <w:rPr>
          <w:rFonts w:ascii="Times New Roman" w:hAnsi="Times New Roman"/>
          <w:sz w:val="24"/>
          <w:szCs w:val="24"/>
          <w:lang w:val="en-US"/>
        </w:rPr>
        <w:t xml:space="preserve">the </w:t>
      </w:r>
      <w:r w:rsidRPr="00F336DD">
        <w:rPr>
          <w:rFonts w:ascii="Times New Roman" w:hAnsi="Times New Roman"/>
          <w:sz w:val="24"/>
          <w:szCs w:val="24"/>
          <w:lang w:val="en-US"/>
        </w:rPr>
        <w:t xml:space="preserve">root system in cuttings </w:t>
      </w:r>
      <w:r w:rsidR="001B0B70" w:rsidRPr="00F336DD">
        <w:rPr>
          <w:rFonts w:ascii="Times New Roman" w:hAnsi="Times New Roman"/>
          <w:sz w:val="24"/>
          <w:szCs w:val="24"/>
          <w:lang w:val="en-US"/>
        </w:rPr>
        <w:t>appears</w:t>
      </w:r>
      <w:r w:rsidRPr="00F336DD">
        <w:rPr>
          <w:rFonts w:ascii="Times New Roman" w:hAnsi="Times New Roman"/>
          <w:sz w:val="24"/>
          <w:szCs w:val="24"/>
          <w:lang w:val="en-US"/>
        </w:rPr>
        <w:t xml:space="preserve"> promising</w:t>
      </w:r>
      <w:r w:rsidR="001B0B70" w:rsidRPr="00F336DD">
        <w:rPr>
          <w:rFonts w:ascii="Times New Roman" w:hAnsi="Times New Roman"/>
          <w:sz w:val="24"/>
          <w:szCs w:val="24"/>
          <w:lang w:val="en-US"/>
        </w:rPr>
        <w:t xml:space="preserve">. For these </w:t>
      </w:r>
      <w:r w:rsidR="001B0B70" w:rsidRPr="00F336DD">
        <w:rPr>
          <w:rFonts w:ascii="Times New Roman" w:hAnsi="Times New Roman"/>
          <w:sz w:val="24"/>
          <w:szCs w:val="24"/>
          <w:lang w:val="en-US"/>
        </w:rPr>
        <w:lastRenderedPageBreak/>
        <w:t>reasons, trials</w:t>
      </w:r>
      <w:r w:rsidRPr="00F336DD">
        <w:rPr>
          <w:rFonts w:ascii="Times New Roman" w:hAnsi="Times New Roman"/>
          <w:sz w:val="24"/>
          <w:szCs w:val="24"/>
          <w:lang w:val="en-US"/>
        </w:rPr>
        <w:t xml:space="preserve"> were undertaken to evaluate </w:t>
      </w:r>
      <w:r w:rsidR="001B0B70" w:rsidRPr="00F336DD">
        <w:rPr>
          <w:rFonts w:ascii="Times New Roman" w:hAnsi="Times New Roman"/>
          <w:sz w:val="24"/>
          <w:szCs w:val="24"/>
          <w:lang w:val="en-US"/>
        </w:rPr>
        <w:t xml:space="preserve">the </w:t>
      </w:r>
      <w:r w:rsidRPr="00F336DD">
        <w:rPr>
          <w:rFonts w:ascii="Times New Roman" w:hAnsi="Times New Roman"/>
          <w:sz w:val="24"/>
          <w:szCs w:val="24"/>
          <w:lang w:val="en-US"/>
        </w:rPr>
        <w:t xml:space="preserve">efficiency of </w:t>
      </w:r>
      <w:r w:rsidR="004D5AAC" w:rsidRPr="00F336DD">
        <w:rPr>
          <w:rFonts w:ascii="Times New Roman" w:hAnsi="Times New Roman"/>
          <w:sz w:val="24"/>
          <w:szCs w:val="24"/>
          <w:lang w:val="en-US"/>
        </w:rPr>
        <w:t>'</w:t>
      </w:r>
      <w:r w:rsidRPr="00F336DD">
        <w:rPr>
          <w:rFonts w:ascii="Times New Roman" w:hAnsi="Times New Roman"/>
          <w:sz w:val="24"/>
          <w:szCs w:val="24"/>
          <w:lang w:val="en-US"/>
        </w:rPr>
        <w:t>AlgaminoPlant</w:t>
      </w:r>
      <w:r w:rsidR="004D5AAC" w:rsidRPr="00F336DD">
        <w:rPr>
          <w:rFonts w:ascii="Times New Roman" w:hAnsi="Times New Roman"/>
          <w:sz w:val="24"/>
          <w:szCs w:val="24"/>
          <w:lang w:val="en-US"/>
        </w:rPr>
        <w:t>'</w:t>
      </w:r>
      <w:r w:rsidRPr="00F336DD">
        <w:rPr>
          <w:rFonts w:ascii="Times New Roman" w:hAnsi="Times New Roman"/>
          <w:sz w:val="24"/>
          <w:szCs w:val="24"/>
          <w:lang w:val="en-US"/>
        </w:rPr>
        <w:t xml:space="preserve"> and </w:t>
      </w:r>
      <w:r w:rsidR="004D5AAC" w:rsidRPr="00F336DD">
        <w:rPr>
          <w:rFonts w:ascii="Times New Roman" w:hAnsi="Times New Roman"/>
          <w:sz w:val="24"/>
          <w:szCs w:val="24"/>
          <w:lang w:val="en-US"/>
        </w:rPr>
        <w:t>'</w:t>
      </w:r>
      <w:r w:rsidRPr="00F336DD">
        <w:rPr>
          <w:rFonts w:ascii="Times New Roman" w:hAnsi="Times New Roman"/>
          <w:sz w:val="24"/>
          <w:szCs w:val="24"/>
          <w:lang w:val="en-US"/>
        </w:rPr>
        <w:t>Route</w:t>
      </w:r>
      <w:r w:rsidR="004D5AAC" w:rsidRPr="00F336DD">
        <w:rPr>
          <w:rFonts w:ascii="Times New Roman" w:hAnsi="Times New Roman"/>
          <w:sz w:val="24"/>
          <w:szCs w:val="24"/>
          <w:lang w:val="en-US"/>
        </w:rPr>
        <w:t>'</w:t>
      </w:r>
      <w:r w:rsidRPr="00F336DD">
        <w:rPr>
          <w:rFonts w:ascii="Times New Roman" w:hAnsi="Times New Roman"/>
          <w:sz w:val="24"/>
          <w:szCs w:val="24"/>
          <w:lang w:val="en-US"/>
        </w:rPr>
        <w:t xml:space="preserve"> in propagation of two smoke tree culti</w:t>
      </w:r>
      <w:r w:rsidR="001B0B70" w:rsidRPr="00F336DD">
        <w:rPr>
          <w:rFonts w:ascii="Times New Roman" w:hAnsi="Times New Roman"/>
          <w:sz w:val="24"/>
          <w:szCs w:val="24"/>
          <w:lang w:val="en-US"/>
        </w:rPr>
        <w:t>vars</w:t>
      </w:r>
      <w:r w:rsidRPr="00F336DD">
        <w:rPr>
          <w:rFonts w:ascii="Times New Roman" w:hAnsi="Times New Roman"/>
          <w:sz w:val="24"/>
          <w:szCs w:val="24"/>
          <w:lang w:val="en-US"/>
        </w:rPr>
        <w:t>.</w:t>
      </w:r>
      <w:r w:rsidRPr="00F336DD">
        <w:rPr>
          <w:lang w:val="en-US"/>
        </w:rPr>
        <w:t xml:space="preserve"> </w:t>
      </w:r>
      <w:r w:rsidRPr="00F336DD">
        <w:rPr>
          <w:rFonts w:ascii="Times New Roman" w:hAnsi="Times New Roman"/>
          <w:sz w:val="24"/>
          <w:szCs w:val="24"/>
          <w:lang w:val="en-US"/>
        </w:rPr>
        <w:t>An attempt was also made to detect relationships between several biochemical parameters and two parameters of gas exchange in cuttings, as influenced by treatments, and the subsequent rhizogenesis.</w:t>
      </w:r>
    </w:p>
    <w:p w:rsidR="001C2F0F" w:rsidRPr="00F336DD" w:rsidRDefault="001B0B70" w:rsidP="00E52A51">
      <w:pPr>
        <w:spacing w:line="360" w:lineRule="auto"/>
        <w:contextualSpacing/>
        <w:rPr>
          <w:rFonts w:ascii="Times New Roman" w:eastAsia="Times New Roman" w:hAnsi="Times New Roman"/>
          <w:b/>
          <w:caps/>
          <w:sz w:val="24"/>
          <w:szCs w:val="24"/>
          <w:lang w:val="en-US" w:eastAsia="pl-PL"/>
        </w:rPr>
      </w:pPr>
      <w:r w:rsidRPr="00F336DD">
        <w:rPr>
          <w:rFonts w:ascii="Times New Roman" w:eastAsia="Times New Roman" w:hAnsi="Times New Roman"/>
          <w:b/>
          <w:caps/>
          <w:sz w:val="24"/>
          <w:szCs w:val="24"/>
          <w:lang w:val="en-US" w:eastAsia="pl-PL"/>
        </w:rPr>
        <w:t xml:space="preserve">Materials and </w:t>
      </w:r>
      <w:r w:rsidR="008D19C9" w:rsidRPr="00F336DD">
        <w:rPr>
          <w:rFonts w:ascii="Times New Roman" w:eastAsia="Times New Roman" w:hAnsi="Times New Roman"/>
          <w:b/>
          <w:caps/>
          <w:sz w:val="24"/>
          <w:szCs w:val="24"/>
          <w:lang w:val="en-US" w:eastAsia="pl-PL"/>
        </w:rPr>
        <w:t>m</w:t>
      </w:r>
      <w:r w:rsidR="001C2F0F" w:rsidRPr="00F336DD">
        <w:rPr>
          <w:rFonts w:ascii="Times New Roman" w:eastAsia="Times New Roman" w:hAnsi="Times New Roman"/>
          <w:b/>
          <w:caps/>
          <w:sz w:val="24"/>
          <w:szCs w:val="24"/>
          <w:lang w:val="en-US" w:eastAsia="pl-PL"/>
        </w:rPr>
        <w:t>ethods</w:t>
      </w:r>
    </w:p>
    <w:p w:rsidR="001C2F0F" w:rsidRPr="00EE2E62" w:rsidRDefault="001C2F0F" w:rsidP="00E52A51">
      <w:pPr>
        <w:spacing w:line="360" w:lineRule="auto"/>
        <w:ind w:firstLine="709"/>
        <w:contextualSpacing/>
        <w:jc w:val="both"/>
        <w:rPr>
          <w:rFonts w:ascii="Times New Roman" w:eastAsia="Times New Roman" w:hAnsi="Times New Roman"/>
          <w:sz w:val="24"/>
          <w:szCs w:val="24"/>
          <w:highlight w:val="yellow"/>
          <w:lang w:val="en-US" w:eastAsia="pl-PL"/>
        </w:rPr>
      </w:pPr>
      <w:r w:rsidRPr="00F336DD">
        <w:rPr>
          <w:rFonts w:ascii="Times New Roman" w:eastAsia="Times New Roman" w:hAnsi="Times New Roman"/>
          <w:sz w:val="24"/>
          <w:szCs w:val="24"/>
          <w:lang w:val="en-US" w:eastAsia="pl-PL"/>
        </w:rPr>
        <w:t>The experiment</w:t>
      </w:r>
      <w:r w:rsidR="001B0B70" w:rsidRPr="00F336DD">
        <w:rPr>
          <w:rFonts w:ascii="Times New Roman" w:eastAsia="Times New Roman" w:hAnsi="Times New Roman"/>
          <w:sz w:val="24"/>
          <w:szCs w:val="24"/>
          <w:lang w:val="en-US" w:eastAsia="pl-PL"/>
        </w:rPr>
        <w:t>s</w:t>
      </w:r>
      <w:r w:rsidRPr="00F336DD">
        <w:rPr>
          <w:rFonts w:ascii="Times New Roman" w:eastAsia="Times New Roman" w:hAnsi="Times New Roman"/>
          <w:sz w:val="24"/>
          <w:szCs w:val="24"/>
          <w:lang w:val="en-US" w:eastAsia="pl-PL"/>
        </w:rPr>
        <w:t xml:space="preserve"> </w:t>
      </w:r>
      <w:r w:rsidR="001B0B70" w:rsidRPr="00F336DD">
        <w:rPr>
          <w:rFonts w:ascii="Times New Roman" w:eastAsia="Times New Roman" w:hAnsi="Times New Roman"/>
          <w:sz w:val="24"/>
          <w:szCs w:val="24"/>
          <w:lang w:val="en-US" w:eastAsia="pl-PL"/>
        </w:rPr>
        <w:t>were</w:t>
      </w:r>
      <w:r w:rsidRPr="00F336DD">
        <w:rPr>
          <w:rFonts w:ascii="Times New Roman" w:eastAsia="Times New Roman" w:hAnsi="Times New Roman"/>
          <w:sz w:val="24"/>
          <w:szCs w:val="24"/>
          <w:lang w:val="en-US" w:eastAsia="pl-PL"/>
        </w:rPr>
        <w:t xml:space="preserve"> carried out in </w:t>
      </w:r>
      <w:smartTag w:uri="urn:schemas-microsoft-com:office:smarttags" w:element="metricconverter">
        <w:smartTagPr>
          <w:attr w:name="ProductID" w:val="2011 in"/>
        </w:smartTagPr>
        <w:r w:rsidRPr="00F336DD">
          <w:rPr>
            <w:rFonts w:ascii="Times New Roman" w:eastAsia="Times New Roman" w:hAnsi="Times New Roman"/>
            <w:sz w:val="24"/>
            <w:szCs w:val="24"/>
            <w:lang w:val="en-US" w:eastAsia="pl-PL"/>
          </w:rPr>
          <w:t>2011 in</w:t>
        </w:r>
      </w:smartTag>
      <w:r w:rsidRPr="00F336DD">
        <w:rPr>
          <w:rFonts w:ascii="Times New Roman" w:eastAsia="Times New Roman" w:hAnsi="Times New Roman"/>
          <w:sz w:val="24"/>
          <w:szCs w:val="24"/>
          <w:lang w:val="en-US" w:eastAsia="pl-PL"/>
        </w:rPr>
        <w:t xml:space="preserve"> a commercial nursery of M.M. Kryt in Wola Prażmowska</w:t>
      </w:r>
      <w:r w:rsidR="001B0B70" w:rsidRPr="00F336DD">
        <w:rPr>
          <w:rFonts w:ascii="Times New Roman" w:eastAsia="Times New Roman" w:hAnsi="Times New Roman"/>
          <w:sz w:val="24"/>
          <w:szCs w:val="24"/>
          <w:lang w:val="en-US" w:eastAsia="pl-PL"/>
        </w:rPr>
        <w:t>,</w:t>
      </w:r>
      <w:r w:rsidRPr="00F336DD">
        <w:rPr>
          <w:rFonts w:ascii="Times New Roman" w:eastAsia="Times New Roman" w:hAnsi="Times New Roman"/>
          <w:sz w:val="24"/>
          <w:szCs w:val="24"/>
          <w:lang w:val="en-US" w:eastAsia="pl-PL"/>
        </w:rPr>
        <w:t xml:space="preserve"> on two cultivars of smoke tree (</w:t>
      </w:r>
      <w:r w:rsidR="001B0B70" w:rsidRPr="00F336DD">
        <w:rPr>
          <w:rFonts w:ascii="Times New Roman" w:eastAsia="Times New Roman" w:hAnsi="Times New Roman"/>
          <w:i/>
          <w:sz w:val="24"/>
          <w:szCs w:val="24"/>
          <w:lang w:val="en-US" w:eastAsia="pl-PL"/>
        </w:rPr>
        <w:t>C.</w:t>
      </w:r>
      <w:r w:rsidRPr="00F336DD">
        <w:rPr>
          <w:rFonts w:ascii="Times New Roman" w:eastAsia="Times New Roman" w:hAnsi="Times New Roman"/>
          <w:i/>
          <w:sz w:val="24"/>
          <w:szCs w:val="24"/>
          <w:lang w:val="en-US" w:eastAsia="pl-PL"/>
        </w:rPr>
        <w:t xml:space="preserve"> coggygria</w:t>
      </w:r>
      <w:r w:rsidRPr="00F336DD">
        <w:rPr>
          <w:rFonts w:ascii="Times New Roman" w:eastAsia="Times New Roman" w:hAnsi="Times New Roman"/>
          <w:sz w:val="24"/>
          <w:szCs w:val="24"/>
          <w:lang w:val="en-US" w:eastAsia="pl-PL"/>
        </w:rPr>
        <w:t>): 'Royal Purple' and 'Young Lady'</w:t>
      </w:r>
      <w:r w:rsidRPr="00EE2E62">
        <w:rPr>
          <w:rFonts w:ascii="Times New Roman" w:eastAsia="Times New Roman" w:hAnsi="Times New Roman"/>
          <w:sz w:val="24"/>
          <w:szCs w:val="24"/>
          <w:highlight w:val="yellow"/>
          <w:lang w:val="en-US" w:eastAsia="pl-PL"/>
        </w:rPr>
        <w:t xml:space="preserve">. </w:t>
      </w:r>
      <w:r w:rsidR="00445788" w:rsidRPr="00EE2E62">
        <w:rPr>
          <w:rFonts w:ascii="Times New Roman" w:eastAsia="Times New Roman" w:hAnsi="Times New Roman"/>
          <w:sz w:val="24"/>
          <w:szCs w:val="24"/>
          <w:highlight w:val="yellow"/>
          <w:lang w:val="en-US" w:eastAsia="pl-PL"/>
        </w:rPr>
        <w:t xml:space="preserve">Semi lignified two nodal stem cuttings were prepared from shoots harvested from stock plants free from pathogens and diseases. Cuttings were rooted in </w:t>
      </w:r>
      <w:proofErr w:type="gramStart"/>
      <w:r w:rsidR="00445788" w:rsidRPr="00EE2E62">
        <w:rPr>
          <w:rFonts w:ascii="Times New Roman" w:eastAsia="Times New Roman" w:hAnsi="Times New Roman"/>
          <w:sz w:val="24"/>
          <w:szCs w:val="24"/>
          <w:highlight w:val="yellow"/>
          <w:lang w:val="en-US" w:eastAsia="pl-PL"/>
        </w:rPr>
        <w:t>styrofoam</w:t>
      </w:r>
      <w:proofErr w:type="gramEnd"/>
      <w:r w:rsidR="00445788" w:rsidRPr="00EE2E62">
        <w:rPr>
          <w:rFonts w:ascii="Times New Roman" w:eastAsia="Times New Roman" w:hAnsi="Times New Roman"/>
          <w:sz w:val="24"/>
          <w:szCs w:val="24"/>
          <w:highlight w:val="yellow"/>
          <w:lang w:val="en-US" w:eastAsia="pl-PL"/>
        </w:rPr>
        <w:t xml:space="preserve"> boxes. They were inserted to the depth of </w:t>
      </w:r>
      <w:smartTag w:uri="urn:schemas-microsoft-com:office:smarttags" w:element="metricconverter">
        <w:smartTagPr>
          <w:attr w:name="ProductID" w:val="2 cm"/>
        </w:smartTagPr>
        <w:r w:rsidR="00445788" w:rsidRPr="00EE2E62">
          <w:rPr>
            <w:rFonts w:ascii="Times New Roman" w:eastAsia="Times New Roman" w:hAnsi="Times New Roman"/>
            <w:sz w:val="24"/>
            <w:szCs w:val="24"/>
            <w:highlight w:val="yellow"/>
            <w:lang w:val="en-US" w:eastAsia="pl-PL"/>
          </w:rPr>
          <w:t>2 cm</w:t>
        </w:r>
      </w:smartTag>
      <w:r w:rsidR="00445788" w:rsidRPr="00EE2E62">
        <w:rPr>
          <w:rFonts w:ascii="Times New Roman" w:eastAsia="Times New Roman" w:hAnsi="Times New Roman"/>
          <w:sz w:val="24"/>
          <w:szCs w:val="24"/>
          <w:highlight w:val="yellow"/>
          <w:lang w:val="en-US" w:eastAsia="pl-PL"/>
        </w:rPr>
        <w:t xml:space="preserve"> into a mixture of peat, perlite and sand (2:1:1), pH 5.0. The mi</w:t>
      </w:r>
      <w:r w:rsidR="00445788" w:rsidRPr="00EE2E62">
        <w:rPr>
          <w:rFonts w:ascii="Times New Roman" w:eastAsia="Times New Roman" w:hAnsi="Times New Roman"/>
          <w:sz w:val="24"/>
          <w:szCs w:val="24"/>
          <w:highlight w:val="yellow"/>
          <w:lang w:val="en-US" w:eastAsia="pl-PL"/>
        </w:rPr>
        <w:t>x</w:t>
      </w:r>
      <w:r w:rsidR="00445788" w:rsidRPr="00EE2E62">
        <w:rPr>
          <w:rFonts w:ascii="Times New Roman" w:eastAsia="Times New Roman" w:hAnsi="Times New Roman"/>
          <w:sz w:val="24"/>
          <w:szCs w:val="24"/>
          <w:highlight w:val="yellow"/>
          <w:lang w:val="en-US" w:eastAsia="pl-PL"/>
        </w:rPr>
        <w:t xml:space="preserve">ture was thoroughly wetted and pressed, and covered with </w:t>
      </w:r>
      <w:smartTag w:uri="urn:schemas-microsoft-com:office:smarttags" w:element="metricconverter">
        <w:smartTagPr>
          <w:attr w:name="ProductID" w:val="0.5 cm"/>
        </w:smartTagPr>
        <w:r w:rsidR="00445788" w:rsidRPr="00EE2E62">
          <w:rPr>
            <w:rFonts w:ascii="Times New Roman" w:eastAsia="Times New Roman" w:hAnsi="Times New Roman"/>
            <w:sz w:val="24"/>
            <w:szCs w:val="24"/>
            <w:highlight w:val="yellow"/>
            <w:lang w:val="en-US" w:eastAsia="pl-PL"/>
          </w:rPr>
          <w:t>0.5 cm</w:t>
        </w:r>
      </w:smartTag>
      <w:r w:rsidR="00445788" w:rsidRPr="00EE2E62">
        <w:rPr>
          <w:rFonts w:ascii="Times New Roman" w:eastAsia="Times New Roman" w:hAnsi="Times New Roman"/>
          <w:sz w:val="24"/>
          <w:szCs w:val="24"/>
          <w:highlight w:val="yellow"/>
          <w:lang w:val="en-US" w:eastAsia="pl-PL"/>
        </w:rPr>
        <w:t xml:space="preserve"> layer of coarse sand. </w:t>
      </w:r>
      <w:r w:rsidRPr="00EE2E62">
        <w:rPr>
          <w:rFonts w:ascii="Times New Roman" w:eastAsia="Times New Roman" w:hAnsi="Times New Roman"/>
          <w:sz w:val="24"/>
          <w:szCs w:val="24"/>
          <w:highlight w:val="yellow"/>
          <w:lang w:val="en-US" w:eastAsia="pl-PL"/>
        </w:rPr>
        <w:t>Two biopreparations were used</w:t>
      </w:r>
      <w:r w:rsidR="001B0B70" w:rsidRPr="00EE2E62">
        <w:rPr>
          <w:rFonts w:ascii="Times New Roman" w:eastAsia="Times New Roman" w:hAnsi="Times New Roman"/>
          <w:sz w:val="24"/>
          <w:szCs w:val="24"/>
          <w:highlight w:val="yellow"/>
          <w:lang w:val="en-US" w:eastAsia="pl-PL"/>
        </w:rPr>
        <w:t>, in aqueous solutions</w:t>
      </w:r>
      <w:r w:rsidRPr="00EE2E62">
        <w:rPr>
          <w:rFonts w:ascii="Times New Roman" w:eastAsia="Times New Roman" w:hAnsi="Times New Roman"/>
          <w:sz w:val="24"/>
          <w:szCs w:val="24"/>
          <w:highlight w:val="yellow"/>
          <w:lang w:val="en-US" w:eastAsia="pl-PL"/>
        </w:rPr>
        <w:t>: AlgaminoPlan</w:t>
      </w:r>
      <w:r w:rsidR="001B0B70" w:rsidRPr="00EE2E62">
        <w:rPr>
          <w:rFonts w:ascii="Times New Roman" w:eastAsia="Times New Roman" w:hAnsi="Times New Roman"/>
          <w:sz w:val="24"/>
          <w:szCs w:val="24"/>
          <w:highlight w:val="yellow"/>
          <w:lang w:val="en-US" w:eastAsia="pl-PL"/>
        </w:rPr>
        <w:t>t (0.2%) and Route (0.1%). C</w:t>
      </w:r>
      <w:r w:rsidRPr="00EE2E62">
        <w:rPr>
          <w:rFonts w:ascii="Times New Roman" w:eastAsia="Times New Roman" w:hAnsi="Times New Roman"/>
          <w:sz w:val="24"/>
          <w:szCs w:val="24"/>
          <w:highlight w:val="yellow"/>
          <w:lang w:val="en-US" w:eastAsia="pl-PL"/>
        </w:rPr>
        <w:t>uttings were sprayed with either solution once, twice or three times during the rooting per</w:t>
      </w:r>
      <w:r w:rsidRPr="00EE2E62">
        <w:rPr>
          <w:rFonts w:ascii="Times New Roman" w:eastAsia="Times New Roman" w:hAnsi="Times New Roman"/>
          <w:sz w:val="24"/>
          <w:szCs w:val="24"/>
          <w:highlight w:val="yellow"/>
          <w:lang w:val="en-US" w:eastAsia="pl-PL"/>
        </w:rPr>
        <w:t>i</w:t>
      </w:r>
      <w:r w:rsidRPr="00EE2E62">
        <w:rPr>
          <w:rFonts w:ascii="Times New Roman" w:eastAsia="Times New Roman" w:hAnsi="Times New Roman"/>
          <w:sz w:val="24"/>
          <w:szCs w:val="24"/>
          <w:highlight w:val="yellow"/>
          <w:lang w:val="en-US" w:eastAsia="pl-PL"/>
        </w:rPr>
        <w:t xml:space="preserve">od. </w:t>
      </w:r>
      <w:r w:rsidR="002B7F08" w:rsidRPr="00EE2E62">
        <w:rPr>
          <w:rFonts w:ascii="Times New Roman" w:eastAsia="Times New Roman" w:hAnsi="Times New Roman"/>
          <w:sz w:val="24"/>
          <w:szCs w:val="24"/>
          <w:highlight w:val="yellow"/>
          <w:lang w:val="en-US" w:eastAsia="pl-PL"/>
        </w:rPr>
        <w:t xml:space="preserve">The effects of the two </w:t>
      </w:r>
      <w:r w:rsidR="004420CE" w:rsidRPr="00EE2E62">
        <w:rPr>
          <w:rFonts w:ascii="Times New Roman" w:eastAsia="Times New Roman" w:hAnsi="Times New Roman"/>
          <w:sz w:val="24"/>
          <w:szCs w:val="24"/>
          <w:highlight w:val="yellow"/>
          <w:lang w:val="en-US" w:eastAsia="pl-PL"/>
        </w:rPr>
        <w:t>preparations</w:t>
      </w:r>
      <w:r w:rsidR="001B0B70" w:rsidRPr="00EE2E62">
        <w:rPr>
          <w:rFonts w:ascii="Times New Roman" w:eastAsia="Times New Roman" w:hAnsi="Times New Roman"/>
          <w:sz w:val="24"/>
          <w:szCs w:val="24"/>
          <w:highlight w:val="yellow"/>
          <w:lang w:val="en-US" w:eastAsia="pl-PL"/>
        </w:rPr>
        <w:t xml:space="preserve"> were compared to those of</w:t>
      </w:r>
      <w:r w:rsidRPr="00EE2E62">
        <w:rPr>
          <w:rFonts w:ascii="Times New Roman" w:eastAsia="Times New Roman" w:hAnsi="Times New Roman"/>
          <w:sz w:val="24"/>
          <w:szCs w:val="24"/>
          <w:highlight w:val="yellow"/>
          <w:lang w:val="en-US" w:eastAsia="pl-PL"/>
        </w:rPr>
        <w:t xml:space="preserve"> a commercial rooting po</w:t>
      </w:r>
      <w:r w:rsidRPr="00EE2E62">
        <w:rPr>
          <w:rFonts w:ascii="Times New Roman" w:eastAsia="Times New Roman" w:hAnsi="Times New Roman"/>
          <w:sz w:val="24"/>
          <w:szCs w:val="24"/>
          <w:highlight w:val="yellow"/>
          <w:lang w:val="en-US" w:eastAsia="pl-PL"/>
        </w:rPr>
        <w:t>w</w:t>
      </w:r>
      <w:r w:rsidRPr="00EE2E62">
        <w:rPr>
          <w:rFonts w:ascii="Times New Roman" w:eastAsia="Times New Roman" w:hAnsi="Times New Roman"/>
          <w:sz w:val="24"/>
          <w:szCs w:val="24"/>
          <w:highlight w:val="yellow"/>
          <w:lang w:val="en-US" w:eastAsia="pl-PL"/>
        </w:rPr>
        <w:t>der, a synthetic au</w:t>
      </w:r>
      <w:r w:rsidR="001B0B70" w:rsidRPr="00EE2E62">
        <w:rPr>
          <w:rFonts w:ascii="Times New Roman" w:eastAsia="Times New Roman" w:hAnsi="Times New Roman"/>
          <w:sz w:val="24"/>
          <w:szCs w:val="24"/>
          <w:highlight w:val="yellow"/>
          <w:lang w:val="en-US" w:eastAsia="pl-PL"/>
        </w:rPr>
        <w:t>x</w:t>
      </w:r>
      <w:r w:rsidRPr="00EE2E62">
        <w:rPr>
          <w:rFonts w:ascii="Times New Roman" w:eastAsia="Times New Roman" w:hAnsi="Times New Roman"/>
          <w:sz w:val="24"/>
          <w:szCs w:val="24"/>
          <w:highlight w:val="yellow"/>
          <w:lang w:val="en-US" w:eastAsia="pl-PL"/>
        </w:rPr>
        <w:t xml:space="preserve">in </w:t>
      </w:r>
      <w:r w:rsidR="001B0B70" w:rsidRPr="00EE2E62">
        <w:rPr>
          <w:rFonts w:ascii="Times New Roman" w:eastAsia="Times New Roman" w:hAnsi="Times New Roman"/>
          <w:sz w:val="24"/>
          <w:szCs w:val="24"/>
          <w:highlight w:val="yellow"/>
          <w:lang w:val="en-US" w:eastAsia="pl-PL"/>
        </w:rPr>
        <w:t xml:space="preserve">(β-indolilobutyric acid, IBA) </w:t>
      </w:r>
      <w:r w:rsidRPr="00EE2E62">
        <w:rPr>
          <w:rFonts w:ascii="Times New Roman" w:eastAsia="Times New Roman" w:hAnsi="Times New Roman"/>
          <w:sz w:val="24"/>
          <w:szCs w:val="24"/>
          <w:highlight w:val="yellow"/>
          <w:lang w:val="en-US" w:eastAsia="pl-PL"/>
        </w:rPr>
        <w:t>routinely used in nursery produc</w:t>
      </w:r>
      <w:r w:rsidR="001B0B70" w:rsidRPr="00EE2E62">
        <w:rPr>
          <w:rFonts w:ascii="Times New Roman" w:eastAsia="Times New Roman" w:hAnsi="Times New Roman"/>
          <w:sz w:val="24"/>
          <w:szCs w:val="24"/>
          <w:highlight w:val="yellow"/>
          <w:lang w:val="en-US" w:eastAsia="pl-PL"/>
        </w:rPr>
        <w:t>tion</w:t>
      </w:r>
      <w:r w:rsidRPr="00EE2E62">
        <w:rPr>
          <w:rFonts w:ascii="Times New Roman" w:eastAsia="Times New Roman" w:hAnsi="Times New Roman"/>
          <w:sz w:val="24"/>
          <w:szCs w:val="24"/>
          <w:highlight w:val="yellow"/>
          <w:lang w:val="en-US" w:eastAsia="pl-PL"/>
        </w:rPr>
        <w:t>. I</w:t>
      </w:r>
      <w:r w:rsidR="001B0B70" w:rsidRPr="00EE2E62">
        <w:rPr>
          <w:rFonts w:ascii="Times New Roman" w:eastAsia="Times New Roman" w:hAnsi="Times New Roman"/>
          <w:sz w:val="24"/>
          <w:szCs w:val="24"/>
          <w:highlight w:val="yellow"/>
          <w:lang w:val="en-US" w:eastAsia="pl-PL"/>
        </w:rPr>
        <w:t>BA</w:t>
      </w:r>
      <w:r w:rsidRPr="00EE2E62">
        <w:rPr>
          <w:rFonts w:ascii="Times New Roman" w:eastAsia="Times New Roman" w:hAnsi="Times New Roman"/>
          <w:sz w:val="24"/>
          <w:szCs w:val="24"/>
          <w:highlight w:val="yellow"/>
          <w:lang w:val="en-US" w:eastAsia="pl-PL"/>
        </w:rPr>
        <w:t xml:space="preserve"> was applied either directly to the bases of cuttings in the form of the commercially available rooting powder Rhizopon AA (2% IBA), or by spraying cuttings wit</w:t>
      </w:r>
      <w:r w:rsidR="004841AC" w:rsidRPr="00EE2E62">
        <w:rPr>
          <w:rFonts w:ascii="Times New Roman" w:eastAsia="Times New Roman" w:hAnsi="Times New Roman"/>
          <w:sz w:val="24"/>
          <w:szCs w:val="24"/>
          <w:highlight w:val="yellow"/>
          <w:lang w:val="en-US" w:eastAsia="pl-PL"/>
        </w:rPr>
        <w:t xml:space="preserve">h </w:t>
      </w:r>
      <w:r w:rsidR="001B0B70" w:rsidRPr="00EE2E62">
        <w:rPr>
          <w:rFonts w:ascii="Times New Roman" w:eastAsia="Times New Roman" w:hAnsi="Times New Roman"/>
          <w:sz w:val="24"/>
          <w:szCs w:val="24"/>
          <w:highlight w:val="yellow"/>
          <w:lang w:val="en-US" w:eastAsia="pl-PL"/>
        </w:rPr>
        <w:t>aqueous</w:t>
      </w:r>
      <w:r w:rsidR="004841AC" w:rsidRPr="00EE2E62">
        <w:rPr>
          <w:rFonts w:ascii="Times New Roman" w:eastAsia="Times New Roman" w:hAnsi="Times New Roman"/>
          <w:sz w:val="24"/>
          <w:szCs w:val="24"/>
          <w:highlight w:val="yellow"/>
          <w:lang w:val="en-US" w:eastAsia="pl-PL"/>
        </w:rPr>
        <w:t xml:space="preserve"> solution of 200 mg</w:t>
      </w:r>
      <w:r w:rsidRPr="00EE2E62">
        <w:rPr>
          <w:rFonts w:ascii="Times New Roman" w:eastAsia="Times New Roman" w:hAnsi="Times New Roman"/>
          <w:sz w:val="24"/>
          <w:szCs w:val="24"/>
          <w:highlight w:val="yellow"/>
          <w:lang w:val="en-US" w:eastAsia="pl-PL"/>
        </w:rPr>
        <w:t xml:space="preserve"> dm</w:t>
      </w:r>
      <w:r w:rsidRPr="00EE2E62">
        <w:rPr>
          <w:rFonts w:ascii="Times New Roman" w:eastAsia="Times New Roman" w:hAnsi="Times New Roman"/>
          <w:sz w:val="24"/>
          <w:szCs w:val="24"/>
          <w:highlight w:val="yellow"/>
          <w:vertAlign w:val="superscript"/>
          <w:lang w:val="en-US" w:eastAsia="pl-PL"/>
        </w:rPr>
        <w:t>-3</w:t>
      </w:r>
      <w:r w:rsidR="00445788" w:rsidRPr="00EE2E62">
        <w:rPr>
          <w:rFonts w:ascii="Times New Roman" w:eastAsia="Times New Roman" w:hAnsi="Times New Roman"/>
          <w:sz w:val="24"/>
          <w:szCs w:val="24"/>
          <w:highlight w:val="yellow"/>
          <w:lang w:val="en-US" w:eastAsia="pl-PL"/>
        </w:rPr>
        <w:t xml:space="preserve"> IBA. C</w:t>
      </w:r>
      <w:r w:rsidRPr="00EE2E62">
        <w:rPr>
          <w:rFonts w:ascii="Times New Roman" w:eastAsia="Times New Roman" w:hAnsi="Times New Roman"/>
          <w:sz w:val="24"/>
          <w:szCs w:val="24"/>
          <w:highlight w:val="yellow"/>
          <w:lang w:val="en-US" w:eastAsia="pl-PL"/>
        </w:rPr>
        <w:t>ontrol cuttings were sprayed with distilled water. The experiment began o</w:t>
      </w:r>
      <w:r w:rsidR="00445788" w:rsidRPr="00EE2E62">
        <w:rPr>
          <w:rFonts w:ascii="Times New Roman" w:eastAsia="Times New Roman" w:hAnsi="Times New Roman"/>
          <w:sz w:val="24"/>
          <w:szCs w:val="24"/>
          <w:highlight w:val="yellow"/>
          <w:lang w:val="en-US" w:eastAsia="pl-PL"/>
        </w:rPr>
        <w:t>n June 28</w:t>
      </w:r>
      <w:r w:rsidRPr="00EE2E62">
        <w:rPr>
          <w:rFonts w:ascii="Times New Roman" w:eastAsia="Times New Roman" w:hAnsi="Times New Roman"/>
          <w:sz w:val="24"/>
          <w:szCs w:val="24"/>
          <w:highlight w:val="yellow"/>
          <w:lang w:val="en-US" w:eastAsia="pl-PL"/>
        </w:rPr>
        <w:t xml:space="preserve"> and ended on </w:t>
      </w:r>
      <w:r w:rsidR="00706C73" w:rsidRPr="00EE2E62">
        <w:rPr>
          <w:rFonts w:ascii="Times New Roman" w:eastAsia="Times New Roman" w:hAnsi="Times New Roman"/>
          <w:sz w:val="24"/>
          <w:szCs w:val="24"/>
          <w:highlight w:val="yellow"/>
          <w:lang w:val="en-US" w:eastAsia="pl-PL"/>
        </w:rPr>
        <w:t>August</w:t>
      </w:r>
      <w:r w:rsidRPr="00EE2E62">
        <w:rPr>
          <w:rFonts w:ascii="Times New Roman" w:eastAsia="Times New Roman" w:hAnsi="Times New Roman"/>
          <w:sz w:val="24"/>
          <w:szCs w:val="24"/>
          <w:highlight w:val="yellow"/>
          <w:lang w:val="en-US" w:eastAsia="pl-PL"/>
        </w:rPr>
        <w:t xml:space="preserve"> 29, </w:t>
      </w:r>
      <w:r w:rsidR="00A27207" w:rsidRPr="00EE2E62">
        <w:rPr>
          <w:rFonts w:ascii="Times New Roman" w:eastAsia="Times New Roman" w:hAnsi="Times New Roman"/>
          <w:sz w:val="24"/>
          <w:szCs w:val="24"/>
          <w:highlight w:val="yellow"/>
          <w:lang w:val="en-US" w:eastAsia="pl-PL"/>
        </w:rPr>
        <w:t xml:space="preserve">2011. </w:t>
      </w:r>
    </w:p>
    <w:p w:rsidR="001C2F0F" w:rsidRPr="00F336DD" w:rsidRDefault="001C2F0F" w:rsidP="00E52A51">
      <w:pPr>
        <w:spacing w:line="360" w:lineRule="auto"/>
        <w:ind w:firstLine="709"/>
        <w:contextualSpacing/>
        <w:jc w:val="both"/>
        <w:rPr>
          <w:rFonts w:ascii="Times New Roman" w:eastAsia="Times New Roman" w:hAnsi="Times New Roman"/>
          <w:sz w:val="24"/>
          <w:szCs w:val="24"/>
          <w:lang w:val="en-US" w:eastAsia="pl-PL"/>
        </w:rPr>
      </w:pPr>
      <w:r w:rsidRPr="00EE2E62">
        <w:rPr>
          <w:rFonts w:ascii="Times New Roman" w:eastAsia="Times New Roman" w:hAnsi="Times New Roman"/>
          <w:sz w:val="24"/>
          <w:szCs w:val="24"/>
          <w:highlight w:val="yellow"/>
          <w:lang w:val="en-US" w:eastAsia="pl-PL"/>
        </w:rPr>
        <w:t>Water and the solutions tested were applied with a hand pressure sprayer (volume 1 dm</w:t>
      </w:r>
      <w:r w:rsidRPr="00EE2E62">
        <w:rPr>
          <w:rFonts w:ascii="Times New Roman" w:eastAsia="Times New Roman" w:hAnsi="Times New Roman"/>
          <w:sz w:val="24"/>
          <w:szCs w:val="24"/>
          <w:highlight w:val="yellow"/>
          <w:vertAlign w:val="superscript"/>
          <w:lang w:val="en-US" w:eastAsia="pl-PL"/>
        </w:rPr>
        <w:t>-3</w:t>
      </w:r>
      <w:r w:rsidR="00445788" w:rsidRPr="00EE2E62">
        <w:rPr>
          <w:rFonts w:ascii="Times New Roman" w:eastAsia="Times New Roman" w:hAnsi="Times New Roman"/>
          <w:sz w:val="24"/>
          <w:szCs w:val="24"/>
          <w:highlight w:val="yellow"/>
          <w:lang w:val="en-US" w:eastAsia="pl-PL"/>
        </w:rPr>
        <w:t>) on the start</w:t>
      </w:r>
      <w:r w:rsidRPr="00EE2E62">
        <w:rPr>
          <w:rFonts w:ascii="Times New Roman" w:eastAsia="Times New Roman" w:hAnsi="Times New Roman"/>
          <w:sz w:val="24"/>
          <w:szCs w:val="24"/>
          <w:highlight w:val="yellow"/>
          <w:lang w:val="en-US" w:eastAsia="pl-PL"/>
        </w:rPr>
        <w:t xml:space="preserve"> </w:t>
      </w:r>
      <w:r w:rsidR="00445788" w:rsidRPr="00EE2E62">
        <w:rPr>
          <w:rFonts w:ascii="Times New Roman" w:eastAsia="Times New Roman" w:hAnsi="Times New Roman"/>
          <w:sz w:val="24"/>
          <w:szCs w:val="24"/>
          <w:highlight w:val="yellow"/>
          <w:lang w:val="en-US" w:eastAsia="pl-PL"/>
        </w:rPr>
        <w:t xml:space="preserve">date of the experiment (June 28), and repeated twice at one week intervals, on </w:t>
      </w:r>
      <w:r w:rsidRPr="00EE2E62">
        <w:rPr>
          <w:rFonts w:ascii="Times New Roman" w:eastAsia="Times New Roman" w:hAnsi="Times New Roman"/>
          <w:sz w:val="24"/>
          <w:szCs w:val="24"/>
          <w:highlight w:val="yellow"/>
          <w:lang w:val="en-US" w:eastAsia="pl-PL"/>
        </w:rPr>
        <w:t>July 5</w:t>
      </w:r>
      <w:r w:rsidR="00445788" w:rsidRPr="00EE2E62">
        <w:rPr>
          <w:rFonts w:ascii="Times New Roman" w:eastAsia="Times New Roman" w:hAnsi="Times New Roman"/>
          <w:sz w:val="24"/>
          <w:szCs w:val="24"/>
          <w:highlight w:val="yellow"/>
          <w:lang w:val="en-US" w:eastAsia="pl-PL"/>
        </w:rPr>
        <w:t xml:space="preserve"> and July 12</w:t>
      </w:r>
      <w:r w:rsidRPr="00EE2E62">
        <w:rPr>
          <w:rFonts w:ascii="Times New Roman" w:eastAsia="Times New Roman" w:hAnsi="Times New Roman"/>
          <w:sz w:val="24"/>
          <w:szCs w:val="24"/>
          <w:highlight w:val="yellow"/>
          <w:lang w:val="en-US" w:eastAsia="pl-PL"/>
        </w:rPr>
        <w:t>. Rooting took place in plastic tunnels equipped with automatic watering and mist systems as well as with shading devices. During the first two weeks</w:t>
      </w:r>
      <w:r w:rsidR="00445788" w:rsidRPr="00EE2E62">
        <w:rPr>
          <w:rFonts w:ascii="Times New Roman" w:eastAsia="Times New Roman" w:hAnsi="Times New Roman"/>
          <w:sz w:val="24"/>
          <w:szCs w:val="24"/>
          <w:highlight w:val="yellow"/>
          <w:lang w:val="en-US" w:eastAsia="pl-PL"/>
        </w:rPr>
        <w:t>,</w:t>
      </w:r>
      <w:r w:rsidRPr="00EE2E62">
        <w:rPr>
          <w:rFonts w:ascii="Times New Roman" w:eastAsia="Times New Roman" w:hAnsi="Times New Roman"/>
          <w:sz w:val="24"/>
          <w:szCs w:val="24"/>
          <w:highlight w:val="yellow"/>
          <w:lang w:val="en-US" w:eastAsia="pl-PL"/>
        </w:rPr>
        <w:t xml:space="preserve"> the cuttings were protected against sun with an opaque foil and a shading cloth. Every two weeks, cuttings were sprayed against </w:t>
      </w:r>
      <w:r w:rsidRPr="00EE2E62">
        <w:rPr>
          <w:rFonts w:ascii="Times New Roman" w:eastAsia="Times New Roman" w:hAnsi="Times New Roman"/>
          <w:i/>
          <w:sz w:val="24"/>
          <w:szCs w:val="24"/>
          <w:highlight w:val="yellow"/>
          <w:lang w:val="en-US" w:eastAsia="pl-PL"/>
        </w:rPr>
        <w:t>Botrytis</w:t>
      </w:r>
      <w:r w:rsidRPr="00EE2E62">
        <w:rPr>
          <w:rFonts w:ascii="Times New Roman" w:eastAsia="Times New Roman" w:hAnsi="Times New Roman"/>
          <w:sz w:val="24"/>
          <w:szCs w:val="24"/>
          <w:highlight w:val="yellow"/>
          <w:lang w:val="en-US" w:eastAsia="pl-PL"/>
        </w:rPr>
        <w:t xml:space="preserve"> with 0.2% Rovral or Bravo.</w:t>
      </w:r>
      <w:r w:rsidRPr="00F336DD">
        <w:rPr>
          <w:rFonts w:ascii="Times New Roman" w:eastAsia="Times New Roman" w:hAnsi="Times New Roman"/>
          <w:sz w:val="24"/>
          <w:szCs w:val="24"/>
          <w:lang w:val="en-US" w:eastAsia="pl-PL"/>
        </w:rPr>
        <w:t xml:space="preserve"> </w:t>
      </w:r>
      <w:ins w:id="1" w:author="Anon" w:date="2013-07-08T16:27:00Z">
        <w:r w:rsidR="00EE2E62">
          <w:rPr>
            <w:rFonts w:ascii="Times New Roman" w:eastAsia="Times New Roman" w:hAnsi="Times New Roman"/>
            <w:sz w:val="24"/>
            <w:szCs w:val="24"/>
            <w:lang w:val="en-US" w:eastAsia="pl-PL"/>
          </w:rPr>
          <w:t xml:space="preserve">Why not state </w:t>
        </w:r>
        <w:r w:rsidR="00EE2E62">
          <w:rPr>
            <w:rFonts w:ascii="Times New Roman" w:eastAsia="Times New Roman" w:hAnsi="Times New Roman"/>
            <w:sz w:val="24"/>
            <w:szCs w:val="24"/>
            <w:lang w:val="en-US" w:eastAsia="pl-PL"/>
          </w:rPr>
          <w:t>“</w:t>
        </w:r>
        <w:r w:rsidR="00EE2E62">
          <w:rPr>
            <w:rFonts w:ascii="Times New Roman" w:eastAsia="Times New Roman" w:hAnsi="Times New Roman"/>
            <w:sz w:val="24"/>
            <w:szCs w:val="24"/>
            <w:lang w:val="en-US" w:eastAsia="pl-PL"/>
          </w:rPr>
          <w:t xml:space="preserve">as previously </w:t>
        </w:r>
      </w:ins>
      <w:ins w:id="2" w:author="Anon" w:date="2013-07-08T16:28:00Z">
        <w:r w:rsidR="00EE2E62">
          <w:rPr>
            <w:rFonts w:ascii="Times New Roman" w:eastAsia="Times New Roman" w:hAnsi="Times New Roman"/>
            <w:sz w:val="24"/>
            <w:szCs w:val="24"/>
            <w:lang w:val="en-US" w:eastAsia="pl-PL"/>
          </w:rPr>
          <w:t xml:space="preserve">    </w:t>
        </w:r>
      </w:ins>
      <w:ins w:id="3" w:author="Anon" w:date="2013-07-08T16:27:00Z">
        <w:r w:rsidR="00EE2E62">
          <w:rPr>
            <w:rFonts w:ascii="Times New Roman" w:eastAsia="Times New Roman" w:hAnsi="Times New Roman"/>
            <w:sz w:val="24"/>
            <w:szCs w:val="24"/>
            <w:lang w:val="en-US" w:eastAsia="pl-PL"/>
          </w:rPr>
          <w:t>d</w:t>
        </w:r>
        <w:r w:rsidR="00EE2E62">
          <w:rPr>
            <w:rFonts w:ascii="Times New Roman" w:eastAsia="Times New Roman" w:hAnsi="Times New Roman"/>
            <w:sz w:val="24"/>
            <w:szCs w:val="24"/>
            <w:lang w:val="en-US" w:eastAsia="pl-PL"/>
          </w:rPr>
          <w:t>e</w:t>
        </w:r>
        <w:r w:rsidR="00EE2E62">
          <w:rPr>
            <w:rFonts w:ascii="Times New Roman" w:eastAsia="Times New Roman" w:hAnsi="Times New Roman"/>
            <w:sz w:val="24"/>
            <w:szCs w:val="24"/>
            <w:lang w:val="en-US" w:eastAsia="pl-PL"/>
          </w:rPr>
          <w:t>scribed</w:t>
        </w:r>
        <w:r w:rsidR="00EE2E62">
          <w:rPr>
            <w:rFonts w:ascii="Times New Roman" w:eastAsia="Times New Roman" w:hAnsi="Times New Roman"/>
            <w:sz w:val="24"/>
            <w:szCs w:val="24"/>
            <w:lang w:val="en-US" w:eastAsia="pl-PL"/>
          </w:rPr>
          <w:t>”</w:t>
        </w:r>
      </w:ins>
    </w:p>
    <w:p w:rsidR="001C2F0F" w:rsidRPr="00F336DD" w:rsidRDefault="001C2F0F" w:rsidP="00E52A51">
      <w:pPr>
        <w:spacing w:line="360" w:lineRule="auto"/>
        <w:ind w:firstLine="709"/>
        <w:contextualSpacing/>
        <w:jc w:val="both"/>
        <w:rPr>
          <w:rFonts w:ascii="Times New Roman" w:eastAsia="Times New Roman" w:hAnsi="Times New Roman"/>
          <w:sz w:val="24"/>
          <w:szCs w:val="24"/>
          <w:lang w:val="en-US" w:eastAsia="pl-PL"/>
        </w:rPr>
      </w:pPr>
      <w:r w:rsidRPr="00EE2E62">
        <w:rPr>
          <w:rFonts w:ascii="Times New Roman" w:eastAsia="Times New Roman" w:hAnsi="Times New Roman"/>
          <w:sz w:val="24"/>
          <w:szCs w:val="24"/>
          <w:highlight w:val="yellow"/>
          <w:lang w:val="en-US" w:eastAsia="pl-PL"/>
          <w:rPrChange w:id="4" w:author="Anon" w:date="2013-07-08T16:30:00Z">
            <w:rPr>
              <w:rFonts w:ascii="Times New Roman" w:eastAsia="Times New Roman" w:hAnsi="Times New Roman"/>
              <w:sz w:val="24"/>
              <w:szCs w:val="24"/>
              <w:lang w:val="en-US" w:eastAsia="pl-PL"/>
            </w:rPr>
          </w:rPrChange>
        </w:rPr>
        <w:t>The experiment</w:t>
      </w:r>
      <w:r w:rsidR="004841AC" w:rsidRPr="00EE2E62">
        <w:rPr>
          <w:rFonts w:ascii="Times New Roman" w:eastAsia="Times New Roman" w:hAnsi="Times New Roman"/>
          <w:sz w:val="24"/>
          <w:szCs w:val="24"/>
          <w:highlight w:val="yellow"/>
          <w:lang w:val="en-US" w:eastAsia="pl-PL"/>
          <w:rPrChange w:id="5" w:author="Anon" w:date="2013-07-08T16:30:00Z">
            <w:rPr>
              <w:rFonts w:ascii="Times New Roman" w:eastAsia="Times New Roman" w:hAnsi="Times New Roman"/>
              <w:sz w:val="24"/>
              <w:szCs w:val="24"/>
              <w:lang w:val="en-US" w:eastAsia="pl-PL"/>
            </w:rPr>
          </w:rPrChange>
        </w:rPr>
        <w:t xml:space="preserve"> consisted of nine treatments (T</w:t>
      </w:r>
      <w:r w:rsidRPr="00EE2E62">
        <w:rPr>
          <w:rFonts w:ascii="Times New Roman" w:eastAsia="Times New Roman" w:hAnsi="Times New Roman"/>
          <w:sz w:val="24"/>
          <w:szCs w:val="24"/>
          <w:highlight w:val="yellow"/>
          <w:lang w:val="en-US" w:eastAsia="pl-PL"/>
          <w:rPrChange w:id="6" w:author="Anon" w:date="2013-07-08T16:30:00Z">
            <w:rPr>
              <w:rFonts w:ascii="Times New Roman" w:eastAsia="Times New Roman" w:hAnsi="Times New Roman"/>
              <w:sz w:val="24"/>
              <w:szCs w:val="24"/>
              <w:lang w:val="en-US" w:eastAsia="pl-PL"/>
            </w:rPr>
          </w:rPrChange>
        </w:rPr>
        <w:t>ab. 1), each in three replications, each replication containing 20 cuttings.</w:t>
      </w:r>
      <w:r w:rsidR="002D7CE6" w:rsidRPr="00EE2E62">
        <w:rPr>
          <w:rFonts w:ascii="Times New Roman" w:eastAsia="Times New Roman" w:hAnsi="Times New Roman"/>
          <w:sz w:val="24"/>
          <w:szCs w:val="24"/>
          <w:highlight w:val="yellow"/>
          <w:lang w:val="en-US" w:eastAsia="pl-PL"/>
          <w:rPrChange w:id="7" w:author="Anon" w:date="2013-07-08T16:30:00Z">
            <w:rPr>
              <w:rFonts w:ascii="Times New Roman" w:eastAsia="Times New Roman" w:hAnsi="Times New Roman"/>
              <w:sz w:val="24"/>
              <w:szCs w:val="24"/>
              <w:lang w:val="en-US" w:eastAsia="pl-PL"/>
            </w:rPr>
          </w:rPrChange>
        </w:rPr>
        <w:t xml:space="preserve"> </w:t>
      </w:r>
      <w:r w:rsidRPr="00EE2E62">
        <w:rPr>
          <w:rFonts w:ascii="Times New Roman" w:eastAsia="Times New Roman" w:hAnsi="Times New Roman"/>
          <w:sz w:val="24"/>
          <w:szCs w:val="24"/>
          <w:highlight w:val="yellow"/>
          <w:lang w:val="en-US" w:eastAsia="pl-PL"/>
          <w:rPrChange w:id="8" w:author="Anon" w:date="2013-07-08T16:30:00Z">
            <w:rPr>
              <w:rFonts w:ascii="Times New Roman" w:eastAsia="Times New Roman" w:hAnsi="Times New Roman"/>
              <w:sz w:val="24"/>
              <w:szCs w:val="24"/>
              <w:lang w:val="en-US" w:eastAsia="pl-PL"/>
            </w:rPr>
          </w:rPrChange>
        </w:rPr>
        <w:t xml:space="preserve">Percentages of rooted cuttings and the degree of rooting were determined 8 weeks </w:t>
      </w:r>
      <w:r w:rsidR="00A27207" w:rsidRPr="00EE2E62">
        <w:rPr>
          <w:rFonts w:ascii="Times New Roman" w:eastAsia="Times New Roman" w:hAnsi="Times New Roman"/>
          <w:sz w:val="24"/>
          <w:szCs w:val="24"/>
          <w:highlight w:val="yellow"/>
          <w:lang w:val="en-US" w:eastAsia="pl-PL"/>
          <w:rPrChange w:id="9" w:author="Anon" w:date="2013-07-08T16:30:00Z">
            <w:rPr>
              <w:rFonts w:ascii="Times New Roman" w:eastAsia="Times New Roman" w:hAnsi="Times New Roman"/>
              <w:sz w:val="24"/>
              <w:szCs w:val="24"/>
              <w:lang w:val="en-US" w:eastAsia="pl-PL"/>
            </w:rPr>
          </w:rPrChange>
        </w:rPr>
        <w:t xml:space="preserve">after </w:t>
      </w:r>
      <w:r w:rsidRPr="00EE2E62">
        <w:rPr>
          <w:rFonts w:ascii="Times New Roman" w:eastAsia="Times New Roman" w:hAnsi="Times New Roman"/>
          <w:sz w:val="24"/>
          <w:szCs w:val="24"/>
          <w:highlight w:val="yellow"/>
          <w:lang w:val="en-US" w:eastAsia="pl-PL"/>
          <w:rPrChange w:id="10" w:author="Anon" w:date="2013-07-08T16:30:00Z">
            <w:rPr>
              <w:rFonts w:ascii="Times New Roman" w:eastAsia="Times New Roman" w:hAnsi="Times New Roman"/>
              <w:sz w:val="24"/>
              <w:szCs w:val="24"/>
              <w:lang w:val="en-US" w:eastAsia="pl-PL"/>
            </w:rPr>
          </w:rPrChange>
        </w:rPr>
        <w:t>the start of the experiment. The degree of rooting was evalua</w:t>
      </w:r>
      <w:r w:rsidRPr="00EE2E62">
        <w:rPr>
          <w:rFonts w:ascii="Times New Roman" w:eastAsia="Times New Roman" w:hAnsi="Times New Roman"/>
          <w:sz w:val="24"/>
          <w:szCs w:val="24"/>
          <w:highlight w:val="yellow"/>
          <w:lang w:val="en-US" w:eastAsia="pl-PL"/>
          <w:rPrChange w:id="11" w:author="Anon" w:date="2013-07-08T16:30:00Z">
            <w:rPr>
              <w:rFonts w:ascii="Times New Roman" w:eastAsia="Times New Roman" w:hAnsi="Times New Roman"/>
              <w:sz w:val="24"/>
              <w:szCs w:val="24"/>
              <w:lang w:val="en-US" w:eastAsia="pl-PL"/>
            </w:rPr>
          </w:rPrChange>
        </w:rPr>
        <w:t>t</w:t>
      </w:r>
      <w:r w:rsidRPr="00EE2E62">
        <w:rPr>
          <w:rFonts w:ascii="Times New Roman" w:eastAsia="Times New Roman" w:hAnsi="Times New Roman"/>
          <w:sz w:val="24"/>
          <w:szCs w:val="24"/>
          <w:highlight w:val="yellow"/>
          <w:lang w:val="en-US" w:eastAsia="pl-PL"/>
          <w:rPrChange w:id="12" w:author="Anon" w:date="2013-07-08T16:30:00Z">
            <w:rPr>
              <w:rFonts w:ascii="Times New Roman" w:eastAsia="Times New Roman" w:hAnsi="Times New Roman"/>
              <w:sz w:val="24"/>
              <w:szCs w:val="24"/>
              <w:lang w:val="en-US" w:eastAsia="pl-PL"/>
            </w:rPr>
          </w:rPrChange>
        </w:rPr>
        <w:t>ed on a 5-point scale rating the</w:t>
      </w:r>
      <w:r w:rsidR="004841AC" w:rsidRPr="00EE2E62">
        <w:rPr>
          <w:rFonts w:ascii="Times New Roman" w:eastAsia="Times New Roman" w:hAnsi="Times New Roman"/>
          <w:sz w:val="24"/>
          <w:szCs w:val="24"/>
          <w:highlight w:val="yellow"/>
          <w:lang w:val="en-US" w:eastAsia="pl-PL"/>
          <w:rPrChange w:id="13" w:author="Anon" w:date="2013-07-08T16:30:00Z">
            <w:rPr>
              <w:rFonts w:ascii="Times New Roman" w:eastAsia="Times New Roman" w:hAnsi="Times New Roman"/>
              <w:sz w:val="24"/>
              <w:szCs w:val="24"/>
              <w:lang w:val="en-US" w:eastAsia="pl-PL"/>
            </w:rPr>
          </w:rPrChange>
        </w:rPr>
        <w:t xml:space="preserve"> development of the root ball (T</w:t>
      </w:r>
      <w:r w:rsidRPr="00EE2E62">
        <w:rPr>
          <w:rFonts w:ascii="Times New Roman" w:eastAsia="Times New Roman" w:hAnsi="Times New Roman"/>
          <w:sz w:val="24"/>
          <w:szCs w:val="24"/>
          <w:highlight w:val="yellow"/>
          <w:lang w:val="en-US" w:eastAsia="pl-PL"/>
          <w:rPrChange w:id="14" w:author="Anon" w:date="2013-07-08T16:30:00Z">
            <w:rPr>
              <w:rFonts w:ascii="Times New Roman" w:eastAsia="Times New Roman" w:hAnsi="Times New Roman"/>
              <w:sz w:val="24"/>
              <w:szCs w:val="24"/>
              <w:lang w:val="en-US" w:eastAsia="pl-PL"/>
            </w:rPr>
          </w:rPrChange>
        </w:rPr>
        <w:t>ab. 2) provided by Pacholczak and Szydło [2010].</w:t>
      </w:r>
      <w:r w:rsidR="00A27207" w:rsidRPr="00EE2E62">
        <w:rPr>
          <w:rFonts w:ascii="Times New Roman" w:eastAsia="Times New Roman" w:hAnsi="Times New Roman"/>
          <w:sz w:val="24"/>
          <w:szCs w:val="24"/>
          <w:highlight w:val="yellow"/>
          <w:lang w:val="en-US" w:eastAsia="pl-PL"/>
          <w:rPrChange w:id="15" w:author="Anon" w:date="2013-07-08T16:30:00Z">
            <w:rPr>
              <w:rFonts w:ascii="Times New Roman" w:eastAsia="Times New Roman" w:hAnsi="Times New Roman"/>
              <w:sz w:val="24"/>
              <w:szCs w:val="24"/>
              <w:lang w:val="en-US" w:eastAsia="pl-PL"/>
            </w:rPr>
          </w:rPrChange>
        </w:rPr>
        <w:t xml:space="preserve"> The scores for the degree of rooting represent means of three independent observations by trained personnel.</w:t>
      </w:r>
      <w:r w:rsidRPr="00EE2E62">
        <w:rPr>
          <w:rFonts w:ascii="Times New Roman" w:eastAsia="Times New Roman" w:hAnsi="Times New Roman"/>
          <w:sz w:val="24"/>
          <w:szCs w:val="24"/>
          <w:highlight w:val="yellow"/>
          <w:lang w:val="en-US" w:eastAsia="pl-PL"/>
          <w:rPrChange w:id="16" w:author="Anon" w:date="2013-07-08T16:30:00Z">
            <w:rPr>
              <w:rFonts w:ascii="Times New Roman" w:eastAsia="Times New Roman" w:hAnsi="Times New Roman"/>
              <w:sz w:val="24"/>
              <w:szCs w:val="24"/>
              <w:lang w:val="en-US" w:eastAsia="pl-PL"/>
            </w:rPr>
          </w:rPrChange>
        </w:rPr>
        <w:t xml:space="preserve"> Percent of rooted cuttings was also calculated </w:t>
      </w:r>
      <w:r w:rsidR="004841AC" w:rsidRPr="00EE2E62">
        <w:rPr>
          <w:rFonts w:ascii="Times New Roman" w:eastAsia="Times New Roman" w:hAnsi="Times New Roman"/>
          <w:sz w:val="24"/>
          <w:szCs w:val="24"/>
          <w:highlight w:val="yellow"/>
          <w:lang w:val="en-US" w:eastAsia="pl-PL"/>
          <w:rPrChange w:id="17" w:author="Anon" w:date="2013-07-08T16:30:00Z">
            <w:rPr>
              <w:rFonts w:ascii="Times New Roman" w:eastAsia="Times New Roman" w:hAnsi="Times New Roman"/>
              <w:sz w:val="24"/>
              <w:szCs w:val="24"/>
              <w:lang w:val="en-US" w:eastAsia="pl-PL"/>
            </w:rPr>
          </w:rPrChange>
        </w:rPr>
        <w:t xml:space="preserve">- </w:t>
      </w:r>
      <w:r w:rsidR="00A27207" w:rsidRPr="00EE2E62">
        <w:rPr>
          <w:rFonts w:ascii="Times New Roman" w:eastAsia="Times New Roman" w:hAnsi="Times New Roman"/>
          <w:sz w:val="24"/>
          <w:szCs w:val="24"/>
          <w:highlight w:val="yellow"/>
          <w:lang w:val="en-US" w:eastAsia="pl-PL"/>
          <w:rPrChange w:id="18" w:author="Anon" w:date="2013-07-08T16:30:00Z">
            <w:rPr>
              <w:rFonts w:ascii="Times New Roman" w:eastAsia="Times New Roman" w:hAnsi="Times New Roman"/>
              <w:sz w:val="24"/>
              <w:szCs w:val="24"/>
              <w:lang w:val="en-US" w:eastAsia="pl-PL"/>
            </w:rPr>
          </w:rPrChange>
        </w:rPr>
        <w:t xml:space="preserve">only the </w:t>
      </w:r>
      <w:r w:rsidRPr="00EE2E62">
        <w:rPr>
          <w:rFonts w:ascii="Times New Roman" w:eastAsia="Times New Roman" w:hAnsi="Times New Roman"/>
          <w:sz w:val="24"/>
          <w:szCs w:val="24"/>
          <w:highlight w:val="yellow"/>
          <w:lang w:val="en-US" w:eastAsia="pl-PL"/>
          <w:rPrChange w:id="19" w:author="Anon" w:date="2013-07-08T16:30:00Z">
            <w:rPr>
              <w:rFonts w:ascii="Times New Roman" w:eastAsia="Times New Roman" w:hAnsi="Times New Roman"/>
              <w:sz w:val="24"/>
              <w:szCs w:val="24"/>
              <w:lang w:val="en-US" w:eastAsia="pl-PL"/>
            </w:rPr>
          </w:rPrChange>
        </w:rPr>
        <w:lastRenderedPageBreak/>
        <w:t xml:space="preserve">cuttings </w:t>
      </w:r>
      <w:r w:rsidR="00A27207" w:rsidRPr="00EE2E62">
        <w:rPr>
          <w:rFonts w:ascii="Times New Roman" w:eastAsia="Times New Roman" w:hAnsi="Times New Roman"/>
          <w:sz w:val="24"/>
          <w:szCs w:val="24"/>
          <w:highlight w:val="yellow"/>
          <w:lang w:val="en-US" w:eastAsia="pl-PL"/>
          <w:rPrChange w:id="20" w:author="Anon" w:date="2013-07-08T16:30:00Z">
            <w:rPr>
              <w:rFonts w:ascii="Times New Roman" w:eastAsia="Times New Roman" w:hAnsi="Times New Roman"/>
              <w:sz w:val="24"/>
              <w:szCs w:val="24"/>
              <w:lang w:val="en-US" w:eastAsia="pl-PL"/>
            </w:rPr>
          </w:rPrChange>
        </w:rPr>
        <w:t xml:space="preserve">with root </w:t>
      </w:r>
      <w:r w:rsidR="004420CE" w:rsidRPr="00EE2E62">
        <w:rPr>
          <w:rFonts w:ascii="Times New Roman" w:eastAsia="Times New Roman" w:hAnsi="Times New Roman"/>
          <w:sz w:val="24"/>
          <w:szCs w:val="24"/>
          <w:highlight w:val="yellow"/>
          <w:lang w:val="en-US" w:eastAsia="pl-PL"/>
          <w:rPrChange w:id="21" w:author="Anon" w:date="2013-07-08T16:30:00Z">
            <w:rPr>
              <w:rFonts w:ascii="Times New Roman" w:eastAsia="Times New Roman" w:hAnsi="Times New Roman"/>
              <w:sz w:val="24"/>
              <w:szCs w:val="24"/>
              <w:lang w:val="en-US" w:eastAsia="pl-PL"/>
            </w:rPr>
          </w:rPrChange>
        </w:rPr>
        <w:t xml:space="preserve">system </w:t>
      </w:r>
      <w:r w:rsidRPr="00EE2E62">
        <w:rPr>
          <w:rFonts w:ascii="Times New Roman" w:eastAsia="Times New Roman" w:hAnsi="Times New Roman"/>
          <w:sz w:val="24"/>
          <w:szCs w:val="24"/>
          <w:highlight w:val="yellow"/>
          <w:lang w:val="en-US" w:eastAsia="pl-PL"/>
          <w:rPrChange w:id="22" w:author="Anon" w:date="2013-07-08T16:30:00Z">
            <w:rPr>
              <w:rFonts w:ascii="Times New Roman" w:eastAsia="Times New Roman" w:hAnsi="Times New Roman"/>
              <w:sz w:val="24"/>
              <w:szCs w:val="24"/>
              <w:lang w:val="en-US" w:eastAsia="pl-PL"/>
            </w:rPr>
          </w:rPrChange>
        </w:rPr>
        <w:t>within the</w:t>
      </w:r>
      <w:r w:rsidR="00A27207" w:rsidRPr="00EE2E62">
        <w:rPr>
          <w:rFonts w:ascii="Times New Roman" w:eastAsia="Times New Roman" w:hAnsi="Times New Roman"/>
          <w:sz w:val="24"/>
          <w:szCs w:val="24"/>
          <w:highlight w:val="yellow"/>
          <w:lang w:val="en-US" w:eastAsia="pl-PL"/>
          <w:rPrChange w:id="23" w:author="Anon" w:date="2013-07-08T16:30:00Z">
            <w:rPr>
              <w:rFonts w:ascii="Times New Roman" w:eastAsia="Times New Roman" w:hAnsi="Times New Roman"/>
              <w:sz w:val="24"/>
              <w:szCs w:val="24"/>
              <w:lang w:val="en-US" w:eastAsia="pl-PL"/>
            </w:rPr>
          </w:rPrChange>
        </w:rPr>
        <w:t xml:space="preserve"> scale</w:t>
      </w:r>
      <w:r w:rsidRPr="00EE2E62">
        <w:rPr>
          <w:rFonts w:ascii="Times New Roman" w:eastAsia="Times New Roman" w:hAnsi="Times New Roman"/>
          <w:sz w:val="24"/>
          <w:szCs w:val="24"/>
          <w:highlight w:val="yellow"/>
          <w:lang w:val="en-US" w:eastAsia="pl-PL"/>
          <w:rPrChange w:id="24" w:author="Anon" w:date="2013-07-08T16:30:00Z">
            <w:rPr>
              <w:rFonts w:ascii="Times New Roman" w:eastAsia="Times New Roman" w:hAnsi="Times New Roman"/>
              <w:sz w:val="24"/>
              <w:szCs w:val="24"/>
              <w:lang w:val="en-US" w:eastAsia="pl-PL"/>
            </w:rPr>
          </w:rPrChange>
        </w:rPr>
        <w:t xml:space="preserve"> range of 2-5 </w:t>
      </w:r>
      <w:r w:rsidR="00A27207" w:rsidRPr="00EE2E62">
        <w:rPr>
          <w:rFonts w:ascii="Times New Roman" w:eastAsia="Times New Roman" w:hAnsi="Times New Roman"/>
          <w:sz w:val="24"/>
          <w:szCs w:val="24"/>
          <w:highlight w:val="yellow"/>
          <w:lang w:val="en-US" w:eastAsia="pl-PL"/>
          <w:rPrChange w:id="25" w:author="Anon" w:date="2013-07-08T16:30:00Z">
            <w:rPr>
              <w:rFonts w:ascii="Times New Roman" w:eastAsia="Times New Roman" w:hAnsi="Times New Roman"/>
              <w:sz w:val="24"/>
              <w:szCs w:val="24"/>
              <w:lang w:val="en-US" w:eastAsia="pl-PL"/>
            </w:rPr>
          </w:rPrChange>
        </w:rPr>
        <w:t>were regarded as rooted</w:t>
      </w:r>
      <w:r w:rsidR="004841AC" w:rsidRPr="00EE2E62">
        <w:rPr>
          <w:rFonts w:ascii="Times New Roman" w:eastAsia="Times New Roman" w:hAnsi="Times New Roman"/>
          <w:sz w:val="24"/>
          <w:szCs w:val="24"/>
          <w:highlight w:val="yellow"/>
          <w:lang w:val="en-US" w:eastAsia="pl-PL"/>
          <w:rPrChange w:id="26" w:author="Anon" w:date="2013-07-08T16:30:00Z">
            <w:rPr>
              <w:rFonts w:ascii="Times New Roman" w:eastAsia="Times New Roman" w:hAnsi="Times New Roman"/>
              <w:sz w:val="24"/>
              <w:szCs w:val="24"/>
              <w:lang w:val="en-US" w:eastAsia="pl-PL"/>
            </w:rPr>
          </w:rPrChange>
        </w:rPr>
        <w:t xml:space="preserve"> and counted</w:t>
      </w:r>
      <w:r w:rsidR="00A27207" w:rsidRPr="00EE2E62">
        <w:rPr>
          <w:rFonts w:ascii="Times New Roman" w:eastAsia="Times New Roman" w:hAnsi="Times New Roman"/>
          <w:sz w:val="24"/>
          <w:szCs w:val="24"/>
          <w:highlight w:val="yellow"/>
          <w:lang w:val="en-US" w:eastAsia="pl-PL"/>
          <w:rPrChange w:id="27" w:author="Anon" w:date="2013-07-08T16:30:00Z">
            <w:rPr>
              <w:rFonts w:ascii="Times New Roman" w:eastAsia="Times New Roman" w:hAnsi="Times New Roman"/>
              <w:sz w:val="24"/>
              <w:szCs w:val="24"/>
              <w:lang w:val="en-US" w:eastAsia="pl-PL"/>
            </w:rPr>
          </w:rPrChange>
        </w:rPr>
        <w:t>.</w:t>
      </w:r>
      <w:r w:rsidR="00A27207" w:rsidRPr="00F336DD">
        <w:rPr>
          <w:rFonts w:ascii="Times New Roman" w:eastAsia="Times New Roman" w:hAnsi="Times New Roman"/>
          <w:sz w:val="24"/>
          <w:szCs w:val="24"/>
          <w:lang w:val="en-US" w:eastAsia="pl-PL"/>
        </w:rPr>
        <w:t xml:space="preserve"> </w:t>
      </w:r>
      <w:proofErr w:type="gramStart"/>
      <w:ins w:id="28" w:author="Anon" w:date="2013-07-08T16:30:00Z">
        <w:r w:rsidR="00EE2E62">
          <w:rPr>
            <w:rFonts w:ascii="Times New Roman" w:eastAsia="Times New Roman" w:hAnsi="Times New Roman"/>
            <w:sz w:val="24"/>
            <w:szCs w:val="24"/>
            <w:lang w:val="en-US" w:eastAsia="pl-PL"/>
          </w:rPr>
          <w:t>As previously described.</w:t>
        </w:r>
      </w:ins>
      <w:proofErr w:type="gramEnd"/>
    </w:p>
    <w:p w:rsidR="00E52A51" w:rsidRPr="00F336DD" w:rsidRDefault="00E52A51" w:rsidP="00E52A51">
      <w:pPr>
        <w:keepNext/>
        <w:spacing w:after="120"/>
        <w:jc w:val="both"/>
        <w:outlineLvl w:val="1"/>
        <w:rPr>
          <w:rFonts w:ascii="Times New Roman" w:hAnsi="Times New Roman"/>
          <w:sz w:val="20"/>
          <w:szCs w:val="20"/>
          <w:lang w:val="en-US"/>
        </w:rPr>
      </w:pPr>
      <w:proofErr w:type="gramStart"/>
      <w:r w:rsidRPr="00F336DD">
        <w:rPr>
          <w:rFonts w:ascii="Times New Roman" w:eastAsia="Times New Roman" w:hAnsi="Times New Roman"/>
          <w:b/>
          <w:sz w:val="20"/>
          <w:szCs w:val="20"/>
          <w:lang w:val="en-US" w:eastAsia="pl-PL"/>
        </w:rPr>
        <w:t xml:space="preserve">Table </w:t>
      </w:r>
      <w:smartTag w:uri="urn:schemas-microsoft-com:office:smarttags" w:element="metricconverter">
        <w:smartTagPr>
          <w:attr w:name="ProductID" w:val="1. A"/>
        </w:smartTagPr>
        <w:r w:rsidRPr="00F336DD">
          <w:rPr>
            <w:rFonts w:ascii="Times New Roman" w:eastAsia="Times New Roman" w:hAnsi="Times New Roman"/>
            <w:b/>
            <w:sz w:val="20"/>
            <w:szCs w:val="20"/>
            <w:lang w:val="en-US" w:eastAsia="pl-PL"/>
          </w:rPr>
          <w:t>1.</w:t>
        </w:r>
        <w:proofErr w:type="gramEnd"/>
        <w:r w:rsidRPr="00F336DD">
          <w:rPr>
            <w:rFonts w:ascii="Times New Roman" w:eastAsia="Times New Roman" w:hAnsi="Times New Roman"/>
            <w:sz w:val="20"/>
            <w:szCs w:val="20"/>
            <w:lang w:val="en-US" w:eastAsia="pl-PL"/>
          </w:rPr>
          <w:t xml:space="preserve"> </w:t>
        </w:r>
        <w:proofErr w:type="gramStart"/>
        <w:r w:rsidRPr="00F336DD">
          <w:rPr>
            <w:rFonts w:ascii="Times New Roman" w:eastAsia="Times New Roman" w:hAnsi="Times New Roman"/>
            <w:sz w:val="20"/>
            <w:szCs w:val="20"/>
            <w:lang w:val="en-US" w:eastAsia="pl-PL"/>
          </w:rPr>
          <w:t>A</w:t>
        </w:r>
      </w:smartTag>
      <w:r w:rsidRPr="00F336DD">
        <w:rPr>
          <w:rFonts w:ascii="Times New Roman" w:eastAsia="Times New Roman" w:hAnsi="Times New Roman"/>
          <w:sz w:val="20"/>
          <w:szCs w:val="20"/>
          <w:lang w:val="en-US" w:eastAsia="pl-PL"/>
        </w:rPr>
        <w:t xml:space="preserve"> list of treatments in the experiment.</w:t>
      </w:r>
      <w:proofErr w:type="gramEnd"/>
    </w:p>
    <w:tbl>
      <w:tblPr>
        <w:tblW w:w="5000" w:type="pct"/>
        <w:jc w:val="center"/>
        <w:tblBorders>
          <w:top w:val="single" w:sz="4" w:space="0" w:color="auto"/>
          <w:bottom w:val="single" w:sz="4" w:space="0" w:color="auto"/>
        </w:tblBorders>
        <w:tblLayout w:type="fixed"/>
        <w:tblCellMar>
          <w:left w:w="70" w:type="dxa"/>
          <w:right w:w="70" w:type="dxa"/>
        </w:tblCellMar>
        <w:tblLook w:val="0000"/>
      </w:tblPr>
      <w:tblGrid>
        <w:gridCol w:w="1631"/>
        <w:gridCol w:w="7581"/>
      </w:tblGrid>
      <w:tr w:rsidR="00AD4BA1" w:rsidRPr="00F336DD" w:rsidTr="00BF1D1A">
        <w:trPr>
          <w:trHeight w:val="454"/>
          <w:jc w:val="center"/>
        </w:trPr>
        <w:tc>
          <w:tcPr>
            <w:tcW w:w="885" w:type="pct"/>
            <w:tcBorders>
              <w:bottom w:val="single" w:sz="6" w:space="0" w:color="auto"/>
            </w:tcBorders>
            <w:noWrap/>
            <w:vAlign w:val="center"/>
          </w:tcPr>
          <w:p w:rsidR="00AD4BA1" w:rsidRPr="00F336DD" w:rsidRDefault="00AD4BA1" w:rsidP="004D5AAC">
            <w:pPr>
              <w:spacing w:after="0" w:line="240" w:lineRule="auto"/>
              <w:jc w:val="center"/>
              <w:rPr>
                <w:rFonts w:ascii="Times New Roman" w:hAnsi="Times New Roman"/>
                <w:b/>
                <w:sz w:val="20"/>
                <w:szCs w:val="20"/>
                <w:lang w:val="en-US"/>
              </w:rPr>
            </w:pPr>
            <w:r w:rsidRPr="00F336DD">
              <w:rPr>
                <w:rFonts w:ascii="Times New Roman" w:hAnsi="Times New Roman"/>
                <w:b/>
                <w:sz w:val="20"/>
                <w:szCs w:val="20"/>
                <w:lang w:val="en-US"/>
              </w:rPr>
              <w:t>No. of treatment</w:t>
            </w:r>
          </w:p>
        </w:tc>
        <w:tc>
          <w:tcPr>
            <w:tcW w:w="4115" w:type="pct"/>
            <w:tcBorders>
              <w:bottom w:val="single" w:sz="6" w:space="0" w:color="auto"/>
            </w:tcBorders>
            <w:noWrap/>
            <w:vAlign w:val="center"/>
          </w:tcPr>
          <w:p w:rsidR="00AD4BA1" w:rsidRPr="00F336DD" w:rsidRDefault="00AD4BA1" w:rsidP="004D5AAC">
            <w:pPr>
              <w:spacing w:after="0" w:line="240" w:lineRule="auto"/>
              <w:jc w:val="center"/>
              <w:rPr>
                <w:rFonts w:ascii="Times New Roman" w:hAnsi="Times New Roman"/>
                <w:b/>
                <w:sz w:val="20"/>
                <w:szCs w:val="20"/>
              </w:rPr>
            </w:pPr>
            <w:r w:rsidRPr="00F336DD">
              <w:rPr>
                <w:rFonts w:ascii="Times New Roman" w:hAnsi="Times New Roman"/>
                <w:b/>
                <w:sz w:val="20"/>
                <w:szCs w:val="20"/>
                <w:lang w:val="en-US"/>
              </w:rPr>
              <w:t>Methods of cuttings treatment</w:t>
            </w:r>
          </w:p>
        </w:tc>
      </w:tr>
      <w:tr w:rsidR="00AD4BA1" w:rsidRPr="00A41816" w:rsidTr="00BF1D1A">
        <w:trPr>
          <w:trHeight w:val="284"/>
          <w:jc w:val="center"/>
        </w:trPr>
        <w:tc>
          <w:tcPr>
            <w:tcW w:w="885" w:type="pct"/>
            <w:tcBorders>
              <w:top w:val="single" w:sz="6" w:space="0" w:color="auto"/>
              <w:bottom w:val="nil"/>
            </w:tcBorders>
            <w:noWrap/>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1</w:t>
            </w:r>
          </w:p>
        </w:tc>
        <w:tc>
          <w:tcPr>
            <w:tcW w:w="4115" w:type="pct"/>
            <w:tcBorders>
              <w:top w:val="single" w:sz="6" w:space="0" w:color="auto"/>
              <w:bottom w:val="nil"/>
            </w:tcBorders>
            <w:noWrap/>
            <w:vAlign w:val="center"/>
          </w:tcPr>
          <w:p w:rsidR="00AD4BA1" w:rsidRPr="00F336DD" w:rsidRDefault="00AD4BA1" w:rsidP="004D5AAC">
            <w:pPr>
              <w:spacing w:after="0" w:line="240" w:lineRule="auto"/>
              <w:ind w:firstLine="2055"/>
              <w:rPr>
                <w:rFonts w:ascii="Times New Roman" w:hAnsi="Times New Roman"/>
                <w:sz w:val="20"/>
                <w:szCs w:val="20"/>
                <w:lang w:val="en-US"/>
              </w:rPr>
            </w:pPr>
            <w:r w:rsidRPr="00F336DD">
              <w:rPr>
                <w:rFonts w:ascii="Times New Roman" w:hAnsi="Times New Roman"/>
                <w:sz w:val="20"/>
                <w:szCs w:val="20"/>
                <w:lang w:val="en-US"/>
              </w:rPr>
              <w:t>Control '0' 1 spraying with distilled water (H</w:t>
            </w:r>
            <w:r w:rsidRPr="00F336DD">
              <w:rPr>
                <w:rFonts w:ascii="Times New Roman" w:hAnsi="Times New Roman"/>
                <w:sz w:val="20"/>
                <w:szCs w:val="20"/>
                <w:vertAlign w:val="subscript"/>
                <w:lang w:val="en-US"/>
              </w:rPr>
              <w:t>2</w:t>
            </w:r>
            <w:r w:rsidRPr="00F336DD">
              <w:rPr>
                <w:rFonts w:ascii="Times New Roman" w:hAnsi="Times New Roman"/>
                <w:sz w:val="20"/>
                <w:szCs w:val="20"/>
                <w:lang w:val="en-US"/>
              </w:rPr>
              <w:t>O)</w:t>
            </w:r>
          </w:p>
        </w:tc>
      </w:tr>
      <w:tr w:rsidR="00AD4BA1" w:rsidRPr="00F336DD" w:rsidTr="00BF1D1A">
        <w:trPr>
          <w:trHeight w:val="284"/>
          <w:jc w:val="center"/>
        </w:trPr>
        <w:tc>
          <w:tcPr>
            <w:tcW w:w="885" w:type="pct"/>
            <w:tcBorders>
              <w:top w:val="nil"/>
            </w:tcBorders>
            <w:noWrap/>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2</w:t>
            </w:r>
          </w:p>
        </w:tc>
        <w:tc>
          <w:tcPr>
            <w:tcW w:w="4115" w:type="pct"/>
            <w:tcBorders>
              <w:top w:val="nil"/>
            </w:tcBorders>
            <w:noWrap/>
            <w:vAlign w:val="center"/>
          </w:tcPr>
          <w:p w:rsidR="00AD4BA1" w:rsidRPr="00F336DD" w:rsidRDefault="00AD4BA1" w:rsidP="004D5AAC">
            <w:pPr>
              <w:spacing w:after="0" w:line="240" w:lineRule="auto"/>
              <w:ind w:firstLine="2055"/>
              <w:rPr>
                <w:rFonts w:ascii="Times New Roman" w:hAnsi="Times New Roman"/>
                <w:sz w:val="20"/>
                <w:szCs w:val="20"/>
              </w:rPr>
            </w:pPr>
            <w:r w:rsidRPr="00F336DD">
              <w:rPr>
                <w:rFonts w:ascii="Times New Roman" w:hAnsi="Times New Roman"/>
                <w:sz w:val="20"/>
                <w:szCs w:val="20"/>
              </w:rPr>
              <w:t>Rhizopon AA (2% IBA) powder</w:t>
            </w:r>
          </w:p>
        </w:tc>
      </w:tr>
      <w:tr w:rsidR="00AD4BA1" w:rsidRPr="00A41816" w:rsidTr="00BF1D1A">
        <w:trPr>
          <w:trHeight w:val="284"/>
          <w:jc w:val="center"/>
        </w:trPr>
        <w:tc>
          <w:tcPr>
            <w:tcW w:w="885" w:type="pct"/>
            <w:noWrap/>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3</w:t>
            </w:r>
          </w:p>
        </w:tc>
        <w:tc>
          <w:tcPr>
            <w:tcW w:w="4115" w:type="pct"/>
            <w:noWrap/>
            <w:vAlign w:val="center"/>
          </w:tcPr>
          <w:p w:rsidR="00AD4BA1" w:rsidRPr="00F336DD" w:rsidRDefault="00AD4BA1" w:rsidP="004D5AAC">
            <w:pPr>
              <w:spacing w:after="0" w:line="240" w:lineRule="auto"/>
              <w:ind w:firstLine="2055"/>
              <w:rPr>
                <w:rFonts w:ascii="Times New Roman" w:hAnsi="Times New Roman"/>
                <w:sz w:val="20"/>
                <w:szCs w:val="20"/>
                <w:lang w:val="en-US"/>
              </w:rPr>
            </w:pPr>
            <w:r w:rsidRPr="00F336DD">
              <w:rPr>
                <w:rFonts w:ascii="Times New Roman" w:hAnsi="Times New Roman"/>
                <w:sz w:val="20"/>
                <w:szCs w:val="20"/>
                <w:lang w:val="en-US"/>
              </w:rPr>
              <w:t>1 spraying with IBA 200mg ·dm</w:t>
            </w:r>
            <w:r w:rsidRPr="00F336DD">
              <w:rPr>
                <w:rFonts w:ascii="Times New Roman" w:hAnsi="Times New Roman"/>
                <w:sz w:val="20"/>
                <w:szCs w:val="20"/>
                <w:vertAlign w:val="superscript"/>
                <w:lang w:val="en-US"/>
              </w:rPr>
              <w:t>-3</w:t>
            </w:r>
          </w:p>
        </w:tc>
      </w:tr>
      <w:tr w:rsidR="00AD4BA1" w:rsidRPr="00F336DD" w:rsidTr="00BF1D1A">
        <w:trPr>
          <w:trHeight w:val="284"/>
          <w:jc w:val="center"/>
        </w:trPr>
        <w:tc>
          <w:tcPr>
            <w:tcW w:w="885" w:type="pct"/>
            <w:noWrap/>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4</w:t>
            </w:r>
          </w:p>
        </w:tc>
        <w:tc>
          <w:tcPr>
            <w:tcW w:w="4115" w:type="pct"/>
            <w:noWrap/>
            <w:vAlign w:val="center"/>
          </w:tcPr>
          <w:p w:rsidR="00AD4BA1" w:rsidRPr="00F336DD" w:rsidRDefault="00AD4BA1" w:rsidP="004D5AAC">
            <w:pPr>
              <w:spacing w:after="0" w:line="240" w:lineRule="auto"/>
              <w:ind w:firstLine="2055"/>
              <w:rPr>
                <w:rFonts w:ascii="Times New Roman" w:hAnsi="Times New Roman"/>
                <w:sz w:val="20"/>
                <w:szCs w:val="20"/>
              </w:rPr>
            </w:pPr>
            <w:r w:rsidRPr="00F336DD">
              <w:rPr>
                <w:rFonts w:ascii="Times New Roman" w:hAnsi="Times New Roman"/>
                <w:sz w:val="20"/>
                <w:szCs w:val="20"/>
              </w:rPr>
              <w:t>1 spraying with AlgaminoPlant 0.2%</w:t>
            </w:r>
          </w:p>
        </w:tc>
      </w:tr>
      <w:tr w:rsidR="00AD4BA1" w:rsidRPr="00F336DD" w:rsidTr="00BF1D1A">
        <w:trPr>
          <w:trHeight w:val="284"/>
          <w:jc w:val="center"/>
        </w:trPr>
        <w:tc>
          <w:tcPr>
            <w:tcW w:w="885" w:type="pct"/>
            <w:noWrap/>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5</w:t>
            </w:r>
          </w:p>
        </w:tc>
        <w:tc>
          <w:tcPr>
            <w:tcW w:w="4115" w:type="pct"/>
            <w:noWrap/>
            <w:vAlign w:val="center"/>
          </w:tcPr>
          <w:p w:rsidR="00AD4BA1" w:rsidRPr="00F336DD" w:rsidRDefault="00AD4BA1" w:rsidP="004D5AAC">
            <w:pPr>
              <w:spacing w:after="0" w:line="240" w:lineRule="auto"/>
              <w:ind w:firstLine="2055"/>
              <w:rPr>
                <w:rFonts w:ascii="Times New Roman" w:hAnsi="Times New Roman"/>
                <w:sz w:val="20"/>
                <w:szCs w:val="20"/>
              </w:rPr>
            </w:pPr>
            <w:r w:rsidRPr="00F336DD">
              <w:rPr>
                <w:rFonts w:ascii="Times New Roman" w:hAnsi="Times New Roman"/>
                <w:sz w:val="20"/>
                <w:szCs w:val="20"/>
              </w:rPr>
              <w:t>2 sprayings with AlgaminoPlant 0.2%</w:t>
            </w:r>
          </w:p>
        </w:tc>
      </w:tr>
      <w:tr w:rsidR="00AD4BA1" w:rsidRPr="00F336DD" w:rsidTr="00BF1D1A">
        <w:trPr>
          <w:trHeight w:val="284"/>
          <w:jc w:val="center"/>
        </w:trPr>
        <w:tc>
          <w:tcPr>
            <w:tcW w:w="885" w:type="pct"/>
            <w:noWrap/>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6</w:t>
            </w:r>
          </w:p>
        </w:tc>
        <w:tc>
          <w:tcPr>
            <w:tcW w:w="4115" w:type="pct"/>
            <w:noWrap/>
            <w:vAlign w:val="center"/>
          </w:tcPr>
          <w:p w:rsidR="00AD4BA1" w:rsidRPr="00F336DD" w:rsidRDefault="00AD4BA1" w:rsidP="004D5AAC">
            <w:pPr>
              <w:spacing w:after="0" w:line="240" w:lineRule="auto"/>
              <w:ind w:firstLine="2055"/>
              <w:rPr>
                <w:rFonts w:ascii="Times New Roman" w:hAnsi="Times New Roman"/>
                <w:sz w:val="20"/>
                <w:szCs w:val="20"/>
              </w:rPr>
            </w:pPr>
            <w:r w:rsidRPr="00F336DD">
              <w:rPr>
                <w:rFonts w:ascii="Times New Roman" w:hAnsi="Times New Roman"/>
                <w:sz w:val="20"/>
                <w:szCs w:val="20"/>
              </w:rPr>
              <w:t>3 sprayings with AlgaminoPlant 0.2%</w:t>
            </w:r>
          </w:p>
        </w:tc>
      </w:tr>
      <w:tr w:rsidR="00AD4BA1" w:rsidRPr="00F336DD" w:rsidTr="00BF1D1A">
        <w:trPr>
          <w:trHeight w:val="284"/>
          <w:jc w:val="center"/>
        </w:trPr>
        <w:tc>
          <w:tcPr>
            <w:tcW w:w="885" w:type="pct"/>
            <w:noWrap/>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7</w:t>
            </w:r>
          </w:p>
        </w:tc>
        <w:tc>
          <w:tcPr>
            <w:tcW w:w="4115" w:type="pct"/>
            <w:noWrap/>
            <w:vAlign w:val="center"/>
          </w:tcPr>
          <w:p w:rsidR="00AD4BA1" w:rsidRPr="00F336DD" w:rsidRDefault="00AD4BA1" w:rsidP="004D5AAC">
            <w:pPr>
              <w:spacing w:after="0" w:line="240" w:lineRule="auto"/>
              <w:ind w:firstLine="2055"/>
              <w:rPr>
                <w:rFonts w:ascii="Times New Roman" w:hAnsi="Times New Roman"/>
                <w:sz w:val="20"/>
                <w:szCs w:val="20"/>
                <w:lang w:val="en-US"/>
              </w:rPr>
            </w:pPr>
            <w:r w:rsidRPr="00F336DD">
              <w:rPr>
                <w:rFonts w:ascii="Times New Roman" w:hAnsi="Times New Roman"/>
                <w:sz w:val="20"/>
                <w:szCs w:val="20"/>
                <w:lang w:val="en-US"/>
              </w:rPr>
              <w:t>1 spraying with Route 0.1%</w:t>
            </w:r>
          </w:p>
        </w:tc>
      </w:tr>
      <w:tr w:rsidR="00AD4BA1" w:rsidRPr="00F336DD" w:rsidTr="00BF1D1A">
        <w:trPr>
          <w:trHeight w:val="284"/>
          <w:jc w:val="center"/>
        </w:trPr>
        <w:tc>
          <w:tcPr>
            <w:tcW w:w="885" w:type="pct"/>
            <w:noWrap/>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8</w:t>
            </w:r>
          </w:p>
        </w:tc>
        <w:tc>
          <w:tcPr>
            <w:tcW w:w="4115" w:type="pct"/>
            <w:noWrap/>
            <w:vAlign w:val="center"/>
          </w:tcPr>
          <w:p w:rsidR="00AD4BA1" w:rsidRPr="00F336DD" w:rsidRDefault="00AD4BA1" w:rsidP="004D5AAC">
            <w:pPr>
              <w:spacing w:after="0" w:line="240" w:lineRule="auto"/>
              <w:ind w:firstLine="2055"/>
              <w:rPr>
                <w:rFonts w:ascii="Times New Roman" w:hAnsi="Times New Roman"/>
                <w:sz w:val="20"/>
                <w:szCs w:val="20"/>
                <w:lang w:val="en-US"/>
              </w:rPr>
            </w:pPr>
            <w:r w:rsidRPr="00F336DD">
              <w:rPr>
                <w:rFonts w:ascii="Times New Roman" w:hAnsi="Times New Roman"/>
                <w:sz w:val="20"/>
                <w:szCs w:val="20"/>
                <w:lang w:val="en-US"/>
              </w:rPr>
              <w:t>2 sprayings with Route 0.1%</w:t>
            </w:r>
          </w:p>
        </w:tc>
      </w:tr>
      <w:tr w:rsidR="00AD4BA1" w:rsidRPr="00F336DD" w:rsidTr="00BF1D1A">
        <w:trPr>
          <w:trHeight w:val="284"/>
          <w:jc w:val="center"/>
        </w:trPr>
        <w:tc>
          <w:tcPr>
            <w:tcW w:w="885" w:type="pct"/>
            <w:noWrap/>
            <w:vAlign w:val="center"/>
          </w:tcPr>
          <w:p w:rsidR="00AD4BA1" w:rsidRPr="00F336DD" w:rsidRDefault="00AD4BA1"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9</w:t>
            </w:r>
          </w:p>
        </w:tc>
        <w:tc>
          <w:tcPr>
            <w:tcW w:w="4115" w:type="pct"/>
            <w:noWrap/>
            <w:vAlign w:val="center"/>
          </w:tcPr>
          <w:p w:rsidR="00AD4BA1" w:rsidRPr="00F336DD" w:rsidRDefault="00AD4BA1" w:rsidP="004D5AAC">
            <w:pPr>
              <w:spacing w:after="0" w:line="240" w:lineRule="auto"/>
              <w:ind w:firstLine="2055"/>
              <w:rPr>
                <w:rFonts w:ascii="Times New Roman" w:hAnsi="Times New Roman"/>
                <w:sz w:val="20"/>
                <w:szCs w:val="20"/>
                <w:lang w:val="en-US"/>
              </w:rPr>
            </w:pPr>
            <w:r w:rsidRPr="00F336DD">
              <w:rPr>
                <w:rFonts w:ascii="Times New Roman" w:hAnsi="Times New Roman"/>
                <w:sz w:val="20"/>
                <w:szCs w:val="20"/>
                <w:lang w:val="en-US"/>
              </w:rPr>
              <w:t>3 sprayings with Route 0.1%</w:t>
            </w:r>
          </w:p>
        </w:tc>
      </w:tr>
    </w:tbl>
    <w:p w:rsidR="00E52A51" w:rsidRPr="00F336DD" w:rsidRDefault="00E52A51" w:rsidP="00E52A51">
      <w:pPr>
        <w:spacing w:after="0" w:line="240" w:lineRule="auto"/>
        <w:rPr>
          <w:rFonts w:ascii="Times New Roman" w:hAnsi="Times New Roman"/>
          <w:sz w:val="20"/>
          <w:szCs w:val="20"/>
          <w:lang w:val="en-US"/>
        </w:rPr>
      </w:pPr>
    </w:p>
    <w:p w:rsidR="006349E5" w:rsidRPr="00F336DD" w:rsidRDefault="006349E5" w:rsidP="00E52A51">
      <w:pPr>
        <w:keepNext/>
        <w:spacing w:after="120"/>
        <w:jc w:val="both"/>
        <w:outlineLvl w:val="1"/>
        <w:rPr>
          <w:rFonts w:ascii="Times New Roman" w:hAnsi="Times New Roman"/>
          <w:iCs/>
          <w:sz w:val="20"/>
          <w:szCs w:val="20"/>
          <w:lang w:val="en-US"/>
        </w:rPr>
      </w:pPr>
      <w:proofErr w:type="gramStart"/>
      <w:r w:rsidRPr="00F336DD">
        <w:rPr>
          <w:rFonts w:ascii="Times New Roman" w:eastAsia="Times New Roman" w:hAnsi="Times New Roman"/>
          <w:b/>
          <w:bCs/>
          <w:iCs/>
          <w:sz w:val="20"/>
          <w:szCs w:val="20"/>
          <w:lang w:val="en-US" w:eastAsia="pl-PL"/>
        </w:rPr>
        <w:t>Table 2.</w:t>
      </w:r>
      <w:proofErr w:type="gramEnd"/>
      <w:r w:rsidRPr="00F336DD">
        <w:rPr>
          <w:rFonts w:ascii="Times New Roman" w:eastAsia="Times New Roman" w:hAnsi="Times New Roman"/>
          <w:bCs/>
          <w:iCs/>
          <w:sz w:val="20"/>
          <w:szCs w:val="20"/>
          <w:lang w:val="en-US" w:eastAsia="pl-PL"/>
        </w:rPr>
        <w:t xml:space="preserve"> </w:t>
      </w:r>
      <w:proofErr w:type="gramStart"/>
      <w:r w:rsidRPr="00F336DD">
        <w:rPr>
          <w:rFonts w:ascii="Times New Roman" w:eastAsia="Times New Roman" w:hAnsi="Times New Roman"/>
          <w:bCs/>
          <w:iCs/>
          <w:sz w:val="20"/>
          <w:szCs w:val="20"/>
          <w:lang w:val="en-US" w:eastAsia="pl-PL"/>
        </w:rPr>
        <w:t>Evaluation scale of the root development.</w:t>
      </w:r>
      <w:proofErr w:type="gramEnd"/>
    </w:p>
    <w:tbl>
      <w:tblPr>
        <w:tblW w:w="5000" w:type="pct"/>
        <w:jc w:val="center"/>
        <w:tblBorders>
          <w:top w:val="single" w:sz="6" w:space="0" w:color="auto"/>
          <w:bottom w:val="single" w:sz="6" w:space="0" w:color="auto"/>
        </w:tblBorders>
        <w:tblCellMar>
          <w:left w:w="70" w:type="dxa"/>
          <w:right w:w="70" w:type="dxa"/>
        </w:tblCellMar>
        <w:tblLook w:val="0000"/>
      </w:tblPr>
      <w:tblGrid>
        <w:gridCol w:w="7545"/>
        <w:gridCol w:w="1667"/>
      </w:tblGrid>
      <w:tr w:rsidR="00AD4BA1" w:rsidRPr="00F336DD" w:rsidTr="004D5AAC">
        <w:trPr>
          <w:trHeight w:val="454"/>
          <w:jc w:val="center"/>
        </w:trPr>
        <w:tc>
          <w:tcPr>
            <w:tcW w:w="4095" w:type="pct"/>
            <w:tcBorders>
              <w:bottom w:val="single" w:sz="6" w:space="0" w:color="auto"/>
            </w:tcBorders>
            <w:vAlign w:val="center"/>
          </w:tcPr>
          <w:p w:rsidR="00AD4BA1" w:rsidRPr="00F336DD" w:rsidRDefault="00AD4BA1" w:rsidP="004D5AAC">
            <w:pPr>
              <w:spacing w:after="0" w:line="240" w:lineRule="auto"/>
              <w:ind w:firstLine="284"/>
              <w:rPr>
                <w:rFonts w:ascii="Times New Roman" w:hAnsi="Times New Roman"/>
                <w:b/>
                <w:bCs/>
                <w:sz w:val="20"/>
                <w:szCs w:val="20"/>
                <w:lang w:val="en-US"/>
              </w:rPr>
            </w:pPr>
            <w:r w:rsidRPr="00F336DD">
              <w:rPr>
                <w:rFonts w:ascii="Times New Roman" w:hAnsi="Times New Roman"/>
                <w:b/>
                <w:bCs/>
                <w:sz w:val="20"/>
                <w:szCs w:val="20"/>
                <w:lang w:val="en-US"/>
              </w:rPr>
              <w:t>Characteristic of the degree of rooting</w:t>
            </w:r>
          </w:p>
        </w:tc>
        <w:tc>
          <w:tcPr>
            <w:tcW w:w="905" w:type="pct"/>
            <w:tcBorders>
              <w:bottom w:val="single" w:sz="6" w:space="0" w:color="auto"/>
            </w:tcBorders>
            <w:vAlign w:val="center"/>
          </w:tcPr>
          <w:p w:rsidR="00AD4BA1" w:rsidRPr="00F336DD" w:rsidRDefault="00BF1D1A" w:rsidP="004D5AAC">
            <w:pPr>
              <w:spacing w:after="0" w:line="240" w:lineRule="auto"/>
              <w:jc w:val="center"/>
              <w:rPr>
                <w:rFonts w:ascii="Times New Roman" w:hAnsi="Times New Roman"/>
                <w:b/>
                <w:bCs/>
                <w:sz w:val="20"/>
                <w:szCs w:val="20"/>
                <w:lang w:val="en-US"/>
              </w:rPr>
            </w:pPr>
            <w:r w:rsidRPr="00F336DD">
              <w:rPr>
                <w:rFonts w:ascii="Times New Roman" w:hAnsi="Times New Roman"/>
                <w:b/>
                <w:bCs/>
                <w:sz w:val="20"/>
                <w:szCs w:val="20"/>
                <w:lang w:val="en-US"/>
              </w:rPr>
              <w:t>Score</w:t>
            </w:r>
          </w:p>
        </w:tc>
      </w:tr>
      <w:tr w:rsidR="00AD4BA1" w:rsidRPr="00F336DD" w:rsidTr="004D5AAC">
        <w:trPr>
          <w:trHeight w:val="284"/>
          <w:jc w:val="center"/>
        </w:trPr>
        <w:tc>
          <w:tcPr>
            <w:tcW w:w="4095" w:type="pct"/>
            <w:tcBorders>
              <w:top w:val="single" w:sz="6" w:space="0" w:color="auto"/>
              <w:bottom w:val="nil"/>
            </w:tcBorders>
            <w:vAlign w:val="center"/>
          </w:tcPr>
          <w:p w:rsidR="00AD4BA1" w:rsidRPr="00F336DD" w:rsidRDefault="00AD4BA1" w:rsidP="004D5AAC">
            <w:pPr>
              <w:spacing w:after="0" w:line="240" w:lineRule="auto"/>
              <w:ind w:firstLine="284"/>
              <w:rPr>
                <w:rFonts w:ascii="Times New Roman" w:hAnsi="Times New Roman"/>
                <w:sz w:val="20"/>
                <w:szCs w:val="20"/>
              </w:rPr>
            </w:pPr>
            <w:r w:rsidRPr="00F336DD">
              <w:rPr>
                <w:rFonts w:ascii="Times New Roman" w:hAnsi="Times New Roman"/>
                <w:sz w:val="20"/>
                <w:szCs w:val="20"/>
              </w:rPr>
              <w:t xml:space="preserve">Cutting without visible roots </w:t>
            </w:r>
          </w:p>
        </w:tc>
        <w:tc>
          <w:tcPr>
            <w:tcW w:w="905" w:type="pct"/>
            <w:tcBorders>
              <w:top w:val="single" w:sz="6" w:space="0" w:color="auto"/>
              <w:bottom w:val="nil"/>
            </w:tcBorders>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1</w:t>
            </w:r>
          </w:p>
        </w:tc>
      </w:tr>
      <w:tr w:rsidR="00AD4BA1" w:rsidRPr="00F336DD" w:rsidTr="004D5AAC">
        <w:trPr>
          <w:trHeight w:val="284"/>
          <w:jc w:val="center"/>
        </w:trPr>
        <w:tc>
          <w:tcPr>
            <w:tcW w:w="4095" w:type="pct"/>
            <w:tcBorders>
              <w:top w:val="nil"/>
            </w:tcBorders>
            <w:vAlign w:val="center"/>
          </w:tcPr>
          <w:p w:rsidR="00AD4BA1" w:rsidRPr="00F336DD" w:rsidRDefault="00AD4BA1" w:rsidP="004D5AAC">
            <w:pPr>
              <w:spacing w:after="0" w:line="240" w:lineRule="auto"/>
              <w:ind w:firstLine="284"/>
              <w:rPr>
                <w:rFonts w:ascii="Times New Roman" w:hAnsi="Times New Roman"/>
                <w:sz w:val="20"/>
                <w:szCs w:val="20"/>
              </w:rPr>
            </w:pPr>
            <w:r w:rsidRPr="00F336DD">
              <w:rPr>
                <w:rFonts w:ascii="Times New Roman" w:hAnsi="Times New Roman"/>
                <w:sz w:val="20"/>
                <w:szCs w:val="20"/>
              </w:rPr>
              <w:t>A few (1-3) short roots</w:t>
            </w:r>
          </w:p>
        </w:tc>
        <w:tc>
          <w:tcPr>
            <w:tcW w:w="905" w:type="pct"/>
            <w:tcBorders>
              <w:top w:val="nil"/>
            </w:tcBorders>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2</w:t>
            </w:r>
          </w:p>
        </w:tc>
      </w:tr>
      <w:tr w:rsidR="00AD4BA1" w:rsidRPr="00F336DD" w:rsidTr="004D5AAC">
        <w:trPr>
          <w:trHeight w:val="284"/>
          <w:jc w:val="center"/>
        </w:trPr>
        <w:tc>
          <w:tcPr>
            <w:tcW w:w="4095" w:type="pct"/>
            <w:vAlign w:val="center"/>
          </w:tcPr>
          <w:p w:rsidR="00AD4BA1" w:rsidRPr="00F336DD" w:rsidRDefault="00AD4BA1" w:rsidP="004D5AAC">
            <w:pPr>
              <w:spacing w:after="0" w:line="240" w:lineRule="auto"/>
              <w:ind w:firstLine="284"/>
              <w:rPr>
                <w:rFonts w:ascii="Times New Roman" w:hAnsi="Times New Roman"/>
                <w:sz w:val="20"/>
                <w:szCs w:val="20"/>
                <w:lang w:val="en-US"/>
              </w:rPr>
            </w:pPr>
            <w:r w:rsidRPr="00F336DD">
              <w:rPr>
                <w:rFonts w:ascii="Times New Roman" w:hAnsi="Times New Roman"/>
                <w:sz w:val="20"/>
                <w:szCs w:val="20"/>
                <w:lang w:val="en-US" w:eastAsia="pl-PL"/>
              </w:rPr>
              <w:t>4 - 5 roots, some of them branched, no root ball formed</w:t>
            </w:r>
          </w:p>
        </w:tc>
        <w:tc>
          <w:tcPr>
            <w:tcW w:w="905" w:type="pct"/>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3</w:t>
            </w:r>
          </w:p>
        </w:tc>
      </w:tr>
      <w:tr w:rsidR="00AD4BA1" w:rsidRPr="00F336DD" w:rsidTr="004D5AAC">
        <w:trPr>
          <w:trHeight w:val="284"/>
          <w:jc w:val="center"/>
        </w:trPr>
        <w:tc>
          <w:tcPr>
            <w:tcW w:w="4095" w:type="pct"/>
            <w:vAlign w:val="center"/>
          </w:tcPr>
          <w:p w:rsidR="00AD4BA1" w:rsidRPr="00F336DD" w:rsidRDefault="00AD4BA1" w:rsidP="004D5AAC">
            <w:pPr>
              <w:spacing w:after="0" w:line="240" w:lineRule="auto"/>
              <w:ind w:firstLine="284"/>
              <w:rPr>
                <w:rFonts w:ascii="Times New Roman" w:eastAsia="Times New Roman" w:hAnsi="Times New Roman"/>
                <w:sz w:val="20"/>
                <w:szCs w:val="20"/>
                <w:lang w:val="en-US" w:eastAsia="pl-PL"/>
              </w:rPr>
            </w:pPr>
            <w:r w:rsidRPr="00F336DD">
              <w:rPr>
                <w:rFonts w:ascii="Times New Roman" w:hAnsi="Times New Roman"/>
                <w:sz w:val="20"/>
                <w:szCs w:val="20"/>
                <w:lang w:val="en-US"/>
              </w:rPr>
              <w:t>Medium sized root system composed of 6 – 10 branched roots forming a root ball</w:t>
            </w:r>
          </w:p>
        </w:tc>
        <w:tc>
          <w:tcPr>
            <w:tcW w:w="905" w:type="pct"/>
            <w:vAlign w:val="center"/>
          </w:tcPr>
          <w:p w:rsidR="00AD4BA1" w:rsidRPr="00F336DD" w:rsidRDefault="00AD4BA1" w:rsidP="004D5AAC">
            <w:pPr>
              <w:spacing w:after="0" w:line="240" w:lineRule="auto"/>
              <w:jc w:val="center"/>
              <w:rPr>
                <w:rFonts w:ascii="Times New Roman" w:hAnsi="Times New Roman"/>
                <w:sz w:val="20"/>
                <w:szCs w:val="20"/>
              </w:rPr>
            </w:pPr>
            <w:r w:rsidRPr="00F336DD">
              <w:rPr>
                <w:rFonts w:ascii="Times New Roman" w:hAnsi="Times New Roman"/>
                <w:sz w:val="20"/>
                <w:szCs w:val="20"/>
              </w:rPr>
              <w:t>4</w:t>
            </w:r>
          </w:p>
        </w:tc>
      </w:tr>
      <w:tr w:rsidR="00AD4BA1" w:rsidRPr="00F336DD" w:rsidTr="004D5AAC">
        <w:trPr>
          <w:trHeight w:val="284"/>
          <w:jc w:val="center"/>
        </w:trPr>
        <w:tc>
          <w:tcPr>
            <w:tcW w:w="4095" w:type="pct"/>
            <w:vAlign w:val="center"/>
          </w:tcPr>
          <w:p w:rsidR="00AD4BA1" w:rsidRPr="00F336DD" w:rsidRDefault="00AD4BA1" w:rsidP="004D5AAC">
            <w:pPr>
              <w:spacing w:after="0" w:line="240" w:lineRule="auto"/>
              <w:ind w:firstLine="284"/>
              <w:rPr>
                <w:rFonts w:ascii="Times New Roman" w:hAnsi="Times New Roman"/>
                <w:sz w:val="20"/>
                <w:szCs w:val="20"/>
                <w:lang w:val="en-US"/>
              </w:rPr>
            </w:pPr>
            <w:r w:rsidRPr="00F336DD">
              <w:rPr>
                <w:rFonts w:ascii="Times New Roman" w:hAnsi="Times New Roman"/>
                <w:sz w:val="20"/>
                <w:szCs w:val="20"/>
                <w:lang w:val="en-US"/>
              </w:rPr>
              <w:t>Well developed, branched root system forming a root ball (over 10 roots)</w:t>
            </w:r>
          </w:p>
        </w:tc>
        <w:tc>
          <w:tcPr>
            <w:tcW w:w="905" w:type="pct"/>
            <w:vAlign w:val="center"/>
          </w:tcPr>
          <w:p w:rsidR="00AD4BA1" w:rsidRPr="00F336DD" w:rsidRDefault="00AD4BA1"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5</w:t>
            </w:r>
          </w:p>
        </w:tc>
      </w:tr>
    </w:tbl>
    <w:p w:rsidR="006349E5" w:rsidRPr="00F336DD" w:rsidRDefault="006349E5" w:rsidP="00E52A51">
      <w:pPr>
        <w:spacing w:after="0" w:line="240" w:lineRule="auto"/>
        <w:jc w:val="both"/>
        <w:rPr>
          <w:rFonts w:ascii="Times New Roman" w:hAnsi="Times New Roman"/>
          <w:sz w:val="20"/>
          <w:szCs w:val="20"/>
          <w:lang w:val="en-US"/>
        </w:rPr>
      </w:pPr>
    </w:p>
    <w:p w:rsidR="002A11E7" w:rsidRPr="00F336DD" w:rsidRDefault="004841AC"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t>On July 12 the following measurements of the gas</w:t>
      </w:r>
      <w:r w:rsidR="00445788" w:rsidRPr="00F336DD">
        <w:rPr>
          <w:rFonts w:ascii="Times New Roman" w:hAnsi="Times New Roman"/>
          <w:sz w:val="24"/>
          <w:szCs w:val="24"/>
          <w:lang w:val="en-US"/>
        </w:rPr>
        <w:t xml:space="preserve"> exchange parameters were done: </w:t>
      </w:r>
      <w:r w:rsidRPr="00F336DD">
        <w:rPr>
          <w:rFonts w:ascii="Times New Roman" w:hAnsi="Times New Roman"/>
          <w:sz w:val="24"/>
          <w:szCs w:val="24"/>
          <w:lang w:val="en-US"/>
        </w:rPr>
        <w:t>R</w:t>
      </w:r>
      <w:r w:rsidRPr="00F336DD">
        <w:rPr>
          <w:rFonts w:ascii="Times New Roman" w:hAnsi="Times New Roman"/>
          <w:sz w:val="24"/>
          <w:szCs w:val="24"/>
          <w:vertAlign w:val="subscript"/>
          <w:lang w:val="en-US"/>
        </w:rPr>
        <w:t>d</w:t>
      </w:r>
      <w:r w:rsidRPr="00F336DD">
        <w:rPr>
          <w:rFonts w:ascii="Times New Roman" w:hAnsi="Times New Roman"/>
          <w:sz w:val="24"/>
          <w:szCs w:val="24"/>
          <w:lang w:val="en-US"/>
        </w:rPr>
        <w:t xml:space="preserve"> – respiration rate (µ·mol CO</w:t>
      </w:r>
      <w:r w:rsidRPr="00F336DD">
        <w:rPr>
          <w:rFonts w:ascii="Times New Roman" w:hAnsi="Times New Roman"/>
          <w:sz w:val="24"/>
          <w:szCs w:val="24"/>
          <w:vertAlign w:val="subscript"/>
          <w:lang w:val="en-US"/>
        </w:rPr>
        <w:t>2</w:t>
      </w:r>
      <w:r w:rsidRPr="00F336DD">
        <w:rPr>
          <w:rFonts w:ascii="Times New Roman" w:hAnsi="Times New Roman"/>
          <w:sz w:val="24"/>
          <w:szCs w:val="24"/>
          <w:lang w:val="en-US"/>
        </w:rPr>
        <w:t>·m</w:t>
      </w:r>
      <w:r w:rsidRPr="00F336DD">
        <w:rPr>
          <w:rFonts w:ascii="Times New Roman" w:hAnsi="Times New Roman"/>
          <w:sz w:val="24"/>
          <w:szCs w:val="24"/>
          <w:vertAlign w:val="superscript"/>
          <w:lang w:val="en-US"/>
        </w:rPr>
        <w:t>-2</w:t>
      </w:r>
      <w:r w:rsidRPr="00F336DD">
        <w:rPr>
          <w:rFonts w:ascii="Times New Roman" w:hAnsi="Times New Roman"/>
          <w:sz w:val="24"/>
          <w:szCs w:val="24"/>
          <w:lang w:val="en-US"/>
        </w:rPr>
        <w:t>·s</w:t>
      </w:r>
      <w:r w:rsidRPr="00F336DD">
        <w:rPr>
          <w:rFonts w:ascii="Times New Roman" w:hAnsi="Times New Roman"/>
          <w:sz w:val="24"/>
          <w:szCs w:val="24"/>
          <w:vertAlign w:val="superscript"/>
          <w:lang w:val="en-US"/>
        </w:rPr>
        <w:t>-1</w:t>
      </w:r>
      <w:r w:rsidR="00445788" w:rsidRPr="00F336DD">
        <w:rPr>
          <w:rFonts w:ascii="Times New Roman" w:hAnsi="Times New Roman"/>
          <w:sz w:val="24"/>
          <w:szCs w:val="24"/>
          <w:lang w:val="en-US"/>
        </w:rPr>
        <w:t xml:space="preserve">) and </w:t>
      </w:r>
      <w:r w:rsidRPr="00F336DD">
        <w:rPr>
          <w:rFonts w:ascii="Times New Roman" w:hAnsi="Times New Roman"/>
          <w:bCs/>
          <w:sz w:val="24"/>
          <w:szCs w:val="24"/>
          <w:lang w:val="en-US"/>
        </w:rPr>
        <w:t>P</w:t>
      </w:r>
      <w:r w:rsidRPr="00F336DD">
        <w:rPr>
          <w:rFonts w:ascii="Times New Roman" w:hAnsi="Times New Roman"/>
          <w:bCs/>
          <w:sz w:val="24"/>
          <w:szCs w:val="24"/>
          <w:vertAlign w:val="subscript"/>
          <w:lang w:val="en-US"/>
        </w:rPr>
        <w:t>n</w:t>
      </w:r>
      <w:r w:rsidRPr="00F336DD">
        <w:rPr>
          <w:rFonts w:ascii="Times New Roman" w:hAnsi="Times New Roman"/>
          <w:sz w:val="24"/>
          <w:szCs w:val="24"/>
          <w:lang w:val="en-US"/>
        </w:rPr>
        <w:t xml:space="preserve"> – net photosynthetic </w:t>
      </w:r>
      <w:proofErr w:type="gramStart"/>
      <w:r w:rsidRPr="00F336DD">
        <w:rPr>
          <w:rFonts w:ascii="Times New Roman" w:hAnsi="Times New Roman"/>
          <w:sz w:val="24"/>
          <w:szCs w:val="24"/>
          <w:lang w:val="en-US"/>
        </w:rPr>
        <w:t>rate(</w:t>
      </w:r>
      <w:proofErr w:type="gramEnd"/>
      <w:r w:rsidRPr="00F336DD">
        <w:rPr>
          <w:rFonts w:ascii="Times New Roman" w:hAnsi="Times New Roman"/>
          <w:sz w:val="24"/>
          <w:szCs w:val="24"/>
          <w:lang w:val="en-US"/>
        </w:rPr>
        <w:t>µ·mol CO</w:t>
      </w:r>
      <w:r w:rsidRPr="00F336DD">
        <w:rPr>
          <w:rFonts w:ascii="Times New Roman" w:hAnsi="Times New Roman"/>
          <w:sz w:val="24"/>
          <w:szCs w:val="24"/>
          <w:vertAlign w:val="subscript"/>
          <w:lang w:val="en-US"/>
        </w:rPr>
        <w:t>2</w:t>
      </w:r>
      <w:r w:rsidRPr="00F336DD">
        <w:rPr>
          <w:rFonts w:ascii="Times New Roman" w:hAnsi="Times New Roman"/>
          <w:sz w:val="24"/>
          <w:szCs w:val="24"/>
          <w:lang w:val="en-US"/>
        </w:rPr>
        <w:t>·m</w:t>
      </w:r>
      <w:r w:rsidRPr="00F336DD">
        <w:rPr>
          <w:rFonts w:ascii="Times New Roman" w:hAnsi="Times New Roman"/>
          <w:sz w:val="24"/>
          <w:szCs w:val="24"/>
          <w:vertAlign w:val="superscript"/>
          <w:lang w:val="en-US"/>
        </w:rPr>
        <w:t>-2</w:t>
      </w:r>
      <w:r w:rsidRPr="00F336DD">
        <w:rPr>
          <w:rFonts w:ascii="Times New Roman" w:hAnsi="Times New Roman"/>
          <w:sz w:val="24"/>
          <w:szCs w:val="24"/>
          <w:lang w:val="en-US"/>
        </w:rPr>
        <w:t>·s</w:t>
      </w:r>
      <w:r w:rsidRPr="00F336DD">
        <w:rPr>
          <w:rFonts w:ascii="Times New Roman" w:hAnsi="Times New Roman"/>
          <w:sz w:val="24"/>
          <w:szCs w:val="24"/>
          <w:vertAlign w:val="superscript"/>
          <w:lang w:val="en-US"/>
        </w:rPr>
        <w:t>-1</w:t>
      </w:r>
      <w:r w:rsidR="00445788" w:rsidRPr="00F336DD">
        <w:rPr>
          <w:rFonts w:ascii="Times New Roman" w:hAnsi="Times New Roman"/>
          <w:sz w:val="24"/>
          <w:szCs w:val="24"/>
          <w:lang w:val="en-US"/>
        </w:rPr>
        <w:t xml:space="preserve">). </w:t>
      </w:r>
      <w:r w:rsidRPr="00F336DD">
        <w:rPr>
          <w:rFonts w:ascii="Times New Roman" w:hAnsi="Times New Roman"/>
          <w:sz w:val="24"/>
          <w:szCs w:val="24"/>
          <w:lang w:val="en-US"/>
        </w:rPr>
        <w:t xml:space="preserve">The parameters of gas exchanged were measured by </w:t>
      </w:r>
      <w:r w:rsidR="00445788" w:rsidRPr="00F336DD">
        <w:rPr>
          <w:rFonts w:ascii="Times New Roman" w:hAnsi="Times New Roman"/>
          <w:sz w:val="24"/>
          <w:szCs w:val="24"/>
          <w:lang w:val="en-US"/>
        </w:rPr>
        <w:t xml:space="preserve">the </w:t>
      </w:r>
      <w:r w:rsidRPr="00F336DD">
        <w:rPr>
          <w:rFonts w:ascii="Times New Roman" w:hAnsi="Times New Roman"/>
          <w:sz w:val="24"/>
          <w:szCs w:val="24"/>
          <w:lang w:val="en-US"/>
        </w:rPr>
        <w:t>CIRAS-2 gas analyzer (PP System Inc., Amesbury, MA, USA). The measu</w:t>
      </w:r>
      <w:r w:rsidR="00445788" w:rsidRPr="00F336DD">
        <w:rPr>
          <w:rFonts w:ascii="Times New Roman" w:hAnsi="Times New Roman"/>
          <w:sz w:val="24"/>
          <w:szCs w:val="24"/>
          <w:lang w:val="en-US"/>
        </w:rPr>
        <w:t>rements were done in triplicate</w:t>
      </w:r>
      <w:r w:rsidRPr="00F336DD">
        <w:rPr>
          <w:rFonts w:ascii="Times New Roman" w:hAnsi="Times New Roman"/>
          <w:sz w:val="24"/>
          <w:szCs w:val="24"/>
          <w:lang w:val="en-US"/>
        </w:rPr>
        <w:t>, at noon, under natural irr</w:t>
      </w:r>
      <w:r w:rsidRPr="00F336DD">
        <w:rPr>
          <w:rFonts w:ascii="Times New Roman" w:hAnsi="Times New Roman"/>
          <w:sz w:val="24"/>
          <w:szCs w:val="24"/>
          <w:lang w:val="en-US"/>
        </w:rPr>
        <w:t>a</w:t>
      </w:r>
      <w:r w:rsidRPr="00F336DD">
        <w:rPr>
          <w:rFonts w:ascii="Times New Roman" w:hAnsi="Times New Roman"/>
          <w:sz w:val="24"/>
          <w:szCs w:val="24"/>
          <w:lang w:val="en-US"/>
        </w:rPr>
        <w:t>diance of 1000-1400 µmol PAR·m</w:t>
      </w:r>
      <w:r w:rsidRPr="00F336DD">
        <w:rPr>
          <w:rFonts w:ascii="Times New Roman" w:hAnsi="Times New Roman"/>
          <w:sz w:val="24"/>
          <w:szCs w:val="24"/>
          <w:vertAlign w:val="superscript"/>
          <w:lang w:val="en-US"/>
        </w:rPr>
        <w:t>-2</w:t>
      </w:r>
      <w:r w:rsidRPr="00F336DD">
        <w:rPr>
          <w:rFonts w:ascii="Times New Roman" w:hAnsi="Times New Roman"/>
          <w:sz w:val="24"/>
          <w:szCs w:val="24"/>
          <w:lang w:val="en-US"/>
        </w:rPr>
        <w:t>·s</w:t>
      </w:r>
      <w:r w:rsidRPr="00F336DD">
        <w:rPr>
          <w:rFonts w:ascii="Times New Roman" w:hAnsi="Times New Roman"/>
          <w:sz w:val="24"/>
          <w:szCs w:val="24"/>
          <w:vertAlign w:val="superscript"/>
          <w:lang w:val="en-US"/>
        </w:rPr>
        <w:t xml:space="preserve">-1 </w:t>
      </w:r>
      <w:r w:rsidRPr="00F336DD">
        <w:rPr>
          <w:rFonts w:ascii="Times New Roman" w:hAnsi="Times New Roman"/>
          <w:sz w:val="24"/>
          <w:szCs w:val="24"/>
          <w:lang w:val="en-US"/>
        </w:rPr>
        <w:t>at 25</w:t>
      </w:r>
      <w:r w:rsidRPr="00F336DD">
        <w:rPr>
          <w:rFonts w:ascii="Times New Roman" w:hAnsi="Times New Roman"/>
          <w:sz w:val="24"/>
          <w:szCs w:val="24"/>
          <w:vertAlign w:val="superscript"/>
          <w:lang w:val="en-US"/>
        </w:rPr>
        <w:t>o</w:t>
      </w:r>
      <w:r w:rsidRPr="00F336DD">
        <w:rPr>
          <w:rFonts w:ascii="Times New Roman" w:hAnsi="Times New Roman"/>
          <w:sz w:val="24"/>
          <w:szCs w:val="24"/>
          <w:lang w:val="en-US"/>
        </w:rPr>
        <w:t>C, RH 50-60% and CO</w:t>
      </w:r>
      <w:r w:rsidRPr="00F336DD">
        <w:rPr>
          <w:rFonts w:ascii="Times New Roman" w:hAnsi="Times New Roman"/>
          <w:sz w:val="24"/>
          <w:szCs w:val="24"/>
          <w:vertAlign w:val="subscript"/>
          <w:lang w:val="en-US"/>
        </w:rPr>
        <w:t xml:space="preserve">2 </w:t>
      </w:r>
      <w:r w:rsidRPr="00F336DD">
        <w:rPr>
          <w:rFonts w:ascii="Times New Roman" w:hAnsi="Times New Roman"/>
          <w:sz w:val="24"/>
          <w:szCs w:val="24"/>
          <w:lang w:val="en-US"/>
        </w:rPr>
        <w:t>concentration 300-350 µmol mol</w:t>
      </w:r>
      <w:r w:rsidRPr="00F336DD">
        <w:rPr>
          <w:rFonts w:ascii="Times New Roman" w:hAnsi="Times New Roman"/>
          <w:sz w:val="24"/>
          <w:szCs w:val="24"/>
          <w:vertAlign w:val="superscript"/>
          <w:lang w:val="en-US"/>
        </w:rPr>
        <w:t xml:space="preserve">-1 </w:t>
      </w:r>
      <w:r w:rsidRPr="00F336DD">
        <w:rPr>
          <w:rFonts w:ascii="Times New Roman" w:hAnsi="Times New Roman"/>
          <w:sz w:val="24"/>
          <w:szCs w:val="24"/>
          <w:lang w:val="en-US"/>
        </w:rPr>
        <w:t>air. Conditions under tunnel where cuttings for measurements were grown and sampled were: 30-39</w:t>
      </w:r>
      <w:r w:rsidRPr="00F336DD">
        <w:rPr>
          <w:rFonts w:ascii="Times New Roman" w:hAnsi="Times New Roman"/>
          <w:sz w:val="24"/>
          <w:szCs w:val="24"/>
          <w:vertAlign w:val="superscript"/>
          <w:lang w:val="en-US"/>
        </w:rPr>
        <w:t>o</w:t>
      </w:r>
      <w:r w:rsidRPr="00F336DD">
        <w:rPr>
          <w:rFonts w:ascii="Times New Roman" w:hAnsi="Times New Roman"/>
          <w:sz w:val="24"/>
          <w:szCs w:val="24"/>
          <w:lang w:val="en-US"/>
        </w:rPr>
        <w:t xml:space="preserve">C, RH 90-100%. </w:t>
      </w:r>
      <w:r w:rsidR="00445788" w:rsidRPr="00F336DD">
        <w:rPr>
          <w:rFonts w:ascii="Times New Roman" w:hAnsi="Times New Roman"/>
          <w:sz w:val="24"/>
          <w:szCs w:val="24"/>
          <w:lang w:val="en-US"/>
        </w:rPr>
        <w:t>The r</w:t>
      </w:r>
      <w:r w:rsidRPr="00F336DD">
        <w:rPr>
          <w:rFonts w:ascii="Times New Roman" w:hAnsi="Times New Roman"/>
          <w:sz w:val="24"/>
          <w:szCs w:val="24"/>
          <w:lang w:val="en-US"/>
        </w:rPr>
        <w:t xml:space="preserve">espiration rate was determined after shading the measurement chamber and photosynthesis extinction. </w:t>
      </w:r>
      <w:r w:rsidR="00445788" w:rsidRPr="00F336DD">
        <w:rPr>
          <w:rFonts w:ascii="Times New Roman" w:hAnsi="Times New Roman"/>
          <w:sz w:val="24"/>
          <w:szCs w:val="24"/>
          <w:lang w:val="en-US"/>
        </w:rPr>
        <w:t>Measured</w:t>
      </w:r>
      <w:r w:rsidRPr="00F336DD">
        <w:rPr>
          <w:rFonts w:ascii="Times New Roman" w:hAnsi="Times New Roman"/>
          <w:sz w:val="24"/>
          <w:szCs w:val="24"/>
          <w:lang w:val="en-US"/>
        </w:rPr>
        <w:t xml:space="preserve"> with </w:t>
      </w:r>
      <w:r w:rsidR="00445788" w:rsidRPr="00F336DD">
        <w:rPr>
          <w:rFonts w:ascii="Times New Roman" w:hAnsi="Times New Roman"/>
          <w:sz w:val="24"/>
          <w:szCs w:val="24"/>
          <w:lang w:val="en-US"/>
        </w:rPr>
        <w:t xml:space="preserve">an </w:t>
      </w:r>
      <w:r w:rsidRPr="00F336DD">
        <w:rPr>
          <w:rFonts w:ascii="Times New Roman" w:hAnsi="Times New Roman"/>
          <w:sz w:val="24"/>
          <w:szCs w:val="24"/>
          <w:lang w:val="en-US"/>
        </w:rPr>
        <w:t>infra red gas analy</w:t>
      </w:r>
      <w:r w:rsidRPr="00F336DD">
        <w:rPr>
          <w:rFonts w:ascii="Times New Roman" w:hAnsi="Times New Roman"/>
          <w:sz w:val="24"/>
          <w:szCs w:val="24"/>
          <w:lang w:val="en-US"/>
        </w:rPr>
        <w:t>z</w:t>
      </w:r>
      <w:r w:rsidRPr="00F336DD">
        <w:rPr>
          <w:rFonts w:ascii="Times New Roman" w:hAnsi="Times New Roman"/>
          <w:sz w:val="24"/>
          <w:szCs w:val="24"/>
          <w:lang w:val="en-US"/>
        </w:rPr>
        <w:t xml:space="preserve">er, negative photosynthetic rate is equal to </w:t>
      </w:r>
      <w:r w:rsidR="00445788" w:rsidRPr="00F336DD">
        <w:rPr>
          <w:rFonts w:ascii="Times New Roman" w:hAnsi="Times New Roman"/>
          <w:sz w:val="24"/>
          <w:szCs w:val="24"/>
          <w:lang w:val="en-US"/>
        </w:rPr>
        <w:t xml:space="preserve">the </w:t>
      </w:r>
      <w:r w:rsidRPr="00F336DD">
        <w:rPr>
          <w:rFonts w:ascii="Times New Roman" w:hAnsi="Times New Roman"/>
          <w:sz w:val="24"/>
          <w:szCs w:val="24"/>
          <w:lang w:val="en-US"/>
        </w:rPr>
        <w:t>respiration rate.</w:t>
      </w:r>
    </w:p>
    <w:p w:rsidR="001C2F0F" w:rsidRPr="00F336DD" w:rsidRDefault="00445788"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t>For biochemical analys</w:t>
      </w:r>
      <w:r w:rsidR="002A11E7" w:rsidRPr="00F336DD">
        <w:rPr>
          <w:rFonts w:ascii="Times New Roman" w:hAnsi="Times New Roman"/>
          <w:sz w:val="24"/>
          <w:szCs w:val="24"/>
          <w:lang w:val="en-US"/>
        </w:rPr>
        <w:t>es</w:t>
      </w:r>
      <w:r w:rsidRPr="00F336DD">
        <w:rPr>
          <w:rFonts w:ascii="Times New Roman" w:hAnsi="Times New Roman"/>
          <w:sz w:val="24"/>
          <w:szCs w:val="24"/>
          <w:lang w:val="en-US"/>
        </w:rPr>
        <w:t>,</w:t>
      </w:r>
      <w:r w:rsidR="002A11E7" w:rsidRPr="00F336DD">
        <w:rPr>
          <w:rFonts w:ascii="Times New Roman" w:hAnsi="Times New Roman"/>
          <w:sz w:val="24"/>
          <w:szCs w:val="24"/>
          <w:lang w:val="en-US"/>
        </w:rPr>
        <w:t xml:space="preserve"> l</w:t>
      </w:r>
      <w:r w:rsidR="001C2F0F" w:rsidRPr="00F336DD">
        <w:rPr>
          <w:rFonts w:ascii="Times New Roman" w:hAnsi="Times New Roman"/>
          <w:sz w:val="24"/>
          <w:szCs w:val="24"/>
          <w:lang w:val="en-US"/>
        </w:rPr>
        <w:t>eaves from 20 cuttings per treatment were collected three weeks after the beginning of the experiment</w:t>
      </w:r>
      <w:r w:rsidRPr="00F336DD">
        <w:rPr>
          <w:rFonts w:ascii="Times New Roman" w:hAnsi="Times New Roman"/>
          <w:sz w:val="24"/>
          <w:szCs w:val="24"/>
          <w:lang w:val="en-US"/>
        </w:rPr>
        <w:t>,</w:t>
      </w:r>
      <w:r w:rsidR="001C2F0F" w:rsidRPr="00F336DD">
        <w:rPr>
          <w:rFonts w:ascii="Times New Roman" w:hAnsi="Times New Roman"/>
          <w:sz w:val="24"/>
          <w:szCs w:val="24"/>
          <w:lang w:val="en-US"/>
        </w:rPr>
        <w:t xml:space="preserve"> from treated and untreated cuttings. They were finely chopped, mixed and </w:t>
      </w:r>
      <w:smartTag w:uri="urn:schemas-microsoft-com:office:smarttags" w:element="metricconverter">
        <w:smartTagPr>
          <w:attr w:name="ProductID" w:val="0.5 g"/>
        </w:smartTagPr>
        <w:r w:rsidR="001C2F0F" w:rsidRPr="00F336DD">
          <w:rPr>
            <w:rFonts w:ascii="Times New Roman" w:hAnsi="Times New Roman"/>
            <w:sz w:val="24"/>
            <w:szCs w:val="24"/>
            <w:lang w:val="en-US"/>
          </w:rPr>
          <w:t>0.5 g</w:t>
        </w:r>
      </w:smartTag>
      <w:r w:rsidR="001C2F0F" w:rsidRPr="00F336DD">
        <w:rPr>
          <w:rFonts w:ascii="Times New Roman" w:hAnsi="Times New Roman"/>
          <w:sz w:val="24"/>
          <w:szCs w:val="24"/>
          <w:lang w:val="en-US"/>
        </w:rPr>
        <w:t xml:space="preserve"> samples were </w:t>
      </w:r>
      <w:r w:rsidRPr="00F336DD">
        <w:rPr>
          <w:rFonts w:ascii="Times New Roman" w:hAnsi="Times New Roman"/>
          <w:sz w:val="24"/>
          <w:szCs w:val="24"/>
          <w:lang w:val="en-US"/>
        </w:rPr>
        <w:t>used</w:t>
      </w:r>
      <w:r w:rsidR="001C2F0F" w:rsidRPr="00F336DD">
        <w:rPr>
          <w:rFonts w:ascii="Times New Roman" w:hAnsi="Times New Roman"/>
          <w:sz w:val="24"/>
          <w:szCs w:val="24"/>
          <w:lang w:val="en-US"/>
        </w:rPr>
        <w:t xml:space="preserve"> for the measurements of dry matter and contents of chlorophyll (</w:t>
      </w:r>
      <w:r w:rsidR="001C2F0F" w:rsidRPr="00F336DD">
        <w:rPr>
          <w:rFonts w:ascii="Times New Roman" w:hAnsi="Times New Roman"/>
          <w:i/>
          <w:sz w:val="24"/>
          <w:szCs w:val="24"/>
          <w:lang w:val="en-US"/>
        </w:rPr>
        <w:t xml:space="preserve">a </w:t>
      </w:r>
      <w:r w:rsidR="001C2F0F" w:rsidRPr="00F336DD">
        <w:rPr>
          <w:rFonts w:ascii="Times New Roman" w:hAnsi="Times New Roman"/>
          <w:sz w:val="24"/>
          <w:szCs w:val="24"/>
          <w:lang w:val="en-US"/>
        </w:rPr>
        <w:t xml:space="preserve">+ </w:t>
      </w:r>
      <w:r w:rsidR="001C2F0F" w:rsidRPr="00F336DD">
        <w:rPr>
          <w:rFonts w:ascii="Times New Roman" w:hAnsi="Times New Roman"/>
          <w:i/>
          <w:sz w:val="24"/>
          <w:szCs w:val="24"/>
          <w:lang w:val="en-US"/>
        </w:rPr>
        <w:t>b</w:t>
      </w:r>
      <w:r w:rsidR="001C2F0F" w:rsidRPr="00F336DD">
        <w:rPr>
          <w:rFonts w:ascii="Times New Roman" w:hAnsi="Times New Roman"/>
          <w:sz w:val="24"/>
          <w:szCs w:val="24"/>
          <w:lang w:val="en-US"/>
        </w:rPr>
        <w:t xml:space="preserve">), endogenous indolyl acids, reducing and </w:t>
      </w:r>
      <w:r w:rsidR="002A11E7" w:rsidRPr="00F336DD">
        <w:rPr>
          <w:rFonts w:ascii="Times New Roman" w:hAnsi="Times New Roman"/>
          <w:sz w:val="24"/>
          <w:szCs w:val="24"/>
          <w:lang w:val="en-US"/>
        </w:rPr>
        <w:t xml:space="preserve">total </w:t>
      </w:r>
      <w:r w:rsidR="001C2F0F" w:rsidRPr="00F336DD">
        <w:rPr>
          <w:rFonts w:ascii="Times New Roman" w:hAnsi="Times New Roman"/>
          <w:sz w:val="24"/>
          <w:szCs w:val="24"/>
          <w:lang w:val="en-US"/>
        </w:rPr>
        <w:t>sugars, free am</w:t>
      </w:r>
      <w:r w:rsidR="001C2F0F" w:rsidRPr="00F336DD">
        <w:rPr>
          <w:rFonts w:ascii="Times New Roman" w:hAnsi="Times New Roman"/>
          <w:sz w:val="24"/>
          <w:szCs w:val="24"/>
          <w:lang w:val="en-US"/>
        </w:rPr>
        <w:t>i</w:t>
      </w:r>
      <w:r w:rsidR="001C2F0F" w:rsidRPr="00F336DD">
        <w:rPr>
          <w:rFonts w:ascii="Times New Roman" w:hAnsi="Times New Roman"/>
          <w:sz w:val="24"/>
          <w:szCs w:val="24"/>
          <w:lang w:val="en-US"/>
        </w:rPr>
        <w:t>no acids, soluble proteins</w:t>
      </w:r>
      <w:r w:rsidR="002A11E7" w:rsidRPr="00F336DD">
        <w:rPr>
          <w:rFonts w:ascii="Times New Roman" w:hAnsi="Times New Roman"/>
          <w:sz w:val="24"/>
          <w:szCs w:val="24"/>
          <w:lang w:val="en-US"/>
        </w:rPr>
        <w:t xml:space="preserve">, polyphenolic acids, </w:t>
      </w:r>
      <w:r w:rsidR="001C2F0F" w:rsidRPr="00F336DD">
        <w:rPr>
          <w:rFonts w:ascii="Times New Roman" w:hAnsi="Times New Roman"/>
          <w:sz w:val="24"/>
          <w:szCs w:val="24"/>
          <w:lang w:val="en-US"/>
        </w:rPr>
        <w:t xml:space="preserve">hydrogen peroxide </w:t>
      </w:r>
      <w:r w:rsidR="002A11E7" w:rsidRPr="00F336DD">
        <w:rPr>
          <w:rFonts w:ascii="Times New Roman" w:hAnsi="Times New Roman"/>
          <w:sz w:val="24"/>
          <w:szCs w:val="24"/>
          <w:lang w:val="en-US"/>
        </w:rPr>
        <w:t xml:space="preserve">as well as </w:t>
      </w:r>
      <w:r w:rsidR="001C2F0F" w:rsidRPr="00F336DD">
        <w:rPr>
          <w:rFonts w:ascii="Times New Roman" w:hAnsi="Times New Roman"/>
          <w:sz w:val="24"/>
          <w:szCs w:val="24"/>
          <w:lang w:val="en-US"/>
        </w:rPr>
        <w:t>activities of polyphenolic oxydase, catalase and peroxydase. Triplicate extracts were prepared for each analysis and three measurements were done for each extract producing nine readings for each data point.</w:t>
      </w:r>
      <w:r w:rsidR="00E93103" w:rsidRPr="00F336DD">
        <w:rPr>
          <w:sz w:val="24"/>
          <w:szCs w:val="24"/>
          <w:lang w:val="en-US"/>
        </w:rPr>
        <w:t xml:space="preserve"> </w:t>
      </w:r>
    </w:p>
    <w:p w:rsidR="008D19C9" w:rsidRPr="00F336DD" w:rsidRDefault="001C2F0F"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lastRenderedPageBreak/>
        <w:t xml:space="preserve">For the dry matter content, </w:t>
      </w:r>
      <w:smartTag w:uri="urn:schemas-microsoft-com:office:smarttags" w:element="metricconverter">
        <w:smartTagPr>
          <w:attr w:name="ProductID" w:val="1 g"/>
        </w:smartTagPr>
        <w:r w:rsidRPr="00F336DD">
          <w:rPr>
            <w:rFonts w:ascii="Times New Roman" w:hAnsi="Times New Roman"/>
            <w:sz w:val="24"/>
            <w:szCs w:val="24"/>
            <w:lang w:val="en-US"/>
          </w:rPr>
          <w:t>1 g</w:t>
        </w:r>
      </w:smartTag>
      <w:r w:rsidRPr="00F336DD">
        <w:rPr>
          <w:rFonts w:ascii="Times New Roman" w:hAnsi="Times New Roman"/>
          <w:sz w:val="24"/>
          <w:szCs w:val="24"/>
          <w:lang w:val="en-US"/>
        </w:rPr>
        <w:t xml:space="preserve"> samples were dried at 105</w:t>
      </w:r>
      <w:r w:rsidRPr="00F336DD">
        <w:rPr>
          <w:rFonts w:ascii="Times New Roman" w:hAnsi="Times New Roman"/>
          <w:sz w:val="24"/>
          <w:szCs w:val="24"/>
          <w:vertAlign w:val="superscript"/>
          <w:lang w:val="en-US"/>
        </w:rPr>
        <w:t>o</w:t>
      </w:r>
      <w:r w:rsidRPr="00F336DD">
        <w:rPr>
          <w:rFonts w:ascii="Times New Roman" w:hAnsi="Times New Roman"/>
          <w:sz w:val="24"/>
          <w:szCs w:val="24"/>
          <w:lang w:val="en-US"/>
        </w:rPr>
        <w:t xml:space="preserve">C to constant weight [Strzelecka et al. 1982]. Chlorophyll content (chlorophyll </w:t>
      </w:r>
      <w:r w:rsidRPr="00F336DD">
        <w:rPr>
          <w:rFonts w:ascii="Times New Roman" w:hAnsi="Times New Roman"/>
          <w:i/>
          <w:iCs/>
          <w:sz w:val="24"/>
          <w:szCs w:val="24"/>
          <w:lang w:val="en-US"/>
        </w:rPr>
        <w:t>a</w:t>
      </w:r>
      <w:r w:rsidRPr="00F336DD">
        <w:rPr>
          <w:rFonts w:ascii="Times New Roman" w:hAnsi="Times New Roman"/>
          <w:sz w:val="24"/>
          <w:szCs w:val="24"/>
          <w:lang w:val="en-US"/>
        </w:rPr>
        <w:t xml:space="preserve"> + </w:t>
      </w:r>
      <w:r w:rsidRPr="00F336DD">
        <w:rPr>
          <w:rFonts w:ascii="Times New Roman" w:hAnsi="Times New Roman"/>
          <w:i/>
          <w:iCs/>
          <w:sz w:val="24"/>
          <w:szCs w:val="24"/>
          <w:lang w:val="en-US"/>
        </w:rPr>
        <w:t>b</w:t>
      </w:r>
      <w:r w:rsidRPr="00F336DD">
        <w:rPr>
          <w:rFonts w:ascii="Times New Roman" w:hAnsi="Times New Roman"/>
          <w:sz w:val="24"/>
          <w:szCs w:val="24"/>
          <w:lang w:val="en-US"/>
        </w:rPr>
        <w:t xml:space="preserve">) was analyzed according to Lichtenthaler and Wellburn [1983]. </w:t>
      </w:r>
      <w:r w:rsidR="002A11E7" w:rsidRPr="00F336DD">
        <w:rPr>
          <w:rFonts w:ascii="Times New Roman" w:hAnsi="Times New Roman"/>
          <w:sz w:val="24"/>
          <w:szCs w:val="24"/>
          <w:lang w:val="en-US"/>
        </w:rPr>
        <w:t>Endogenous indolyl acid</w:t>
      </w:r>
      <w:r w:rsidRPr="00F336DD">
        <w:rPr>
          <w:rFonts w:ascii="Times New Roman" w:hAnsi="Times New Roman"/>
          <w:sz w:val="24"/>
          <w:szCs w:val="24"/>
          <w:lang w:val="en-US"/>
        </w:rPr>
        <w:t xml:space="preserve"> content</w:t>
      </w:r>
      <w:r w:rsidR="002A11E7" w:rsidRPr="00F336DD">
        <w:rPr>
          <w:rFonts w:ascii="Times New Roman" w:hAnsi="Times New Roman"/>
          <w:sz w:val="24"/>
          <w:szCs w:val="24"/>
          <w:lang w:val="en-US"/>
        </w:rPr>
        <w:t>s</w:t>
      </w:r>
      <w:r w:rsidRPr="00F336DD">
        <w:rPr>
          <w:rFonts w:ascii="Times New Roman" w:hAnsi="Times New Roman"/>
          <w:sz w:val="24"/>
          <w:szCs w:val="24"/>
          <w:lang w:val="en-US"/>
        </w:rPr>
        <w:t xml:space="preserve"> were measured accor</w:t>
      </w:r>
      <w:r w:rsidRPr="00F336DD">
        <w:rPr>
          <w:rFonts w:ascii="Times New Roman" w:hAnsi="Times New Roman"/>
          <w:sz w:val="24"/>
          <w:szCs w:val="24"/>
          <w:lang w:val="en-US"/>
        </w:rPr>
        <w:t>d</w:t>
      </w:r>
      <w:r w:rsidRPr="00F336DD">
        <w:rPr>
          <w:rFonts w:ascii="Times New Roman" w:hAnsi="Times New Roman"/>
          <w:sz w:val="24"/>
          <w:szCs w:val="24"/>
          <w:lang w:val="en-US"/>
        </w:rPr>
        <w:t xml:space="preserve">ing to Donate-Correa et al. [2004]. Reducing sugars were determined by the colorimetric method of Somogyi in the Nelson’s modification [Nelson 1944], and </w:t>
      </w:r>
      <w:r w:rsidR="002A11E7" w:rsidRPr="00F336DD">
        <w:rPr>
          <w:rFonts w:ascii="Times New Roman" w:hAnsi="Times New Roman"/>
          <w:sz w:val="24"/>
          <w:szCs w:val="24"/>
          <w:lang w:val="en-US"/>
        </w:rPr>
        <w:t xml:space="preserve">total soluble </w:t>
      </w:r>
      <w:r w:rsidRPr="00F336DD">
        <w:rPr>
          <w:rFonts w:ascii="Times New Roman" w:hAnsi="Times New Roman"/>
          <w:sz w:val="24"/>
          <w:szCs w:val="24"/>
          <w:lang w:val="en-US"/>
        </w:rPr>
        <w:t xml:space="preserve">sugars </w:t>
      </w:r>
      <w:r w:rsidR="002A11E7" w:rsidRPr="00F336DD">
        <w:rPr>
          <w:rFonts w:ascii="Times New Roman" w:hAnsi="Times New Roman"/>
          <w:sz w:val="24"/>
          <w:szCs w:val="24"/>
          <w:lang w:val="en-US"/>
        </w:rPr>
        <w:t xml:space="preserve">were </w:t>
      </w:r>
      <w:r w:rsidRPr="00F336DD">
        <w:rPr>
          <w:rFonts w:ascii="Times New Roman" w:hAnsi="Times New Roman"/>
          <w:sz w:val="24"/>
          <w:szCs w:val="24"/>
          <w:lang w:val="en-US"/>
        </w:rPr>
        <w:t xml:space="preserve">determined according to Dubois et al. [1956]. Free amino acids were measured </w:t>
      </w:r>
      <w:r w:rsidR="002A11E7" w:rsidRPr="00F336DD">
        <w:rPr>
          <w:rFonts w:ascii="Times New Roman" w:hAnsi="Times New Roman"/>
          <w:sz w:val="24"/>
          <w:szCs w:val="24"/>
          <w:lang w:val="en-US"/>
        </w:rPr>
        <w:t xml:space="preserve">by the method of </w:t>
      </w:r>
      <w:r w:rsidRPr="00F336DD">
        <w:rPr>
          <w:rFonts w:ascii="Times New Roman" w:hAnsi="Times New Roman"/>
          <w:sz w:val="24"/>
          <w:szCs w:val="24"/>
          <w:lang w:val="en-US"/>
        </w:rPr>
        <w:t>Rosen</w:t>
      </w:r>
      <w:r w:rsidR="002A11E7" w:rsidRPr="00F336DD">
        <w:rPr>
          <w:rFonts w:ascii="Times New Roman" w:hAnsi="Times New Roman"/>
          <w:sz w:val="24"/>
          <w:szCs w:val="24"/>
          <w:lang w:val="en-US"/>
        </w:rPr>
        <w:t xml:space="preserve"> et al.</w:t>
      </w:r>
      <w:r w:rsidRPr="00F336DD">
        <w:rPr>
          <w:rFonts w:ascii="Times New Roman" w:hAnsi="Times New Roman"/>
          <w:sz w:val="24"/>
          <w:szCs w:val="24"/>
          <w:lang w:val="en-US"/>
        </w:rPr>
        <w:t xml:space="preserve"> [1957], soluble proteins according to Lowry et al. [1951], and polyphenolic acids by the colorimetric method with the Arnow’s reagent according to the Polish Norm</w:t>
      </w:r>
      <w:r w:rsidR="00DF0B2B" w:rsidRPr="00F336DD">
        <w:rPr>
          <w:rFonts w:ascii="Times New Roman" w:hAnsi="Times New Roman"/>
          <w:sz w:val="24"/>
          <w:szCs w:val="24"/>
          <w:lang w:val="en-US"/>
        </w:rPr>
        <w:t xml:space="preserve"> PN-91/R-87019. Polyphenolic oxi</w:t>
      </w:r>
      <w:r w:rsidRPr="00F336DD">
        <w:rPr>
          <w:rFonts w:ascii="Times New Roman" w:hAnsi="Times New Roman"/>
          <w:sz w:val="24"/>
          <w:szCs w:val="24"/>
          <w:lang w:val="en-US"/>
        </w:rPr>
        <w:t xml:space="preserve">dase activity (PPO) was determined according to Jariteh et al. [2011]. </w:t>
      </w:r>
      <w:r w:rsidR="00445788" w:rsidRPr="00F336DD">
        <w:rPr>
          <w:rFonts w:ascii="Times New Roman" w:hAnsi="Times New Roman"/>
          <w:sz w:val="24"/>
          <w:szCs w:val="24"/>
          <w:lang w:val="en-US"/>
        </w:rPr>
        <w:t>The h</w:t>
      </w:r>
      <w:r w:rsidRPr="00F336DD">
        <w:rPr>
          <w:rFonts w:ascii="Times New Roman" w:hAnsi="Times New Roman"/>
          <w:sz w:val="24"/>
          <w:szCs w:val="24"/>
          <w:lang w:val="en-US"/>
        </w:rPr>
        <w:t>ydrogen peroxide co</w:t>
      </w:r>
      <w:r w:rsidR="00EC7E60" w:rsidRPr="00F336DD">
        <w:rPr>
          <w:rFonts w:ascii="Times New Roman" w:hAnsi="Times New Roman"/>
          <w:sz w:val="24"/>
          <w:szCs w:val="24"/>
          <w:lang w:val="en-US"/>
        </w:rPr>
        <w:t xml:space="preserve">ntent was measured according </w:t>
      </w:r>
      <w:r w:rsidR="00445788" w:rsidRPr="00F336DD">
        <w:rPr>
          <w:rFonts w:ascii="Times New Roman" w:hAnsi="Times New Roman"/>
          <w:sz w:val="24"/>
          <w:szCs w:val="24"/>
          <w:lang w:val="en-US"/>
        </w:rPr>
        <w:t>to</w:t>
      </w:r>
      <w:r w:rsidR="00EC7E60" w:rsidRPr="00F336DD">
        <w:rPr>
          <w:rFonts w:ascii="Times New Roman" w:hAnsi="Times New Roman"/>
          <w:sz w:val="24"/>
          <w:szCs w:val="24"/>
          <w:lang w:val="en-US"/>
        </w:rPr>
        <w:t xml:space="preserve"> </w:t>
      </w:r>
      <w:r w:rsidRPr="00F336DD">
        <w:rPr>
          <w:rFonts w:ascii="Times New Roman" w:hAnsi="Times New Roman"/>
          <w:sz w:val="24"/>
          <w:szCs w:val="24"/>
          <w:lang w:val="en-US"/>
        </w:rPr>
        <w:t xml:space="preserve">Siedlecka [2010]. </w:t>
      </w:r>
      <w:r w:rsidR="00445788" w:rsidRPr="00F336DD">
        <w:rPr>
          <w:rFonts w:ascii="Times New Roman" w:hAnsi="Times New Roman"/>
          <w:sz w:val="24"/>
          <w:szCs w:val="24"/>
          <w:lang w:val="en-US"/>
        </w:rPr>
        <w:t>The c</w:t>
      </w:r>
      <w:r w:rsidRPr="00F336DD">
        <w:rPr>
          <w:rFonts w:ascii="Times New Roman" w:hAnsi="Times New Roman"/>
          <w:sz w:val="24"/>
          <w:szCs w:val="24"/>
          <w:lang w:val="en-US"/>
        </w:rPr>
        <w:t>atalase activity was analyzed acco</w:t>
      </w:r>
      <w:r w:rsidR="00DF0B2B" w:rsidRPr="00F336DD">
        <w:rPr>
          <w:rFonts w:ascii="Times New Roman" w:hAnsi="Times New Roman"/>
          <w:sz w:val="24"/>
          <w:szCs w:val="24"/>
          <w:lang w:val="en-US"/>
        </w:rPr>
        <w:t xml:space="preserve">rding to Goth [1991], and </w:t>
      </w:r>
      <w:r w:rsidR="00445788" w:rsidRPr="00F336DD">
        <w:rPr>
          <w:rFonts w:ascii="Times New Roman" w:hAnsi="Times New Roman"/>
          <w:sz w:val="24"/>
          <w:szCs w:val="24"/>
          <w:lang w:val="en-US"/>
        </w:rPr>
        <w:t xml:space="preserve">the </w:t>
      </w:r>
      <w:r w:rsidR="00DF0B2B" w:rsidRPr="00F336DD">
        <w:rPr>
          <w:rFonts w:ascii="Times New Roman" w:hAnsi="Times New Roman"/>
          <w:sz w:val="24"/>
          <w:szCs w:val="24"/>
          <w:lang w:val="en-US"/>
        </w:rPr>
        <w:t>peroxi</w:t>
      </w:r>
      <w:r w:rsidRPr="00F336DD">
        <w:rPr>
          <w:rFonts w:ascii="Times New Roman" w:hAnsi="Times New Roman"/>
          <w:sz w:val="24"/>
          <w:szCs w:val="24"/>
          <w:lang w:val="en-US"/>
        </w:rPr>
        <w:t xml:space="preserve">dase activity </w:t>
      </w:r>
      <w:r w:rsidR="002A11E7" w:rsidRPr="00F336DD">
        <w:rPr>
          <w:rFonts w:ascii="Times New Roman" w:hAnsi="Times New Roman"/>
          <w:sz w:val="24"/>
          <w:szCs w:val="24"/>
          <w:lang w:val="en-US"/>
        </w:rPr>
        <w:t xml:space="preserve">- </w:t>
      </w:r>
      <w:r w:rsidRPr="00F336DD">
        <w:rPr>
          <w:rFonts w:ascii="Times New Roman" w:hAnsi="Times New Roman"/>
          <w:sz w:val="24"/>
          <w:szCs w:val="24"/>
          <w:lang w:val="en-US"/>
        </w:rPr>
        <w:t>accor</w:t>
      </w:r>
      <w:r w:rsidRPr="00F336DD">
        <w:rPr>
          <w:rFonts w:ascii="Times New Roman" w:hAnsi="Times New Roman"/>
          <w:sz w:val="24"/>
          <w:szCs w:val="24"/>
          <w:lang w:val="en-US"/>
        </w:rPr>
        <w:t>d</w:t>
      </w:r>
      <w:r w:rsidRPr="00F336DD">
        <w:rPr>
          <w:rFonts w:ascii="Times New Roman" w:hAnsi="Times New Roman"/>
          <w:sz w:val="24"/>
          <w:szCs w:val="24"/>
          <w:lang w:val="en-US"/>
        </w:rPr>
        <w:t>ing to Toczko and Grzelińska [2001].</w:t>
      </w:r>
      <w:r w:rsidR="00E93103" w:rsidRPr="00F336DD">
        <w:rPr>
          <w:rFonts w:ascii="Times New Roman" w:hAnsi="Times New Roman"/>
          <w:sz w:val="24"/>
          <w:szCs w:val="24"/>
          <w:lang w:val="en-US"/>
        </w:rPr>
        <w:t xml:space="preserve"> The endogenous ethylene production was determined with a Hewlett Packard gas chromatograph Model 5890 </w:t>
      </w:r>
      <w:r w:rsidR="00C01335" w:rsidRPr="00F336DD">
        <w:rPr>
          <w:rFonts w:ascii="Times New Roman" w:hAnsi="Times New Roman"/>
          <w:sz w:val="24"/>
          <w:szCs w:val="24"/>
          <w:lang w:val="en-US"/>
        </w:rPr>
        <w:t>II.</w:t>
      </w:r>
    </w:p>
    <w:p w:rsidR="00EC7E60" w:rsidRPr="00F336DD" w:rsidRDefault="00EC7E60" w:rsidP="00E52A51">
      <w:pPr>
        <w:spacing w:line="360" w:lineRule="auto"/>
        <w:contextualSpacing/>
        <w:jc w:val="both"/>
        <w:rPr>
          <w:rFonts w:ascii="Times New Roman" w:hAnsi="Times New Roman"/>
          <w:b/>
          <w:sz w:val="24"/>
          <w:szCs w:val="24"/>
          <w:lang w:val="en-US"/>
        </w:rPr>
      </w:pPr>
      <w:r w:rsidRPr="00F336DD">
        <w:rPr>
          <w:rFonts w:ascii="Times New Roman" w:hAnsi="Times New Roman"/>
          <w:b/>
          <w:sz w:val="24"/>
          <w:szCs w:val="24"/>
          <w:lang w:val="en-US"/>
        </w:rPr>
        <w:t>Statistical analyses</w:t>
      </w:r>
    </w:p>
    <w:p w:rsidR="00EC7E60" w:rsidRPr="00F336DD" w:rsidRDefault="00EC7E60" w:rsidP="00D75DE9">
      <w:pPr>
        <w:spacing w:after="120" w:line="360" w:lineRule="auto"/>
        <w:ind w:firstLine="709"/>
        <w:jc w:val="both"/>
        <w:rPr>
          <w:rFonts w:ascii="Times New Roman" w:hAnsi="Times New Roman"/>
          <w:sz w:val="24"/>
          <w:szCs w:val="24"/>
          <w:lang w:val="en-US"/>
        </w:rPr>
      </w:pPr>
      <w:r w:rsidRPr="00F336DD">
        <w:rPr>
          <w:rFonts w:ascii="Times New Roman" w:hAnsi="Times New Roman"/>
          <w:sz w:val="24"/>
          <w:szCs w:val="24"/>
          <w:lang w:val="en-US"/>
        </w:rPr>
        <w:t>To compare the means, percentages of rooted cuttings were transformed according to Bliss [Wójcik and La</w:t>
      </w:r>
      <w:r w:rsidR="00834DB1" w:rsidRPr="00F336DD">
        <w:rPr>
          <w:rFonts w:ascii="Times New Roman" w:hAnsi="Times New Roman"/>
          <w:sz w:val="24"/>
          <w:szCs w:val="24"/>
          <w:lang w:val="en-US"/>
        </w:rPr>
        <w:t>n</w:t>
      </w:r>
      <w:r w:rsidRPr="00F336DD">
        <w:rPr>
          <w:rFonts w:ascii="Times New Roman" w:hAnsi="Times New Roman"/>
          <w:sz w:val="24"/>
          <w:szCs w:val="24"/>
          <w:lang w:val="en-US"/>
        </w:rPr>
        <w:t>dański 1989], while the degree of rooting by root transformation: y=x</w:t>
      </w:r>
      <w:r w:rsidRPr="00F336DD">
        <w:rPr>
          <w:rFonts w:ascii="Times New Roman" w:hAnsi="Times New Roman"/>
          <w:sz w:val="24"/>
          <w:szCs w:val="24"/>
          <w:vertAlign w:val="superscript"/>
          <w:lang w:val="en-US"/>
        </w:rPr>
        <w:t>2</w:t>
      </w:r>
      <w:r w:rsidRPr="00F336DD">
        <w:rPr>
          <w:rFonts w:ascii="Times New Roman" w:hAnsi="Times New Roman"/>
          <w:sz w:val="24"/>
          <w:szCs w:val="24"/>
          <w:lang w:val="en-US"/>
        </w:rPr>
        <w:t>+(x+1)</w:t>
      </w:r>
      <w:r w:rsidRPr="00F336DD">
        <w:rPr>
          <w:rFonts w:ascii="Times New Roman" w:hAnsi="Times New Roman"/>
          <w:sz w:val="24"/>
          <w:szCs w:val="24"/>
          <w:vertAlign w:val="superscript"/>
          <w:lang w:val="en-US"/>
        </w:rPr>
        <w:t>2</w:t>
      </w:r>
      <w:r w:rsidR="00445788" w:rsidRPr="00F336DD">
        <w:rPr>
          <w:rFonts w:ascii="Times New Roman" w:hAnsi="Times New Roman"/>
          <w:sz w:val="24"/>
          <w:szCs w:val="24"/>
          <w:lang w:val="en-US"/>
        </w:rPr>
        <w:t>,</w:t>
      </w:r>
      <w:r w:rsidRPr="00F336DD">
        <w:rPr>
          <w:rFonts w:ascii="Times New Roman" w:hAnsi="Times New Roman"/>
          <w:sz w:val="24"/>
          <w:szCs w:val="24"/>
          <w:lang w:val="en-US"/>
        </w:rPr>
        <w:t xml:space="preserve"> subjected to ANOVA 1 and tested by the Duncan’s test at α=0.05. Results </w:t>
      </w:r>
      <w:r w:rsidR="00445788" w:rsidRPr="00F336DD">
        <w:rPr>
          <w:rFonts w:ascii="Times New Roman" w:hAnsi="Times New Roman"/>
          <w:sz w:val="24"/>
          <w:szCs w:val="24"/>
          <w:lang w:val="en-US"/>
        </w:rPr>
        <w:t xml:space="preserve">of the </w:t>
      </w:r>
      <w:r w:rsidRPr="00F336DD">
        <w:rPr>
          <w:rFonts w:ascii="Times New Roman" w:hAnsi="Times New Roman"/>
          <w:sz w:val="24"/>
          <w:szCs w:val="24"/>
          <w:lang w:val="en-US"/>
        </w:rPr>
        <w:t>gas exchange analyses were subjected to the 2-factorial ANOVA and the means were co</w:t>
      </w:r>
      <w:r w:rsidRPr="00F336DD">
        <w:rPr>
          <w:rFonts w:ascii="Times New Roman" w:hAnsi="Times New Roman"/>
          <w:sz w:val="24"/>
          <w:szCs w:val="24"/>
          <w:lang w:val="en-US"/>
        </w:rPr>
        <w:t>m</w:t>
      </w:r>
      <w:r w:rsidRPr="00F336DD">
        <w:rPr>
          <w:rFonts w:ascii="Times New Roman" w:hAnsi="Times New Roman"/>
          <w:sz w:val="24"/>
          <w:szCs w:val="24"/>
          <w:lang w:val="en-US"/>
        </w:rPr>
        <w:t>pared by the Duncan’s test at α=0.05.</w:t>
      </w:r>
    </w:p>
    <w:p w:rsidR="00EC7E60" w:rsidRPr="00F336DD" w:rsidRDefault="00EC7E60" w:rsidP="00D75DE9">
      <w:pPr>
        <w:keepNext/>
        <w:spacing w:after="120"/>
        <w:jc w:val="both"/>
        <w:outlineLvl w:val="1"/>
        <w:rPr>
          <w:rFonts w:ascii="Times New Roman" w:hAnsi="Times New Roman"/>
          <w:b/>
          <w:sz w:val="24"/>
          <w:szCs w:val="24"/>
          <w:lang w:val="en-US"/>
        </w:rPr>
      </w:pPr>
      <w:r w:rsidRPr="00F336DD">
        <w:rPr>
          <w:rFonts w:ascii="Times New Roman" w:hAnsi="Times New Roman"/>
          <w:b/>
          <w:sz w:val="24"/>
          <w:szCs w:val="24"/>
          <w:lang w:val="en-US"/>
        </w:rPr>
        <w:t>RESULTS</w:t>
      </w:r>
    </w:p>
    <w:p w:rsidR="003F0640" w:rsidRPr="00F336DD" w:rsidRDefault="00445788" w:rsidP="00E52A51">
      <w:pPr>
        <w:spacing w:after="0" w:line="240" w:lineRule="auto"/>
        <w:rPr>
          <w:rFonts w:ascii="Times New Roman" w:hAnsi="Times New Roman"/>
          <w:b/>
          <w:sz w:val="24"/>
          <w:szCs w:val="24"/>
          <w:lang w:val="en-US"/>
        </w:rPr>
      </w:pPr>
      <w:r w:rsidRPr="00F336DD">
        <w:rPr>
          <w:rFonts w:ascii="Times New Roman" w:hAnsi="Times New Roman"/>
          <w:b/>
          <w:sz w:val="24"/>
          <w:szCs w:val="24"/>
          <w:lang w:val="en-US"/>
        </w:rPr>
        <w:t xml:space="preserve">The degree of </w:t>
      </w:r>
      <w:r w:rsidR="006349E5" w:rsidRPr="00F336DD">
        <w:rPr>
          <w:rFonts w:ascii="Times New Roman" w:hAnsi="Times New Roman"/>
          <w:b/>
          <w:sz w:val="24"/>
          <w:szCs w:val="24"/>
          <w:lang w:val="en-US"/>
        </w:rPr>
        <w:t>r</w:t>
      </w:r>
      <w:r w:rsidR="007D3CC0" w:rsidRPr="00F336DD">
        <w:rPr>
          <w:rFonts w:ascii="Times New Roman" w:hAnsi="Times New Roman"/>
          <w:b/>
          <w:sz w:val="24"/>
          <w:szCs w:val="24"/>
          <w:lang w:val="en-US"/>
        </w:rPr>
        <w:t>ooting and rooting percenta</w:t>
      </w:r>
      <w:r w:rsidR="00B13F7B" w:rsidRPr="00F336DD">
        <w:rPr>
          <w:rFonts w:ascii="Times New Roman" w:hAnsi="Times New Roman"/>
          <w:b/>
          <w:sz w:val="24"/>
          <w:szCs w:val="24"/>
          <w:lang w:val="en-US"/>
        </w:rPr>
        <w:t>ge</w:t>
      </w:r>
      <w:r w:rsidRPr="00F336DD">
        <w:rPr>
          <w:rFonts w:ascii="Times New Roman" w:hAnsi="Times New Roman"/>
          <w:b/>
          <w:sz w:val="24"/>
          <w:szCs w:val="24"/>
          <w:lang w:val="en-US"/>
        </w:rPr>
        <w:t>s</w:t>
      </w:r>
      <w:r w:rsidR="00B13F7B" w:rsidRPr="00F336DD">
        <w:rPr>
          <w:rFonts w:ascii="Times New Roman" w:hAnsi="Times New Roman"/>
          <w:b/>
          <w:sz w:val="24"/>
          <w:szCs w:val="24"/>
          <w:lang w:val="en-US"/>
        </w:rPr>
        <w:t xml:space="preserve"> </w:t>
      </w:r>
      <w:r w:rsidRPr="00F336DD">
        <w:rPr>
          <w:rFonts w:ascii="Times New Roman" w:hAnsi="Times New Roman"/>
          <w:b/>
          <w:sz w:val="24"/>
          <w:szCs w:val="24"/>
          <w:lang w:val="en-US"/>
        </w:rPr>
        <w:t>in</w:t>
      </w:r>
      <w:r w:rsidR="00B13F7B" w:rsidRPr="00F336DD">
        <w:rPr>
          <w:rFonts w:ascii="Times New Roman" w:hAnsi="Times New Roman"/>
          <w:b/>
          <w:sz w:val="24"/>
          <w:szCs w:val="24"/>
          <w:lang w:val="en-US"/>
        </w:rPr>
        <w:t xml:space="preserve"> cuttings </w:t>
      </w:r>
      <w:r w:rsidRPr="00F336DD">
        <w:rPr>
          <w:rFonts w:ascii="Times New Roman" w:hAnsi="Times New Roman"/>
          <w:b/>
          <w:sz w:val="24"/>
          <w:szCs w:val="24"/>
          <w:lang w:val="en-US"/>
        </w:rPr>
        <w:t>of</w:t>
      </w:r>
      <w:r w:rsidR="007D3CC0" w:rsidRPr="00F336DD">
        <w:rPr>
          <w:rFonts w:ascii="Times New Roman" w:hAnsi="Times New Roman"/>
          <w:b/>
          <w:sz w:val="24"/>
          <w:szCs w:val="24"/>
          <w:lang w:val="en-US"/>
        </w:rPr>
        <w:t xml:space="preserve"> </w:t>
      </w:r>
      <w:r w:rsidR="0031776B" w:rsidRPr="00F336DD">
        <w:rPr>
          <w:rFonts w:ascii="Times New Roman" w:hAnsi="Times New Roman"/>
          <w:b/>
          <w:sz w:val="24"/>
          <w:szCs w:val="24"/>
          <w:lang w:val="en-US"/>
        </w:rPr>
        <w:t>smoke tree</w:t>
      </w:r>
      <w:r w:rsidR="003F0640" w:rsidRPr="00F336DD">
        <w:rPr>
          <w:rFonts w:ascii="Times New Roman" w:hAnsi="Times New Roman"/>
          <w:b/>
          <w:sz w:val="24"/>
          <w:szCs w:val="24"/>
          <w:lang w:val="en-US"/>
        </w:rPr>
        <w:t xml:space="preserve"> </w:t>
      </w:r>
      <w:r w:rsidR="0095198A" w:rsidRPr="00F336DD">
        <w:rPr>
          <w:rFonts w:ascii="Times New Roman" w:hAnsi="Times New Roman"/>
          <w:b/>
          <w:sz w:val="24"/>
          <w:szCs w:val="24"/>
          <w:lang w:val="en-US"/>
        </w:rPr>
        <w:t>'Royal Purple'</w:t>
      </w:r>
    </w:p>
    <w:p w:rsidR="00EC7E60" w:rsidRPr="00F336DD" w:rsidRDefault="00EC7E60" w:rsidP="00E52A51">
      <w:pPr>
        <w:spacing w:after="0" w:line="240" w:lineRule="auto"/>
        <w:rPr>
          <w:rFonts w:ascii="Times New Roman" w:hAnsi="Times New Roman"/>
          <w:b/>
          <w:sz w:val="24"/>
          <w:szCs w:val="24"/>
          <w:lang w:val="en-US"/>
        </w:rPr>
      </w:pPr>
    </w:p>
    <w:p w:rsidR="00EF660E" w:rsidRPr="00F336DD" w:rsidRDefault="00FA238D" w:rsidP="00E52A51">
      <w:pPr>
        <w:spacing w:after="0" w:line="240" w:lineRule="auto"/>
        <w:jc w:val="center"/>
        <w:rPr>
          <w:rFonts w:ascii="Times New Roman" w:hAnsi="Times New Roman"/>
          <w:b/>
          <w:sz w:val="20"/>
          <w:szCs w:val="20"/>
          <w:lang w:val="en-US"/>
        </w:rPr>
      </w:pPr>
      <w:r>
        <w:rPr>
          <w:rFonts w:ascii="Times New Roman" w:hAnsi="Times New Roman"/>
          <w:b/>
          <w:noProof/>
          <w:sz w:val="20"/>
          <w:szCs w:val="20"/>
          <w:lang w:val="en-IE" w:eastAsia="en-IE"/>
        </w:rPr>
        <w:drawing>
          <wp:inline distT="0" distB="0" distL="0" distR="0">
            <wp:extent cx="5762625" cy="2514600"/>
            <wp:effectExtent l="0" t="0" r="0" b="0"/>
            <wp:docPr id="25" name="Wykres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F660E" w:rsidRPr="00F336DD" w:rsidRDefault="00EF660E" w:rsidP="00E52A51">
      <w:pPr>
        <w:spacing w:after="60" w:line="240" w:lineRule="auto"/>
        <w:ind w:left="284"/>
        <w:jc w:val="both"/>
        <w:rPr>
          <w:rFonts w:ascii="Times New Roman" w:hAnsi="Times New Roman"/>
          <w:sz w:val="18"/>
          <w:szCs w:val="18"/>
          <w:lang w:val="en-US"/>
        </w:rPr>
      </w:pPr>
      <w:r w:rsidRPr="00F336DD">
        <w:rPr>
          <w:rFonts w:ascii="Times New Roman" w:hAnsi="Times New Roman"/>
          <w:b/>
          <w:sz w:val="18"/>
          <w:szCs w:val="18"/>
          <w:vertAlign w:val="superscript"/>
          <w:lang w:val="en-US"/>
        </w:rPr>
        <w:t>*</w:t>
      </w:r>
      <w:r w:rsidR="004D7FA8" w:rsidRPr="00F336DD">
        <w:rPr>
          <w:rFonts w:ascii="Times New Roman" w:hAnsi="Times New Roman"/>
          <w:bCs/>
          <w:sz w:val="18"/>
          <w:szCs w:val="18"/>
          <w:lang w:val="en-US"/>
        </w:rPr>
        <w:t xml:space="preserve"> </w:t>
      </w:r>
      <w:r w:rsidR="00E264B3" w:rsidRPr="00F336DD">
        <w:rPr>
          <w:rFonts w:ascii="Times New Roman" w:hAnsi="Times New Roman"/>
          <w:bCs/>
          <w:sz w:val="18"/>
          <w:szCs w:val="18"/>
          <w:lang w:val="en-US"/>
        </w:rPr>
        <w:t>The m</w:t>
      </w:r>
      <w:r w:rsidR="004D7FA8" w:rsidRPr="00F336DD">
        <w:rPr>
          <w:rFonts w:ascii="Times New Roman" w:hAnsi="Times New Roman"/>
          <w:bCs/>
          <w:sz w:val="18"/>
          <w:szCs w:val="18"/>
          <w:lang w:val="en-US"/>
        </w:rPr>
        <w:t xml:space="preserve">eans </w:t>
      </w:r>
      <w:r w:rsidR="00E264B3" w:rsidRPr="00F336DD">
        <w:rPr>
          <w:rFonts w:ascii="Times New Roman" w:hAnsi="Times New Roman"/>
          <w:bCs/>
          <w:sz w:val="18"/>
          <w:szCs w:val="18"/>
          <w:lang w:val="en-US"/>
        </w:rPr>
        <w:t>represented by bars indicated with the same letters</w:t>
      </w:r>
      <w:r w:rsidR="004D7FA8" w:rsidRPr="00F336DD">
        <w:rPr>
          <w:rFonts w:ascii="Times New Roman" w:hAnsi="Times New Roman"/>
          <w:bCs/>
          <w:sz w:val="18"/>
          <w:szCs w:val="18"/>
          <w:lang w:val="en-US"/>
        </w:rPr>
        <w:t xml:space="preserve"> do not differ significantly at α = 0</w:t>
      </w:r>
      <w:proofErr w:type="gramStart"/>
      <w:r w:rsidR="004D7FA8" w:rsidRPr="00F336DD">
        <w:rPr>
          <w:rFonts w:ascii="Times New Roman" w:hAnsi="Times New Roman"/>
          <w:bCs/>
          <w:sz w:val="18"/>
          <w:szCs w:val="18"/>
          <w:lang w:val="en-US"/>
        </w:rPr>
        <w:t>,05</w:t>
      </w:r>
      <w:proofErr w:type="gramEnd"/>
      <w:r w:rsidR="004D7FA8" w:rsidRPr="00F336DD">
        <w:rPr>
          <w:rFonts w:ascii="Times New Roman" w:hAnsi="Times New Roman"/>
          <w:bCs/>
          <w:sz w:val="18"/>
          <w:szCs w:val="18"/>
          <w:lang w:val="en-US"/>
        </w:rPr>
        <w:t>.</w:t>
      </w:r>
    </w:p>
    <w:p w:rsidR="00EF660E" w:rsidRPr="00F336DD" w:rsidRDefault="00EF660E" w:rsidP="00E52A51">
      <w:pPr>
        <w:jc w:val="both"/>
        <w:rPr>
          <w:rFonts w:ascii="Times New Roman" w:hAnsi="Times New Roman"/>
          <w:sz w:val="20"/>
          <w:szCs w:val="20"/>
          <w:lang w:val="en-US"/>
        </w:rPr>
      </w:pPr>
      <w:proofErr w:type="gramStart"/>
      <w:r w:rsidRPr="00F336DD">
        <w:rPr>
          <w:rFonts w:ascii="Times New Roman" w:hAnsi="Times New Roman"/>
          <w:b/>
          <w:sz w:val="20"/>
          <w:szCs w:val="20"/>
          <w:lang w:val="en-US"/>
        </w:rPr>
        <w:t>Figure 1.</w:t>
      </w:r>
      <w:proofErr w:type="gramEnd"/>
      <w:r w:rsidRPr="00F336DD">
        <w:rPr>
          <w:rFonts w:ascii="Times New Roman" w:hAnsi="Times New Roman"/>
          <w:b/>
          <w:sz w:val="20"/>
          <w:szCs w:val="20"/>
          <w:lang w:val="en-US"/>
        </w:rPr>
        <w:t xml:space="preserve"> </w:t>
      </w:r>
      <w:proofErr w:type="gramStart"/>
      <w:r w:rsidRPr="00F336DD">
        <w:rPr>
          <w:rFonts w:ascii="Times New Roman" w:hAnsi="Times New Roman"/>
          <w:sz w:val="20"/>
          <w:szCs w:val="20"/>
          <w:lang w:val="en-US"/>
        </w:rPr>
        <w:t xml:space="preserve">Effect of auxin and </w:t>
      </w:r>
      <w:r w:rsidR="00EC7F41">
        <w:rPr>
          <w:rFonts w:ascii="Times New Roman" w:hAnsi="Times New Roman"/>
          <w:sz w:val="20"/>
          <w:szCs w:val="20"/>
          <w:lang w:val="en-US"/>
        </w:rPr>
        <w:t>biopreparations</w:t>
      </w:r>
      <w:r w:rsidRPr="00F336DD">
        <w:rPr>
          <w:rFonts w:ascii="Times New Roman" w:hAnsi="Times New Roman"/>
          <w:sz w:val="20"/>
          <w:szCs w:val="20"/>
          <w:lang w:val="en-US"/>
        </w:rPr>
        <w:t xml:space="preserve"> applications on the rooting degree and rooting percentage of the cuttings of smoke tree 'Royal Purple'.</w:t>
      </w:r>
      <w:proofErr w:type="gramEnd"/>
    </w:p>
    <w:p w:rsidR="00EF660E" w:rsidRPr="00F336DD" w:rsidRDefault="00A31124"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lastRenderedPageBreak/>
        <w:t>L</w:t>
      </w:r>
      <w:r w:rsidR="00EC7E60" w:rsidRPr="00F336DD">
        <w:rPr>
          <w:rFonts w:ascii="Times New Roman" w:hAnsi="Times New Roman"/>
          <w:sz w:val="24"/>
          <w:szCs w:val="24"/>
          <w:lang w:val="en-US"/>
        </w:rPr>
        <w:t xml:space="preserve">ess than 20% of </w:t>
      </w:r>
      <w:r w:rsidRPr="00F336DD">
        <w:rPr>
          <w:rFonts w:ascii="Times New Roman" w:hAnsi="Times New Roman"/>
          <w:sz w:val="24"/>
          <w:szCs w:val="24"/>
          <w:lang w:val="en-US"/>
        </w:rPr>
        <w:t>the</w:t>
      </w:r>
      <w:r w:rsidR="00EC7E60" w:rsidRPr="00F336DD">
        <w:rPr>
          <w:rFonts w:ascii="Times New Roman" w:hAnsi="Times New Roman"/>
          <w:sz w:val="24"/>
          <w:szCs w:val="24"/>
          <w:lang w:val="en-US"/>
        </w:rPr>
        <w:t xml:space="preserve"> untreated </w:t>
      </w:r>
      <w:r w:rsidRPr="00F336DD">
        <w:rPr>
          <w:rFonts w:ascii="Times New Roman" w:hAnsi="Times New Roman"/>
          <w:sz w:val="24"/>
          <w:szCs w:val="24"/>
          <w:lang w:val="en-US"/>
        </w:rPr>
        <w:t xml:space="preserve">control </w:t>
      </w:r>
      <w:r w:rsidR="00EC7E60" w:rsidRPr="00F336DD">
        <w:rPr>
          <w:rFonts w:ascii="Times New Roman" w:hAnsi="Times New Roman"/>
          <w:sz w:val="24"/>
          <w:szCs w:val="24"/>
          <w:lang w:val="en-US"/>
        </w:rPr>
        <w:t>cuttings rooted</w:t>
      </w:r>
      <w:r w:rsidRPr="00F336DD">
        <w:rPr>
          <w:rFonts w:ascii="Times New Roman" w:hAnsi="Times New Roman"/>
          <w:sz w:val="24"/>
          <w:szCs w:val="24"/>
          <w:lang w:val="en-US"/>
        </w:rPr>
        <w:t>,</w:t>
      </w:r>
      <w:r w:rsidR="00EC7E60" w:rsidRPr="00F336DD">
        <w:rPr>
          <w:rFonts w:ascii="Times New Roman" w:hAnsi="Times New Roman"/>
          <w:sz w:val="24"/>
          <w:szCs w:val="24"/>
          <w:lang w:val="en-US"/>
        </w:rPr>
        <w:t xml:space="preserve"> </w:t>
      </w:r>
      <w:r w:rsidR="004749CA" w:rsidRPr="00F336DD">
        <w:rPr>
          <w:rFonts w:ascii="Times New Roman" w:hAnsi="Times New Roman"/>
          <w:sz w:val="24"/>
          <w:szCs w:val="24"/>
          <w:lang w:val="en-US"/>
        </w:rPr>
        <w:t xml:space="preserve">and their degree of rooting was </w:t>
      </w:r>
      <w:r w:rsidRPr="00F336DD">
        <w:rPr>
          <w:rFonts w:ascii="Times New Roman" w:hAnsi="Times New Roman"/>
          <w:sz w:val="24"/>
          <w:szCs w:val="24"/>
          <w:lang w:val="en-US"/>
        </w:rPr>
        <w:t>below</w:t>
      </w:r>
      <w:r w:rsidR="004749CA" w:rsidRPr="00F336DD">
        <w:rPr>
          <w:rFonts w:ascii="Times New Roman" w:hAnsi="Times New Roman"/>
          <w:sz w:val="24"/>
          <w:szCs w:val="24"/>
          <w:lang w:val="en-US"/>
        </w:rPr>
        <w:t xml:space="preserve"> 1.5</w:t>
      </w:r>
      <w:r w:rsidR="0031776B" w:rsidRPr="00F336DD">
        <w:rPr>
          <w:rFonts w:ascii="Times New Roman" w:hAnsi="Times New Roman"/>
          <w:sz w:val="24"/>
          <w:szCs w:val="24"/>
          <w:lang w:val="en-US"/>
        </w:rPr>
        <w:t xml:space="preserve"> (Fig.1). </w:t>
      </w:r>
      <w:r w:rsidRPr="00F336DD">
        <w:rPr>
          <w:rFonts w:ascii="Times New Roman" w:hAnsi="Times New Roman"/>
          <w:sz w:val="24"/>
          <w:szCs w:val="24"/>
          <w:lang w:val="en-US"/>
        </w:rPr>
        <w:t>S</w:t>
      </w:r>
      <w:r w:rsidR="004749CA" w:rsidRPr="00F336DD">
        <w:rPr>
          <w:rFonts w:ascii="Times New Roman" w:hAnsi="Times New Roman"/>
          <w:sz w:val="24"/>
          <w:szCs w:val="24"/>
          <w:lang w:val="en-US"/>
        </w:rPr>
        <w:t xml:space="preserve">ynthetic auxin </w:t>
      </w:r>
      <w:r w:rsidRPr="00F336DD">
        <w:rPr>
          <w:rFonts w:ascii="Times New Roman" w:hAnsi="Times New Roman"/>
          <w:sz w:val="24"/>
          <w:szCs w:val="24"/>
          <w:lang w:val="en-US"/>
        </w:rPr>
        <w:t>more than doubled</w:t>
      </w:r>
      <w:r w:rsidR="004749CA" w:rsidRPr="00F336DD">
        <w:rPr>
          <w:rFonts w:ascii="Times New Roman" w:hAnsi="Times New Roman"/>
          <w:sz w:val="24"/>
          <w:szCs w:val="24"/>
          <w:lang w:val="en-US"/>
        </w:rPr>
        <w:t xml:space="preserve"> the</w:t>
      </w:r>
      <w:r w:rsidRPr="00F336DD">
        <w:rPr>
          <w:rFonts w:ascii="Times New Roman" w:hAnsi="Times New Roman"/>
          <w:sz w:val="24"/>
          <w:szCs w:val="24"/>
          <w:lang w:val="en-US"/>
        </w:rPr>
        <w:t>se</w:t>
      </w:r>
      <w:r w:rsidR="004749CA" w:rsidRPr="00F336DD">
        <w:rPr>
          <w:rFonts w:ascii="Times New Roman" w:hAnsi="Times New Roman"/>
          <w:sz w:val="24"/>
          <w:szCs w:val="24"/>
          <w:lang w:val="en-US"/>
        </w:rPr>
        <w:t xml:space="preserve"> values </w:t>
      </w:r>
      <w:r w:rsidRPr="00F336DD">
        <w:rPr>
          <w:rFonts w:ascii="Times New Roman" w:hAnsi="Times New Roman"/>
          <w:sz w:val="24"/>
          <w:szCs w:val="24"/>
          <w:lang w:val="en-US"/>
        </w:rPr>
        <w:t>with no significant</w:t>
      </w:r>
      <w:r w:rsidR="004749CA" w:rsidRPr="00F336DD">
        <w:rPr>
          <w:rFonts w:ascii="Times New Roman" w:hAnsi="Times New Roman"/>
          <w:sz w:val="24"/>
          <w:szCs w:val="24"/>
          <w:lang w:val="en-US"/>
        </w:rPr>
        <w:t xml:space="preserve"> diffe</w:t>
      </w:r>
      <w:r w:rsidR="004749CA" w:rsidRPr="00F336DD">
        <w:rPr>
          <w:rFonts w:ascii="Times New Roman" w:hAnsi="Times New Roman"/>
          <w:sz w:val="24"/>
          <w:szCs w:val="24"/>
          <w:lang w:val="en-US"/>
        </w:rPr>
        <w:t>r</w:t>
      </w:r>
      <w:r w:rsidR="004749CA" w:rsidRPr="00F336DD">
        <w:rPr>
          <w:rFonts w:ascii="Times New Roman" w:hAnsi="Times New Roman"/>
          <w:sz w:val="24"/>
          <w:szCs w:val="24"/>
          <w:lang w:val="en-US"/>
        </w:rPr>
        <w:t xml:space="preserve">ences between </w:t>
      </w:r>
      <w:r w:rsidRPr="00F336DD">
        <w:rPr>
          <w:rFonts w:ascii="Times New Roman" w:hAnsi="Times New Roman"/>
          <w:sz w:val="24"/>
          <w:szCs w:val="24"/>
          <w:lang w:val="en-US"/>
        </w:rPr>
        <w:t xml:space="preserve">the </w:t>
      </w:r>
      <w:r w:rsidR="004749CA" w:rsidRPr="00F336DD">
        <w:rPr>
          <w:rFonts w:ascii="Times New Roman" w:hAnsi="Times New Roman"/>
          <w:sz w:val="24"/>
          <w:szCs w:val="24"/>
          <w:lang w:val="en-US"/>
        </w:rPr>
        <w:t>rooting powder and spray</w:t>
      </w:r>
      <w:r w:rsidRPr="00F336DD">
        <w:rPr>
          <w:rFonts w:ascii="Times New Roman" w:hAnsi="Times New Roman"/>
          <w:sz w:val="24"/>
          <w:szCs w:val="24"/>
          <w:lang w:val="en-US"/>
        </w:rPr>
        <w:t xml:space="preserve">ed water solution of </w:t>
      </w:r>
      <w:r w:rsidR="004749CA" w:rsidRPr="00F336DD">
        <w:rPr>
          <w:rFonts w:ascii="Times New Roman" w:hAnsi="Times New Roman"/>
          <w:sz w:val="24"/>
          <w:szCs w:val="24"/>
          <w:lang w:val="en-US"/>
        </w:rPr>
        <w:t xml:space="preserve">IBA. </w:t>
      </w:r>
      <w:r w:rsidRPr="00F336DD">
        <w:rPr>
          <w:rFonts w:ascii="Times New Roman" w:hAnsi="Times New Roman"/>
          <w:sz w:val="24"/>
          <w:szCs w:val="24"/>
          <w:lang w:val="en-US"/>
        </w:rPr>
        <w:t>Foliar application of AlgaminoPlant did not improve rooting relative to the control. Neither did spraying with Route with the exception of a single application which doubled the percentage of rooting and the degree of rooting relative</w:t>
      </w:r>
      <w:r w:rsidR="006349E5" w:rsidRPr="00F336DD">
        <w:rPr>
          <w:rFonts w:ascii="Times New Roman" w:hAnsi="Times New Roman"/>
          <w:sz w:val="24"/>
          <w:szCs w:val="24"/>
          <w:lang w:val="en-US"/>
        </w:rPr>
        <w:t xml:space="preserve"> to the untreated control. </w:t>
      </w:r>
    </w:p>
    <w:p w:rsidR="00E52A51" w:rsidRPr="00F336DD" w:rsidRDefault="00E52A51" w:rsidP="00E52A51">
      <w:pPr>
        <w:spacing w:line="360" w:lineRule="auto"/>
        <w:contextualSpacing/>
        <w:rPr>
          <w:rFonts w:ascii="Times New Roman" w:hAnsi="Times New Roman"/>
          <w:b/>
          <w:sz w:val="24"/>
          <w:szCs w:val="24"/>
          <w:lang w:val="en-US"/>
        </w:rPr>
      </w:pPr>
      <w:r w:rsidRPr="00F336DD">
        <w:rPr>
          <w:rFonts w:ascii="Times New Roman" w:hAnsi="Times New Roman"/>
          <w:b/>
          <w:sz w:val="24"/>
          <w:szCs w:val="24"/>
          <w:lang w:val="en-US"/>
        </w:rPr>
        <w:t>The degree of rooting and rooting percentages in cuttings of cv</w:t>
      </w:r>
      <w:r w:rsidRPr="00F336DD">
        <w:rPr>
          <w:rFonts w:ascii="Times New Roman" w:hAnsi="Times New Roman"/>
          <w:b/>
          <w:i/>
          <w:sz w:val="24"/>
          <w:szCs w:val="24"/>
          <w:lang w:val="en-US"/>
        </w:rPr>
        <w:t>.</w:t>
      </w:r>
      <w:r w:rsidRPr="00F336DD">
        <w:rPr>
          <w:rFonts w:ascii="Times New Roman" w:hAnsi="Times New Roman"/>
          <w:b/>
          <w:sz w:val="24"/>
          <w:szCs w:val="24"/>
          <w:lang w:val="en-US"/>
        </w:rPr>
        <w:t xml:space="preserve"> 'Young Lady'</w:t>
      </w:r>
    </w:p>
    <w:p w:rsidR="00EF660E" w:rsidRPr="00F336DD" w:rsidRDefault="00EF660E" w:rsidP="00E52A51">
      <w:pPr>
        <w:spacing w:line="360" w:lineRule="auto"/>
        <w:ind w:right="-2" w:firstLine="709"/>
        <w:jc w:val="both"/>
        <w:rPr>
          <w:rFonts w:ascii="Times New Roman" w:hAnsi="Times New Roman"/>
          <w:b/>
          <w:sz w:val="24"/>
          <w:szCs w:val="24"/>
          <w:lang w:val="en-US"/>
        </w:rPr>
      </w:pPr>
      <w:r w:rsidRPr="00F336DD">
        <w:rPr>
          <w:rFonts w:ascii="Times New Roman" w:hAnsi="Times New Roman"/>
          <w:sz w:val="24"/>
          <w:szCs w:val="24"/>
          <w:lang w:val="en-US"/>
        </w:rPr>
        <w:t xml:space="preserve">The </w:t>
      </w:r>
      <w:r w:rsidR="0031776B" w:rsidRPr="00F336DD">
        <w:rPr>
          <w:rFonts w:ascii="Times New Roman" w:hAnsi="Times New Roman"/>
          <w:sz w:val="24"/>
          <w:szCs w:val="24"/>
          <w:lang w:val="en-US"/>
        </w:rPr>
        <w:t>e</w:t>
      </w:r>
      <w:r w:rsidRPr="00F336DD">
        <w:rPr>
          <w:rFonts w:ascii="Times New Roman" w:hAnsi="Times New Roman"/>
          <w:sz w:val="24"/>
          <w:szCs w:val="24"/>
          <w:lang w:val="en-US"/>
        </w:rPr>
        <w:t xml:space="preserve">ffects of treatments were also significant in </w:t>
      </w:r>
      <w:r w:rsidR="00E52A51" w:rsidRPr="00F336DD">
        <w:rPr>
          <w:rFonts w:ascii="Times New Roman" w:hAnsi="Times New Roman"/>
          <w:sz w:val="24"/>
          <w:szCs w:val="24"/>
          <w:lang w:val="en-US"/>
        </w:rPr>
        <w:t>'</w:t>
      </w:r>
      <w:r w:rsidRPr="00F336DD">
        <w:rPr>
          <w:rFonts w:ascii="Times New Roman" w:hAnsi="Times New Roman"/>
          <w:sz w:val="24"/>
          <w:szCs w:val="24"/>
          <w:lang w:val="en-US"/>
        </w:rPr>
        <w:t>Young Lady</w:t>
      </w:r>
      <w:r w:rsidR="00E52A51" w:rsidRPr="00F336DD">
        <w:rPr>
          <w:rFonts w:ascii="Times New Roman" w:hAnsi="Times New Roman"/>
          <w:sz w:val="24"/>
          <w:szCs w:val="24"/>
          <w:lang w:val="en-US"/>
        </w:rPr>
        <w:t>'</w:t>
      </w:r>
      <w:r w:rsidRPr="00F336DD">
        <w:rPr>
          <w:rFonts w:ascii="Times New Roman" w:hAnsi="Times New Roman"/>
          <w:sz w:val="24"/>
          <w:szCs w:val="24"/>
          <w:lang w:val="en-US"/>
        </w:rPr>
        <w:t xml:space="preserve"> (Fig. 2). While the commercial powder proved inefficient, sprayed water solution of IBA nearly tripled the pe</w:t>
      </w:r>
      <w:r w:rsidRPr="00F336DD">
        <w:rPr>
          <w:rFonts w:ascii="Times New Roman" w:hAnsi="Times New Roman"/>
          <w:sz w:val="24"/>
          <w:szCs w:val="24"/>
          <w:lang w:val="en-US"/>
        </w:rPr>
        <w:t>r</w:t>
      </w:r>
      <w:r w:rsidRPr="00F336DD">
        <w:rPr>
          <w:rFonts w:ascii="Times New Roman" w:hAnsi="Times New Roman"/>
          <w:sz w:val="24"/>
          <w:szCs w:val="24"/>
          <w:lang w:val="en-US"/>
        </w:rPr>
        <w:t>centage of rooted cuttings and doubled the value of rooting degree relative to control trea</w:t>
      </w:r>
      <w:r w:rsidRPr="00F336DD">
        <w:rPr>
          <w:rFonts w:ascii="Times New Roman" w:hAnsi="Times New Roman"/>
          <w:sz w:val="24"/>
          <w:szCs w:val="24"/>
          <w:lang w:val="en-US"/>
        </w:rPr>
        <w:t>t</w:t>
      </w:r>
      <w:r w:rsidRPr="00F336DD">
        <w:rPr>
          <w:rFonts w:ascii="Times New Roman" w:hAnsi="Times New Roman"/>
          <w:sz w:val="24"/>
          <w:szCs w:val="24"/>
          <w:lang w:val="en-US"/>
        </w:rPr>
        <w:t>ment. AlgaminoPlant sprayed on cuttings once or twice markedly improved the root deve</w:t>
      </w:r>
      <w:r w:rsidRPr="00F336DD">
        <w:rPr>
          <w:rFonts w:ascii="Times New Roman" w:hAnsi="Times New Roman"/>
          <w:sz w:val="24"/>
          <w:szCs w:val="24"/>
          <w:lang w:val="en-US"/>
        </w:rPr>
        <w:t>l</w:t>
      </w:r>
      <w:r w:rsidRPr="00F336DD">
        <w:rPr>
          <w:rFonts w:ascii="Times New Roman" w:hAnsi="Times New Roman"/>
          <w:sz w:val="24"/>
          <w:szCs w:val="24"/>
          <w:lang w:val="en-US"/>
        </w:rPr>
        <w:t xml:space="preserve">opment and doubled the rooting percentage relative to control. However, third application did not increase the rooting percentage and arrested root development. </w:t>
      </w:r>
      <w:r w:rsidR="004D5AAC" w:rsidRPr="00F336DD">
        <w:rPr>
          <w:rFonts w:ascii="Times New Roman" w:hAnsi="Times New Roman"/>
          <w:sz w:val="24"/>
          <w:szCs w:val="24"/>
          <w:lang w:val="en-US"/>
        </w:rPr>
        <w:t>'</w:t>
      </w:r>
      <w:r w:rsidRPr="00F336DD">
        <w:rPr>
          <w:rFonts w:ascii="Times New Roman" w:hAnsi="Times New Roman"/>
          <w:sz w:val="24"/>
          <w:szCs w:val="24"/>
          <w:lang w:val="en-US"/>
        </w:rPr>
        <w:t>Route</w:t>
      </w:r>
      <w:r w:rsidR="004D5AAC" w:rsidRPr="00F336DD">
        <w:rPr>
          <w:rFonts w:ascii="Times New Roman" w:hAnsi="Times New Roman"/>
          <w:sz w:val="24"/>
          <w:szCs w:val="24"/>
          <w:lang w:val="en-US"/>
        </w:rPr>
        <w:t>'</w:t>
      </w:r>
      <w:r w:rsidRPr="00F336DD">
        <w:rPr>
          <w:rFonts w:ascii="Times New Roman" w:hAnsi="Times New Roman"/>
          <w:sz w:val="24"/>
          <w:szCs w:val="24"/>
          <w:lang w:val="en-US"/>
        </w:rPr>
        <w:t xml:space="preserve"> more than doubled the parameters of rhizogenesis when applied two or three times while the single spraying proved inefficient as compared to untreated cuttings</w:t>
      </w:r>
    </w:p>
    <w:p w:rsidR="006349E5" w:rsidRPr="00F336DD" w:rsidRDefault="00FA238D" w:rsidP="00E52A51">
      <w:pPr>
        <w:spacing w:after="0" w:line="240" w:lineRule="auto"/>
        <w:jc w:val="center"/>
        <w:rPr>
          <w:rFonts w:ascii="Times New Roman" w:hAnsi="Times New Roman"/>
          <w:sz w:val="20"/>
          <w:szCs w:val="20"/>
          <w:lang w:val="en-US"/>
        </w:rPr>
      </w:pPr>
      <w:r>
        <w:rPr>
          <w:rFonts w:ascii="Times New Roman" w:hAnsi="Times New Roman"/>
          <w:noProof/>
          <w:sz w:val="20"/>
          <w:szCs w:val="20"/>
          <w:lang w:val="en-IE" w:eastAsia="en-IE"/>
        </w:rPr>
        <w:drawing>
          <wp:inline distT="0" distB="0" distL="0" distR="0">
            <wp:extent cx="5762625" cy="2524125"/>
            <wp:effectExtent l="0" t="0" r="0" b="0"/>
            <wp:docPr id="26" name="Wykres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349E5" w:rsidRPr="00F336DD" w:rsidRDefault="006349E5" w:rsidP="00E52A51">
      <w:pPr>
        <w:spacing w:after="60" w:line="240" w:lineRule="auto"/>
        <w:ind w:left="284"/>
        <w:jc w:val="both"/>
        <w:rPr>
          <w:rFonts w:ascii="Times New Roman" w:hAnsi="Times New Roman"/>
          <w:sz w:val="18"/>
          <w:szCs w:val="18"/>
          <w:lang w:val="en-US"/>
        </w:rPr>
      </w:pPr>
      <w:r w:rsidRPr="00F336DD">
        <w:rPr>
          <w:rFonts w:ascii="Times New Roman" w:hAnsi="Times New Roman"/>
          <w:b/>
          <w:sz w:val="18"/>
          <w:szCs w:val="18"/>
          <w:vertAlign w:val="superscript"/>
          <w:lang w:val="en-US"/>
        </w:rPr>
        <w:t>*</w:t>
      </w:r>
      <w:r w:rsidR="004D7FA8" w:rsidRPr="00F336DD">
        <w:rPr>
          <w:rFonts w:ascii="Times New Roman" w:hAnsi="Times New Roman"/>
          <w:bCs/>
          <w:sz w:val="18"/>
          <w:szCs w:val="18"/>
          <w:lang w:val="en-US"/>
        </w:rPr>
        <w:t xml:space="preserve"> </w:t>
      </w:r>
      <w:r w:rsidR="00E264B3" w:rsidRPr="00F336DD">
        <w:rPr>
          <w:rFonts w:ascii="Times New Roman" w:hAnsi="Times New Roman"/>
          <w:bCs/>
          <w:sz w:val="18"/>
          <w:szCs w:val="18"/>
          <w:lang w:val="en-US"/>
        </w:rPr>
        <w:t>The means represented by bars indicated with the same letters do not differ significantly at α = 0</w:t>
      </w:r>
      <w:proofErr w:type="gramStart"/>
      <w:r w:rsidR="00E264B3" w:rsidRPr="00F336DD">
        <w:rPr>
          <w:rFonts w:ascii="Times New Roman" w:hAnsi="Times New Roman"/>
          <w:bCs/>
          <w:sz w:val="18"/>
          <w:szCs w:val="18"/>
          <w:lang w:val="en-US"/>
        </w:rPr>
        <w:t>,05</w:t>
      </w:r>
      <w:proofErr w:type="gramEnd"/>
      <w:r w:rsidR="00E264B3" w:rsidRPr="00F336DD">
        <w:rPr>
          <w:rFonts w:ascii="Times New Roman" w:hAnsi="Times New Roman"/>
          <w:bCs/>
          <w:sz w:val="18"/>
          <w:szCs w:val="18"/>
          <w:lang w:val="en-US"/>
        </w:rPr>
        <w:t>.</w:t>
      </w:r>
    </w:p>
    <w:p w:rsidR="006349E5" w:rsidRPr="00F336DD" w:rsidRDefault="006349E5" w:rsidP="00E52A51">
      <w:pPr>
        <w:jc w:val="both"/>
        <w:rPr>
          <w:rFonts w:ascii="Times New Roman" w:hAnsi="Times New Roman"/>
          <w:sz w:val="20"/>
          <w:szCs w:val="20"/>
          <w:lang w:val="en-US"/>
        </w:rPr>
      </w:pPr>
      <w:proofErr w:type="gramStart"/>
      <w:r w:rsidRPr="00F336DD">
        <w:rPr>
          <w:rFonts w:ascii="Times New Roman" w:hAnsi="Times New Roman"/>
          <w:b/>
          <w:sz w:val="20"/>
          <w:szCs w:val="20"/>
          <w:lang w:val="en-US"/>
        </w:rPr>
        <w:t xml:space="preserve">Figure </w:t>
      </w:r>
      <w:r w:rsidR="00EF660E" w:rsidRPr="00F336DD">
        <w:rPr>
          <w:rFonts w:ascii="Times New Roman" w:hAnsi="Times New Roman"/>
          <w:b/>
          <w:sz w:val="20"/>
          <w:szCs w:val="20"/>
          <w:lang w:val="en-US"/>
        </w:rPr>
        <w:t>2</w:t>
      </w:r>
      <w:r w:rsidRPr="00F336DD">
        <w:rPr>
          <w:rFonts w:ascii="Times New Roman" w:hAnsi="Times New Roman"/>
          <w:b/>
          <w:sz w:val="20"/>
          <w:szCs w:val="20"/>
          <w:lang w:val="en-US"/>
        </w:rPr>
        <w:t>.</w:t>
      </w:r>
      <w:proofErr w:type="gramEnd"/>
      <w:r w:rsidRPr="00F336DD">
        <w:rPr>
          <w:rFonts w:ascii="Times New Roman" w:hAnsi="Times New Roman"/>
          <w:b/>
          <w:sz w:val="20"/>
          <w:szCs w:val="20"/>
          <w:lang w:val="en-US"/>
        </w:rPr>
        <w:t xml:space="preserve"> </w:t>
      </w:r>
      <w:proofErr w:type="gramStart"/>
      <w:r w:rsidRPr="00F336DD">
        <w:rPr>
          <w:rFonts w:ascii="Times New Roman" w:hAnsi="Times New Roman"/>
          <w:sz w:val="20"/>
          <w:szCs w:val="20"/>
          <w:lang w:val="en-US"/>
        </w:rPr>
        <w:t xml:space="preserve">Effect of auxin and </w:t>
      </w:r>
      <w:r w:rsidR="00EC7F41">
        <w:rPr>
          <w:rFonts w:ascii="Times New Roman" w:hAnsi="Times New Roman"/>
          <w:sz w:val="20"/>
          <w:szCs w:val="20"/>
          <w:lang w:val="en-US"/>
        </w:rPr>
        <w:t>biopreparations</w:t>
      </w:r>
      <w:r w:rsidRPr="00F336DD">
        <w:rPr>
          <w:rFonts w:ascii="Times New Roman" w:hAnsi="Times New Roman"/>
          <w:sz w:val="20"/>
          <w:szCs w:val="20"/>
          <w:lang w:val="en-US"/>
        </w:rPr>
        <w:t xml:space="preserve"> applications on the rooting degree and rooting percentage of the cuttings of smoke tree 'Young Lady'.</w:t>
      </w:r>
      <w:proofErr w:type="gramEnd"/>
    </w:p>
    <w:bookmarkEnd w:id="0"/>
    <w:p w:rsidR="000F25B0" w:rsidRPr="00F336DD" w:rsidRDefault="000F25B0" w:rsidP="00E52A51">
      <w:pPr>
        <w:spacing w:line="360" w:lineRule="auto"/>
        <w:contextualSpacing/>
        <w:jc w:val="both"/>
        <w:rPr>
          <w:rFonts w:ascii="Times New Roman" w:hAnsi="Times New Roman"/>
          <w:b/>
          <w:sz w:val="24"/>
          <w:szCs w:val="24"/>
          <w:lang w:val="en-US"/>
        </w:rPr>
      </w:pPr>
      <w:r w:rsidRPr="00F336DD">
        <w:rPr>
          <w:rFonts w:ascii="Times New Roman" w:hAnsi="Times New Roman"/>
          <w:b/>
          <w:sz w:val="24"/>
          <w:szCs w:val="24"/>
          <w:lang w:val="en-US"/>
        </w:rPr>
        <w:t>Respiration efficiency</w:t>
      </w:r>
    </w:p>
    <w:p w:rsidR="00475787" w:rsidRPr="00F336DD" w:rsidRDefault="00FB4E20"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t>T</w:t>
      </w:r>
      <w:r w:rsidR="00D80A41" w:rsidRPr="00F336DD">
        <w:rPr>
          <w:rFonts w:ascii="Times New Roman" w:hAnsi="Times New Roman"/>
          <w:sz w:val="24"/>
          <w:szCs w:val="24"/>
          <w:lang w:val="en-US"/>
        </w:rPr>
        <w:t>he t</w:t>
      </w:r>
      <w:r w:rsidRPr="00F336DD">
        <w:rPr>
          <w:rFonts w:ascii="Times New Roman" w:hAnsi="Times New Roman"/>
          <w:sz w:val="24"/>
          <w:szCs w:val="24"/>
          <w:lang w:val="en-US"/>
        </w:rPr>
        <w:t xml:space="preserve">reatments significantly affected </w:t>
      </w:r>
      <w:r w:rsidR="00D80A41" w:rsidRPr="00F336DD">
        <w:rPr>
          <w:rFonts w:ascii="Times New Roman" w:hAnsi="Times New Roman"/>
          <w:sz w:val="24"/>
          <w:szCs w:val="24"/>
          <w:lang w:val="en-US"/>
        </w:rPr>
        <w:t xml:space="preserve">the </w:t>
      </w:r>
      <w:r w:rsidR="0031776B" w:rsidRPr="00F336DD">
        <w:rPr>
          <w:rFonts w:ascii="Times New Roman" w:hAnsi="Times New Roman"/>
          <w:sz w:val="24"/>
          <w:szCs w:val="24"/>
          <w:lang w:val="en-US"/>
        </w:rPr>
        <w:t xml:space="preserve">mean </w:t>
      </w:r>
      <w:r w:rsidRPr="00F336DD">
        <w:rPr>
          <w:rFonts w:ascii="Times New Roman" w:hAnsi="Times New Roman"/>
          <w:sz w:val="24"/>
          <w:szCs w:val="24"/>
          <w:lang w:val="en-US"/>
        </w:rPr>
        <w:t>respiration efficiency while the effect of cultivar was insignifican</w:t>
      </w:r>
      <w:r w:rsidR="0031776B" w:rsidRPr="00F336DD">
        <w:rPr>
          <w:rFonts w:ascii="Times New Roman" w:hAnsi="Times New Roman"/>
          <w:sz w:val="24"/>
          <w:szCs w:val="24"/>
          <w:lang w:val="en-US"/>
        </w:rPr>
        <w:t>t (Table 3)</w:t>
      </w:r>
      <w:r w:rsidR="00A41816">
        <w:rPr>
          <w:rFonts w:ascii="Times New Roman" w:hAnsi="Times New Roman"/>
          <w:sz w:val="24"/>
          <w:szCs w:val="24"/>
          <w:lang w:val="en-US"/>
        </w:rPr>
        <w:t>.</w:t>
      </w:r>
      <w:r w:rsidR="0031776B" w:rsidRPr="00F336DD">
        <w:rPr>
          <w:rFonts w:ascii="Times New Roman" w:hAnsi="Times New Roman"/>
          <w:sz w:val="24"/>
          <w:szCs w:val="24"/>
          <w:lang w:val="en-US"/>
        </w:rPr>
        <w:t xml:space="preserve"> In the cultivar </w:t>
      </w:r>
      <w:r w:rsidR="004D5AAC" w:rsidRPr="00F336DD">
        <w:rPr>
          <w:rFonts w:ascii="Times New Roman" w:hAnsi="Times New Roman"/>
          <w:sz w:val="24"/>
          <w:szCs w:val="24"/>
          <w:lang w:val="en-US"/>
        </w:rPr>
        <w:t>'</w:t>
      </w:r>
      <w:r w:rsidR="0031776B" w:rsidRPr="00F336DD">
        <w:rPr>
          <w:rFonts w:ascii="Times New Roman" w:hAnsi="Times New Roman"/>
          <w:sz w:val="24"/>
          <w:szCs w:val="24"/>
          <w:lang w:val="en-US"/>
        </w:rPr>
        <w:t>Ro</w:t>
      </w:r>
      <w:r w:rsidRPr="00F336DD">
        <w:rPr>
          <w:rFonts w:ascii="Times New Roman" w:hAnsi="Times New Roman"/>
          <w:sz w:val="24"/>
          <w:szCs w:val="24"/>
          <w:lang w:val="en-US"/>
        </w:rPr>
        <w:t>yal Purple</w:t>
      </w:r>
      <w:r w:rsidR="004D5AAC" w:rsidRPr="00F336DD">
        <w:rPr>
          <w:rFonts w:ascii="Times New Roman" w:hAnsi="Times New Roman"/>
          <w:sz w:val="24"/>
          <w:szCs w:val="24"/>
          <w:lang w:val="en-US"/>
        </w:rPr>
        <w:t>'</w:t>
      </w:r>
      <w:r w:rsidRPr="00F336DD">
        <w:rPr>
          <w:rFonts w:ascii="Times New Roman" w:hAnsi="Times New Roman"/>
          <w:sz w:val="24"/>
          <w:szCs w:val="24"/>
          <w:lang w:val="en-US"/>
        </w:rPr>
        <w:t xml:space="preserve"> respiration did not differ among the treatments while in </w:t>
      </w:r>
      <w:r w:rsidR="004D5AAC" w:rsidRPr="00F336DD">
        <w:rPr>
          <w:rFonts w:ascii="Times New Roman" w:hAnsi="Times New Roman"/>
          <w:sz w:val="24"/>
          <w:szCs w:val="24"/>
          <w:lang w:val="en-US"/>
        </w:rPr>
        <w:t>'</w:t>
      </w:r>
      <w:r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Pr="00F336DD">
        <w:rPr>
          <w:rFonts w:ascii="Times New Roman" w:hAnsi="Times New Roman"/>
          <w:sz w:val="24"/>
          <w:szCs w:val="24"/>
          <w:lang w:val="en-US"/>
        </w:rPr>
        <w:t xml:space="preserve"> two or three sprayings with Route doubled resp</w:t>
      </w:r>
      <w:r w:rsidRPr="00F336DD">
        <w:rPr>
          <w:rFonts w:ascii="Times New Roman" w:hAnsi="Times New Roman"/>
          <w:sz w:val="24"/>
          <w:szCs w:val="24"/>
          <w:lang w:val="en-US"/>
        </w:rPr>
        <w:t>i</w:t>
      </w:r>
      <w:r w:rsidRPr="00F336DD">
        <w:rPr>
          <w:rFonts w:ascii="Times New Roman" w:hAnsi="Times New Roman"/>
          <w:sz w:val="24"/>
          <w:szCs w:val="24"/>
          <w:lang w:val="en-US"/>
        </w:rPr>
        <w:t>ration efficiency relative to control</w:t>
      </w:r>
      <w:r w:rsidR="00A41816">
        <w:rPr>
          <w:rFonts w:ascii="Times New Roman" w:hAnsi="Times New Roman"/>
          <w:sz w:val="24"/>
          <w:szCs w:val="24"/>
          <w:lang w:val="en-US"/>
        </w:rPr>
        <w:t xml:space="preserve"> </w:t>
      </w:r>
      <w:r w:rsidR="00A41816" w:rsidRPr="00F336DD">
        <w:rPr>
          <w:rFonts w:ascii="Times New Roman" w:hAnsi="Times New Roman"/>
          <w:sz w:val="24"/>
          <w:szCs w:val="24"/>
          <w:lang w:val="en-US"/>
        </w:rPr>
        <w:t>(Table 3)</w:t>
      </w:r>
      <w:r w:rsidRPr="00F336DD">
        <w:rPr>
          <w:rFonts w:ascii="Times New Roman" w:hAnsi="Times New Roman"/>
          <w:sz w:val="24"/>
          <w:szCs w:val="24"/>
          <w:lang w:val="en-US"/>
        </w:rPr>
        <w:t xml:space="preserve">. </w:t>
      </w:r>
    </w:p>
    <w:p w:rsidR="0031776B" w:rsidRPr="00F336DD" w:rsidRDefault="0031776B" w:rsidP="00E52A51">
      <w:pPr>
        <w:spacing w:line="360" w:lineRule="auto"/>
        <w:ind w:firstLine="709"/>
        <w:contextualSpacing/>
        <w:jc w:val="both"/>
        <w:rPr>
          <w:rFonts w:ascii="Times New Roman" w:hAnsi="Times New Roman"/>
          <w:sz w:val="24"/>
          <w:szCs w:val="24"/>
          <w:lang w:val="en-US"/>
        </w:rPr>
      </w:pPr>
    </w:p>
    <w:p w:rsidR="00D75DE9" w:rsidRPr="00F336DD" w:rsidRDefault="00D75DE9" w:rsidP="00E52A51">
      <w:pPr>
        <w:spacing w:line="360" w:lineRule="auto"/>
        <w:ind w:firstLine="709"/>
        <w:contextualSpacing/>
        <w:jc w:val="both"/>
        <w:rPr>
          <w:rFonts w:ascii="Times New Roman" w:hAnsi="Times New Roman"/>
          <w:sz w:val="24"/>
          <w:szCs w:val="24"/>
          <w:lang w:val="en-US"/>
        </w:rPr>
      </w:pPr>
    </w:p>
    <w:p w:rsidR="00D75DE9" w:rsidRPr="00F336DD" w:rsidRDefault="00D75DE9" w:rsidP="00E52A51">
      <w:pPr>
        <w:spacing w:line="360" w:lineRule="auto"/>
        <w:ind w:firstLine="709"/>
        <w:contextualSpacing/>
        <w:jc w:val="both"/>
        <w:rPr>
          <w:rFonts w:ascii="Times New Roman" w:hAnsi="Times New Roman"/>
          <w:sz w:val="24"/>
          <w:szCs w:val="24"/>
          <w:lang w:val="en-US"/>
        </w:rPr>
      </w:pPr>
    </w:p>
    <w:p w:rsidR="008D19C9" w:rsidRPr="00F336DD" w:rsidRDefault="008D19C9" w:rsidP="00E52A51">
      <w:pPr>
        <w:spacing w:after="120"/>
        <w:jc w:val="both"/>
        <w:rPr>
          <w:rFonts w:ascii="Times New Roman" w:hAnsi="Times New Roman"/>
          <w:sz w:val="20"/>
          <w:szCs w:val="20"/>
          <w:lang w:val="en-US"/>
        </w:rPr>
      </w:pPr>
      <w:proofErr w:type="gramStart"/>
      <w:r w:rsidRPr="00F336DD">
        <w:rPr>
          <w:rFonts w:ascii="Times New Roman" w:hAnsi="Times New Roman"/>
          <w:b/>
          <w:sz w:val="20"/>
          <w:szCs w:val="20"/>
          <w:lang w:val="en-US"/>
        </w:rPr>
        <w:t>Table 3.</w:t>
      </w:r>
      <w:proofErr w:type="gramEnd"/>
      <w:r w:rsidRPr="00F336DD">
        <w:rPr>
          <w:rFonts w:ascii="Times New Roman" w:hAnsi="Times New Roman"/>
          <w:b/>
          <w:sz w:val="20"/>
          <w:szCs w:val="20"/>
          <w:lang w:val="en-US"/>
        </w:rPr>
        <w:t xml:space="preserve"> </w:t>
      </w:r>
      <w:proofErr w:type="gramStart"/>
      <w:r w:rsidRPr="00F336DD">
        <w:rPr>
          <w:rFonts w:ascii="Times New Roman" w:hAnsi="Times New Roman"/>
          <w:sz w:val="20"/>
          <w:szCs w:val="20"/>
          <w:lang w:val="en-US"/>
        </w:rPr>
        <w:t>Effect of biostimulators AlgaminoPlant and Route on respiration efficiency (µmol CO</w:t>
      </w:r>
      <w:r w:rsidRPr="00F336DD">
        <w:rPr>
          <w:rFonts w:ascii="Times New Roman" w:hAnsi="Times New Roman"/>
          <w:sz w:val="20"/>
          <w:szCs w:val="20"/>
          <w:vertAlign w:val="subscript"/>
          <w:lang w:val="en-US"/>
        </w:rPr>
        <w:t>2</w:t>
      </w:r>
      <w:r w:rsidRPr="00F336DD">
        <w:rPr>
          <w:rFonts w:ascii="Times New Roman" w:hAnsi="Times New Roman"/>
          <w:sz w:val="20"/>
          <w:szCs w:val="20"/>
          <w:lang w:val="en-US"/>
        </w:rPr>
        <w:t xml:space="preserve"> · m</w:t>
      </w:r>
      <w:r w:rsidRPr="00F336DD">
        <w:rPr>
          <w:rFonts w:ascii="Times New Roman" w:hAnsi="Times New Roman"/>
          <w:sz w:val="20"/>
          <w:szCs w:val="20"/>
          <w:vertAlign w:val="superscript"/>
          <w:lang w:val="en-US"/>
        </w:rPr>
        <w:t>-2</w:t>
      </w:r>
      <w:r w:rsidRPr="00F336DD">
        <w:rPr>
          <w:rFonts w:ascii="Times New Roman" w:hAnsi="Times New Roman"/>
          <w:sz w:val="20"/>
          <w:szCs w:val="20"/>
          <w:lang w:val="en-US"/>
        </w:rPr>
        <w:t xml:space="preserve"> · s</w:t>
      </w:r>
      <w:r w:rsidRPr="00F336DD">
        <w:rPr>
          <w:rFonts w:ascii="Times New Roman" w:hAnsi="Times New Roman"/>
          <w:sz w:val="20"/>
          <w:szCs w:val="20"/>
          <w:vertAlign w:val="superscript"/>
          <w:lang w:val="en-US"/>
        </w:rPr>
        <w:t>-1</w:t>
      </w:r>
      <w:r w:rsidRPr="00F336DD">
        <w:rPr>
          <w:rFonts w:ascii="Times New Roman" w:hAnsi="Times New Roman"/>
          <w:sz w:val="20"/>
          <w:szCs w:val="20"/>
          <w:lang w:val="en-US"/>
        </w:rPr>
        <w:t>) in cuttings of smoke tree 'Royal Purple' and 'Young Lady'.</w:t>
      </w:r>
      <w:proofErr w:type="gramEnd"/>
    </w:p>
    <w:tbl>
      <w:tblPr>
        <w:tblW w:w="0" w:type="auto"/>
        <w:jc w:val="center"/>
        <w:tblInd w:w="108" w:type="dxa"/>
        <w:tblBorders>
          <w:top w:val="single" w:sz="8" w:space="0" w:color="000000"/>
          <w:bottom w:val="single" w:sz="8" w:space="0" w:color="000000"/>
        </w:tblBorders>
        <w:shd w:val="clear" w:color="auto" w:fill="FFFFFF"/>
        <w:tblLook w:val="04A0"/>
      </w:tblPr>
      <w:tblGrid>
        <w:gridCol w:w="1870"/>
        <w:gridCol w:w="1731"/>
        <w:gridCol w:w="870"/>
        <w:gridCol w:w="1732"/>
        <w:gridCol w:w="870"/>
        <w:gridCol w:w="1332"/>
        <w:gridCol w:w="405"/>
        <w:gridCol w:w="162"/>
        <w:gridCol w:w="74"/>
      </w:tblGrid>
      <w:tr w:rsidR="008D19C9" w:rsidRPr="00F336DD" w:rsidTr="00AD4BA1">
        <w:trPr>
          <w:gridAfter w:val="1"/>
          <w:wAfter w:w="74" w:type="dxa"/>
          <w:trHeight w:val="284"/>
          <w:jc w:val="center"/>
        </w:trPr>
        <w:tc>
          <w:tcPr>
            <w:tcW w:w="1870" w:type="dxa"/>
            <w:vMerge w:val="restart"/>
            <w:tcBorders>
              <w:top w:val="single" w:sz="4" w:space="0" w:color="000000"/>
            </w:tcBorders>
            <w:shd w:val="clear" w:color="auto" w:fill="FFFFFF"/>
            <w:vAlign w:val="center"/>
          </w:tcPr>
          <w:p w:rsidR="008D19C9" w:rsidRPr="00F336DD" w:rsidRDefault="0031776B"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Treatment</w:t>
            </w:r>
          </w:p>
        </w:tc>
        <w:tc>
          <w:tcPr>
            <w:tcW w:w="5203" w:type="dxa"/>
            <w:gridSpan w:val="4"/>
            <w:tcBorders>
              <w:top w:val="single" w:sz="4" w:space="0" w:color="000000"/>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Taxon</w:t>
            </w:r>
          </w:p>
        </w:tc>
        <w:tc>
          <w:tcPr>
            <w:tcW w:w="1899" w:type="dxa"/>
            <w:gridSpan w:val="3"/>
            <w:vMerge w:val="restart"/>
            <w:tcBorders>
              <w:top w:val="single" w:sz="4" w:space="0" w:color="000000"/>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Means</w:t>
            </w:r>
          </w:p>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(for treatments)</w:t>
            </w:r>
          </w:p>
        </w:tc>
      </w:tr>
      <w:tr w:rsidR="008D19C9" w:rsidRPr="00F336DD" w:rsidTr="00AD4BA1">
        <w:trPr>
          <w:gridAfter w:val="1"/>
          <w:wAfter w:w="74" w:type="dxa"/>
          <w:trHeight w:val="284"/>
          <w:jc w:val="center"/>
        </w:trPr>
        <w:tc>
          <w:tcPr>
            <w:tcW w:w="1870" w:type="dxa"/>
            <w:vMerge/>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p>
        </w:tc>
        <w:tc>
          <w:tcPr>
            <w:tcW w:w="2601" w:type="dxa"/>
            <w:gridSpan w:val="2"/>
            <w:tcBorders>
              <w:top w:val="single" w:sz="4" w:space="0" w:color="000000"/>
            </w:tcBorders>
            <w:shd w:val="clear" w:color="auto" w:fill="FFFFFF"/>
            <w:vAlign w:val="center"/>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i/>
                <w:sz w:val="20"/>
                <w:szCs w:val="20"/>
              </w:rPr>
              <w:t xml:space="preserve">C. coggygria </w:t>
            </w:r>
            <w:r w:rsidRPr="00F336DD">
              <w:rPr>
                <w:rFonts w:ascii="Times New Roman" w:hAnsi="Times New Roman"/>
                <w:sz w:val="20"/>
                <w:szCs w:val="20"/>
              </w:rPr>
              <w:t>'Royal Purple'</w:t>
            </w:r>
          </w:p>
        </w:tc>
        <w:tc>
          <w:tcPr>
            <w:tcW w:w="2602" w:type="dxa"/>
            <w:gridSpan w:val="2"/>
            <w:tcBorders>
              <w:top w:val="single" w:sz="4" w:space="0" w:color="000000"/>
            </w:tcBorders>
            <w:shd w:val="clear" w:color="auto" w:fill="FFFFFF"/>
            <w:vAlign w:val="center"/>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i/>
                <w:sz w:val="20"/>
                <w:szCs w:val="20"/>
              </w:rPr>
              <w:t xml:space="preserve">C. coggygria </w:t>
            </w:r>
            <w:r w:rsidRPr="00F336DD">
              <w:rPr>
                <w:rFonts w:ascii="Times New Roman" w:hAnsi="Times New Roman"/>
                <w:sz w:val="20"/>
                <w:szCs w:val="20"/>
              </w:rPr>
              <w:t>'Young Lady'</w:t>
            </w:r>
          </w:p>
        </w:tc>
        <w:tc>
          <w:tcPr>
            <w:tcW w:w="1899" w:type="dxa"/>
            <w:gridSpan w:val="3"/>
            <w:vMerge/>
            <w:shd w:val="clear" w:color="auto" w:fill="FFFFFF"/>
            <w:vAlign w:val="center"/>
          </w:tcPr>
          <w:p w:rsidR="008D19C9" w:rsidRPr="00F336DD" w:rsidRDefault="008D19C9" w:rsidP="00E52A51">
            <w:pPr>
              <w:spacing w:after="0" w:line="240" w:lineRule="auto"/>
              <w:jc w:val="center"/>
              <w:rPr>
                <w:rFonts w:ascii="Times New Roman" w:hAnsi="Times New Roman"/>
                <w:sz w:val="20"/>
                <w:szCs w:val="20"/>
              </w:rPr>
            </w:pPr>
          </w:p>
        </w:tc>
      </w:tr>
      <w:tr w:rsidR="008D19C9" w:rsidRPr="00F336DD" w:rsidTr="00AD4BA1">
        <w:trPr>
          <w:gridAfter w:val="1"/>
          <w:wAfter w:w="74" w:type="dxa"/>
          <w:trHeight w:val="284"/>
          <w:jc w:val="center"/>
        </w:trPr>
        <w:tc>
          <w:tcPr>
            <w:tcW w:w="1870" w:type="dxa"/>
            <w:tcBorders>
              <w:top w:val="single" w:sz="8" w:space="0" w:color="000000"/>
              <w:bottom w:val="nil"/>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Control</w:t>
            </w:r>
          </w:p>
        </w:tc>
        <w:tc>
          <w:tcPr>
            <w:tcW w:w="1731" w:type="dxa"/>
            <w:tcBorders>
              <w:top w:val="single" w:sz="8" w:space="0" w:color="000000"/>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1,04</w:t>
            </w:r>
          </w:p>
        </w:tc>
        <w:tc>
          <w:tcPr>
            <w:tcW w:w="870" w:type="dxa"/>
            <w:tcBorders>
              <w:top w:val="single" w:sz="8" w:space="0" w:color="000000"/>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w:t>
            </w:r>
            <w:r w:rsidRPr="00F336DD">
              <w:rPr>
                <w:rFonts w:ascii="Times New Roman" w:hAnsi="Times New Roman"/>
                <w:b/>
                <w:sz w:val="20"/>
                <w:szCs w:val="20"/>
                <w:vertAlign w:val="superscript"/>
              </w:rPr>
              <w:t>*</w:t>
            </w:r>
          </w:p>
        </w:tc>
        <w:tc>
          <w:tcPr>
            <w:tcW w:w="1732" w:type="dxa"/>
            <w:tcBorders>
              <w:top w:val="single" w:sz="8" w:space="0" w:color="000000"/>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0,96</w:t>
            </w:r>
          </w:p>
        </w:tc>
        <w:tc>
          <w:tcPr>
            <w:tcW w:w="870" w:type="dxa"/>
            <w:tcBorders>
              <w:top w:val="single" w:sz="8" w:space="0" w:color="000000"/>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1332" w:type="dxa"/>
            <w:tcBorders>
              <w:top w:val="single" w:sz="8" w:space="0" w:color="000000"/>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1,00</w:t>
            </w:r>
          </w:p>
        </w:tc>
        <w:tc>
          <w:tcPr>
            <w:tcW w:w="567" w:type="dxa"/>
            <w:gridSpan w:val="2"/>
            <w:tcBorders>
              <w:top w:val="single" w:sz="8" w:space="0" w:color="000000"/>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8D19C9" w:rsidRPr="00F336DD" w:rsidTr="00AD4BA1">
        <w:trPr>
          <w:gridAfter w:val="1"/>
          <w:wAfter w:w="74" w:type="dxa"/>
          <w:trHeight w:val="284"/>
          <w:jc w:val="center"/>
        </w:trPr>
        <w:tc>
          <w:tcPr>
            <w:tcW w:w="1870" w:type="dxa"/>
            <w:tcBorders>
              <w:top w:val="nil"/>
              <w:bottom w:val="nil"/>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Rhizopon AA</w:t>
            </w:r>
          </w:p>
        </w:tc>
        <w:tc>
          <w:tcPr>
            <w:tcW w:w="1731"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1,01</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w:t>
            </w:r>
          </w:p>
        </w:tc>
        <w:tc>
          <w:tcPr>
            <w:tcW w:w="17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0,89</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13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0,95</w:t>
            </w:r>
          </w:p>
        </w:tc>
        <w:tc>
          <w:tcPr>
            <w:tcW w:w="567" w:type="dxa"/>
            <w:gridSpan w:val="2"/>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8D19C9" w:rsidRPr="00F336DD" w:rsidTr="00AD4BA1">
        <w:trPr>
          <w:gridAfter w:val="1"/>
          <w:wAfter w:w="74" w:type="dxa"/>
          <w:trHeight w:val="284"/>
          <w:jc w:val="center"/>
        </w:trPr>
        <w:tc>
          <w:tcPr>
            <w:tcW w:w="1870" w:type="dxa"/>
            <w:tcBorders>
              <w:top w:val="nil"/>
              <w:bottom w:val="nil"/>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IBA</w:t>
            </w:r>
          </w:p>
        </w:tc>
        <w:tc>
          <w:tcPr>
            <w:tcW w:w="1731"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1,03</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w:t>
            </w:r>
          </w:p>
        </w:tc>
        <w:tc>
          <w:tcPr>
            <w:tcW w:w="17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0,93</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13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0,98</w:t>
            </w:r>
          </w:p>
        </w:tc>
        <w:tc>
          <w:tcPr>
            <w:tcW w:w="567" w:type="dxa"/>
            <w:gridSpan w:val="2"/>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8D19C9" w:rsidRPr="00F336DD" w:rsidTr="00AD4BA1">
        <w:trPr>
          <w:gridAfter w:val="1"/>
          <w:wAfter w:w="74" w:type="dxa"/>
          <w:trHeight w:val="284"/>
          <w:jc w:val="center"/>
        </w:trPr>
        <w:tc>
          <w:tcPr>
            <w:tcW w:w="1870" w:type="dxa"/>
            <w:tcBorders>
              <w:top w:val="nil"/>
              <w:bottom w:val="nil"/>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 × 1</w:t>
            </w:r>
          </w:p>
        </w:tc>
        <w:tc>
          <w:tcPr>
            <w:tcW w:w="1731"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1,64</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abc</w:t>
            </w:r>
          </w:p>
        </w:tc>
        <w:tc>
          <w:tcPr>
            <w:tcW w:w="17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0,98</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w:t>
            </w:r>
          </w:p>
        </w:tc>
        <w:tc>
          <w:tcPr>
            <w:tcW w:w="13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1,31</w:t>
            </w:r>
          </w:p>
        </w:tc>
        <w:tc>
          <w:tcPr>
            <w:tcW w:w="567" w:type="dxa"/>
            <w:gridSpan w:val="2"/>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w:t>
            </w:r>
          </w:p>
        </w:tc>
      </w:tr>
      <w:tr w:rsidR="008D19C9" w:rsidRPr="00F336DD" w:rsidTr="00AD4BA1">
        <w:trPr>
          <w:gridAfter w:val="1"/>
          <w:wAfter w:w="74" w:type="dxa"/>
          <w:trHeight w:val="284"/>
          <w:jc w:val="center"/>
        </w:trPr>
        <w:tc>
          <w:tcPr>
            <w:tcW w:w="1870" w:type="dxa"/>
            <w:tcBorders>
              <w:top w:val="nil"/>
              <w:bottom w:val="nil"/>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 × 2</w:t>
            </w:r>
          </w:p>
        </w:tc>
        <w:tc>
          <w:tcPr>
            <w:tcW w:w="1731"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1,69</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abc</w:t>
            </w:r>
          </w:p>
        </w:tc>
        <w:tc>
          <w:tcPr>
            <w:tcW w:w="17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0,81</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13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1,25</w:t>
            </w:r>
          </w:p>
        </w:tc>
        <w:tc>
          <w:tcPr>
            <w:tcW w:w="567" w:type="dxa"/>
            <w:gridSpan w:val="2"/>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w:t>
            </w:r>
          </w:p>
        </w:tc>
      </w:tr>
      <w:tr w:rsidR="008D19C9" w:rsidRPr="00F336DD" w:rsidTr="00AD4BA1">
        <w:trPr>
          <w:gridAfter w:val="1"/>
          <w:wAfter w:w="74" w:type="dxa"/>
          <w:trHeight w:val="284"/>
          <w:jc w:val="center"/>
        </w:trPr>
        <w:tc>
          <w:tcPr>
            <w:tcW w:w="1870" w:type="dxa"/>
            <w:tcBorders>
              <w:top w:val="nil"/>
              <w:bottom w:val="nil"/>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 × 3</w:t>
            </w:r>
          </w:p>
        </w:tc>
        <w:tc>
          <w:tcPr>
            <w:tcW w:w="1731"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1,70</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bc</w:t>
            </w:r>
          </w:p>
        </w:tc>
        <w:tc>
          <w:tcPr>
            <w:tcW w:w="17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1,30</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abc</w:t>
            </w:r>
          </w:p>
        </w:tc>
        <w:tc>
          <w:tcPr>
            <w:tcW w:w="13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1,5</w:t>
            </w:r>
          </w:p>
        </w:tc>
        <w:tc>
          <w:tcPr>
            <w:tcW w:w="567" w:type="dxa"/>
            <w:gridSpan w:val="2"/>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w:t>
            </w:r>
          </w:p>
        </w:tc>
      </w:tr>
      <w:tr w:rsidR="008D19C9" w:rsidRPr="00F336DD" w:rsidTr="00AD4BA1">
        <w:trPr>
          <w:gridAfter w:val="1"/>
          <w:wAfter w:w="74" w:type="dxa"/>
          <w:trHeight w:val="284"/>
          <w:jc w:val="center"/>
        </w:trPr>
        <w:tc>
          <w:tcPr>
            <w:tcW w:w="1870" w:type="dxa"/>
            <w:tcBorders>
              <w:top w:val="nil"/>
              <w:bottom w:val="nil"/>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 × 1</w:t>
            </w:r>
          </w:p>
        </w:tc>
        <w:tc>
          <w:tcPr>
            <w:tcW w:w="1731"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1,04</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abc</w:t>
            </w:r>
          </w:p>
        </w:tc>
        <w:tc>
          <w:tcPr>
            <w:tcW w:w="17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1,11</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w:t>
            </w:r>
          </w:p>
        </w:tc>
        <w:tc>
          <w:tcPr>
            <w:tcW w:w="13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1,08</w:t>
            </w:r>
          </w:p>
        </w:tc>
        <w:tc>
          <w:tcPr>
            <w:tcW w:w="567" w:type="dxa"/>
            <w:gridSpan w:val="2"/>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8D19C9" w:rsidRPr="00F336DD" w:rsidTr="00AD4BA1">
        <w:trPr>
          <w:gridAfter w:val="1"/>
          <w:wAfter w:w="74" w:type="dxa"/>
          <w:trHeight w:val="284"/>
          <w:jc w:val="center"/>
        </w:trPr>
        <w:tc>
          <w:tcPr>
            <w:tcW w:w="1870" w:type="dxa"/>
            <w:tcBorders>
              <w:top w:val="nil"/>
              <w:bottom w:val="nil"/>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 × 2</w:t>
            </w:r>
          </w:p>
        </w:tc>
        <w:tc>
          <w:tcPr>
            <w:tcW w:w="1731"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1,03</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w:t>
            </w:r>
          </w:p>
        </w:tc>
        <w:tc>
          <w:tcPr>
            <w:tcW w:w="17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1,94</w:t>
            </w:r>
          </w:p>
        </w:tc>
        <w:tc>
          <w:tcPr>
            <w:tcW w:w="870" w:type="dxa"/>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c</w:t>
            </w:r>
          </w:p>
        </w:tc>
        <w:tc>
          <w:tcPr>
            <w:tcW w:w="1332" w:type="dxa"/>
            <w:tcBorders>
              <w:top w:val="nil"/>
              <w:bottom w:val="nil"/>
            </w:tcBorders>
            <w:shd w:val="clear" w:color="auto" w:fill="FFFFFF"/>
            <w:vAlign w:val="bottom"/>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1,49</w:t>
            </w:r>
          </w:p>
        </w:tc>
        <w:tc>
          <w:tcPr>
            <w:tcW w:w="567" w:type="dxa"/>
            <w:gridSpan w:val="2"/>
            <w:tcBorders>
              <w:top w:val="nil"/>
              <w:bottom w:val="nil"/>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w:t>
            </w:r>
          </w:p>
        </w:tc>
      </w:tr>
      <w:tr w:rsidR="008D19C9" w:rsidRPr="00F336DD" w:rsidTr="00AD4BA1">
        <w:trPr>
          <w:gridAfter w:val="1"/>
          <w:wAfter w:w="74" w:type="dxa"/>
          <w:trHeight w:val="284"/>
          <w:jc w:val="center"/>
        </w:trPr>
        <w:tc>
          <w:tcPr>
            <w:tcW w:w="1870" w:type="dxa"/>
            <w:tcBorders>
              <w:top w:val="nil"/>
              <w:bottom w:val="single" w:sz="8" w:space="0" w:color="000000"/>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 × 3</w:t>
            </w:r>
          </w:p>
        </w:tc>
        <w:tc>
          <w:tcPr>
            <w:tcW w:w="1731" w:type="dxa"/>
            <w:tcBorders>
              <w:top w:val="nil"/>
              <w:bottom w:val="single" w:sz="8" w:space="0" w:color="000000"/>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1,64</w:t>
            </w:r>
          </w:p>
        </w:tc>
        <w:tc>
          <w:tcPr>
            <w:tcW w:w="870" w:type="dxa"/>
            <w:tcBorders>
              <w:top w:val="nil"/>
              <w:bottom w:val="single" w:sz="8" w:space="0" w:color="000000"/>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abc</w:t>
            </w:r>
          </w:p>
        </w:tc>
        <w:tc>
          <w:tcPr>
            <w:tcW w:w="1732" w:type="dxa"/>
            <w:tcBorders>
              <w:top w:val="nil"/>
              <w:bottom w:val="single" w:sz="8" w:space="0" w:color="000000"/>
            </w:tcBorders>
            <w:shd w:val="clear" w:color="auto" w:fill="FFFFFF"/>
            <w:vAlign w:val="bottom"/>
          </w:tcPr>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1,84</w:t>
            </w:r>
          </w:p>
        </w:tc>
        <w:tc>
          <w:tcPr>
            <w:tcW w:w="870" w:type="dxa"/>
            <w:tcBorders>
              <w:top w:val="nil"/>
              <w:bottom w:val="single" w:sz="8" w:space="0" w:color="000000"/>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c</w:t>
            </w:r>
          </w:p>
        </w:tc>
        <w:tc>
          <w:tcPr>
            <w:tcW w:w="1332" w:type="dxa"/>
            <w:tcBorders>
              <w:top w:val="nil"/>
              <w:bottom w:val="single" w:sz="8" w:space="0" w:color="000000"/>
            </w:tcBorders>
            <w:shd w:val="clear" w:color="auto" w:fill="FFFFFF"/>
            <w:vAlign w:val="bottom"/>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1,74</w:t>
            </w:r>
          </w:p>
        </w:tc>
        <w:tc>
          <w:tcPr>
            <w:tcW w:w="567" w:type="dxa"/>
            <w:gridSpan w:val="2"/>
            <w:tcBorders>
              <w:top w:val="nil"/>
              <w:bottom w:val="single" w:sz="8" w:space="0" w:color="000000"/>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8D19C9" w:rsidRPr="00F336DD" w:rsidTr="00AD4BA1">
        <w:trPr>
          <w:trHeight w:val="284"/>
          <w:jc w:val="center"/>
        </w:trPr>
        <w:tc>
          <w:tcPr>
            <w:tcW w:w="1870" w:type="dxa"/>
            <w:tcBorders>
              <w:top w:val="nil"/>
              <w:bottom w:val="single" w:sz="8" w:space="0" w:color="000000"/>
            </w:tcBorders>
            <w:shd w:val="clear" w:color="auto" w:fill="FFFFFF"/>
            <w:vAlign w:val="center"/>
          </w:tcPr>
          <w:p w:rsidR="008D19C9" w:rsidRPr="00F336DD" w:rsidRDefault="008D19C9"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Means</w:t>
            </w:r>
          </w:p>
          <w:p w:rsidR="008D19C9" w:rsidRPr="00F336DD" w:rsidRDefault="008D19C9"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(for cultivars)</w:t>
            </w:r>
          </w:p>
        </w:tc>
        <w:tc>
          <w:tcPr>
            <w:tcW w:w="1731" w:type="dxa"/>
            <w:tcBorders>
              <w:top w:val="nil"/>
              <w:bottom w:val="single" w:sz="8" w:space="0" w:color="000000"/>
            </w:tcBorders>
            <w:shd w:val="clear" w:color="auto" w:fill="FFFFFF"/>
            <w:vAlign w:val="center"/>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1,31</w:t>
            </w:r>
          </w:p>
        </w:tc>
        <w:tc>
          <w:tcPr>
            <w:tcW w:w="870" w:type="dxa"/>
            <w:tcBorders>
              <w:top w:val="nil"/>
              <w:bottom w:val="single" w:sz="8" w:space="0" w:color="000000"/>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1732" w:type="dxa"/>
            <w:tcBorders>
              <w:top w:val="nil"/>
              <w:bottom w:val="single" w:sz="8" w:space="0" w:color="000000"/>
            </w:tcBorders>
            <w:shd w:val="clear" w:color="auto" w:fill="FFFFFF"/>
            <w:vAlign w:val="center"/>
          </w:tcPr>
          <w:p w:rsidR="008D19C9" w:rsidRPr="00F336DD" w:rsidRDefault="008D19C9" w:rsidP="00E52A51">
            <w:pPr>
              <w:spacing w:after="0" w:line="240" w:lineRule="auto"/>
              <w:jc w:val="center"/>
              <w:rPr>
                <w:rFonts w:ascii="Times New Roman" w:hAnsi="Times New Roman"/>
                <w:sz w:val="20"/>
                <w:szCs w:val="20"/>
              </w:rPr>
            </w:pPr>
            <w:r w:rsidRPr="00F336DD">
              <w:rPr>
                <w:rFonts w:ascii="Times New Roman" w:hAnsi="Times New Roman"/>
                <w:sz w:val="20"/>
                <w:szCs w:val="20"/>
              </w:rPr>
              <w:t>1,19</w:t>
            </w:r>
          </w:p>
        </w:tc>
        <w:tc>
          <w:tcPr>
            <w:tcW w:w="870" w:type="dxa"/>
            <w:tcBorders>
              <w:top w:val="nil"/>
              <w:bottom w:val="single" w:sz="8" w:space="0" w:color="000000"/>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1737" w:type="dxa"/>
            <w:gridSpan w:val="2"/>
            <w:tcBorders>
              <w:top w:val="nil"/>
              <w:bottom w:val="single" w:sz="8" w:space="0" w:color="000000"/>
            </w:tcBorders>
            <w:shd w:val="clear" w:color="auto" w:fill="FFFFFF"/>
            <w:vAlign w:val="center"/>
          </w:tcPr>
          <w:p w:rsidR="008D19C9" w:rsidRPr="00F336DD" w:rsidRDefault="008D19C9" w:rsidP="00E52A51">
            <w:pPr>
              <w:spacing w:after="0" w:line="240" w:lineRule="auto"/>
              <w:jc w:val="center"/>
              <w:rPr>
                <w:rFonts w:ascii="Times New Roman" w:hAnsi="Times New Roman"/>
                <w:sz w:val="20"/>
                <w:szCs w:val="20"/>
              </w:rPr>
            </w:pPr>
          </w:p>
        </w:tc>
        <w:tc>
          <w:tcPr>
            <w:tcW w:w="236" w:type="dxa"/>
            <w:gridSpan w:val="2"/>
            <w:tcBorders>
              <w:top w:val="nil"/>
              <w:bottom w:val="single" w:sz="8" w:space="0" w:color="000000"/>
            </w:tcBorders>
            <w:shd w:val="clear" w:color="auto" w:fill="FFFFFF"/>
            <w:vAlign w:val="center"/>
          </w:tcPr>
          <w:p w:rsidR="008D19C9" w:rsidRPr="00F336DD" w:rsidRDefault="008D19C9" w:rsidP="00E52A51">
            <w:pPr>
              <w:spacing w:after="0" w:line="240" w:lineRule="auto"/>
              <w:rPr>
                <w:rFonts w:ascii="Times New Roman" w:hAnsi="Times New Roman"/>
                <w:b/>
                <w:sz w:val="20"/>
                <w:szCs w:val="20"/>
              </w:rPr>
            </w:pPr>
          </w:p>
        </w:tc>
      </w:tr>
      <w:tr w:rsidR="008D19C9" w:rsidRPr="00A41816" w:rsidTr="00AD4BA1">
        <w:trPr>
          <w:gridAfter w:val="1"/>
          <w:wAfter w:w="74" w:type="dxa"/>
          <w:trHeight w:val="284"/>
          <w:jc w:val="center"/>
        </w:trPr>
        <w:tc>
          <w:tcPr>
            <w:tcW w:w="8972" w:type="dxa"/>
            <w:gridSpan w:val="8"/>
            <w:tcBorders>
              <w:top w:val="single" w:sz="4" w:space="0" w:color="000000"/>
              <w:bottom w:val="nil"/>
            </w:tcBorders>
            <w:shd w:val="clear" w:color="auto" w:fill="FFFFFF"/>
            <w:vAlign w:val="center"/>
          </w:tcPr>
          <w:p w:rsidR="008D19C9" w:rsidRPr="00F336DD" w:rsidRDefault="008D19C9" w:rsidP="00E52A51">
            <w:pPr>
              <w:spacing w:after="0" w:line="240" w:lineRule="auto"/>
              <w:ind w:firstLine="102"/>
              <w:rPr>
                <w:rFonts w:ascii="Times New Roman" w:hAnsi="Times New Roman"/>
                <w:bCs/>
                <w:sz w:val="18"/>
                <w:szCs w:val="18"/>
                <w:lang w:val="en-US"/>
              </w:rPr>
            </w:pPr>
            <w:r w:rsidRPr="00F336DD">
              <w:rPr>
                <w:rFonts w:ascii="Times New Roman" w:hAnsi="Times New Roman"/>
                <w:bCs/>
                <w:sz w:val="18"/>
                <w:szCs w:val="18"/>
                <w:vertAlign w:val="superscript"/>
                <w:lang w:val="en-US"/>
              </w:rPr>
              <w:t>*</w:t>
            </w:r>
            <w:r w:rsidR="004D7FA8" w:rsidRPr="00F336DD">
              <w:rPr>
                <w:rFonts w:ascii="Times New Roman" w:hAnsi="Times New Roman"/>
                <w:bCs/>
                <w:sz w:val="18"/>
                <w:szCs w:val="18"/>
                <w:lang w:val="en-US"/>
              </w:rPr>
              <w:t xml:space="preserve"> Means followed by the same letter do not differ significantly at α = 0</w:t>
            </w:r>
            <w:proofErr w:type="gramStart"/>
            <w:r w:rsidR="004D7FA8" w:rsidRPr="00F336DD">
              <w:rPr>
                <w:rFonts w:ascii="Times New Roman" w:hAnsi="Times New Roman"/>
                <w:bCs/>
                <w:sz w:val="18"/>
                <w:szCs w:val="18"/>
                <w:lang w:val="en-US"/>
              </w:rPr>
              <w:t>,05</w:t>
            </w:r>
            <w:proofErr w:type="gramEnd"/>
            <w:r w:rsidR="004D7FA8" w:rsidRPr="00F336DD">
              <w:rPr>
                <w:rFonts w:ascii="Times New Roman" w:hAnsi="Times New Roman"/>
                <w:bCs/>
                <w:sz w:val="18"/>
                <w:szCs w:val="18"/>
                <w:lang w:val="en-US"/>
              </w:rPr>
              <w:t>.</w:t>
            </w:r>
          </w:p>
        </w:tc>
      </w:tr>
    </w:tbl>
    <w:p w:rsidR="008D19C9" w:rsidRPr="00F336DD" w:rsidRDefault="008D19C9" w:rsidP="00E52A51">
      <w:pPr>
        <w:spacing w:after="0" w:line="240" w:lineRule="auto"/>
        <w:jc w:val="both"/>
        <w:rPr>
          <w:rFonts w:ascii="Times New Roman" w:hAnsi="Times New Roman"/>
          <w:sz w:val="20"/>
          <w:szCs w:val="20"/>
          <w:lang w:val="en-US"/>
        </w:rPr>
      </w:pPr>
    </w:p>
    <w:p w:rsidR="000F25B0" w:rsidRPr="00F336DD" w:rsidRDefault="000F25B0" w:rsidP="00E52A51">
      <w:pPr>
        <w:spacing w:line="360" w:lineRule="auto"/>
        <w:contextualSpacing/>
        <w:jc w:val="both"/>
        <w:rPr>
          <w:rFonts w:ascii="Times New Roman" w:hAnsi="Times New Roman"/>
          <w:b/>
          <w:sz w:val="24"/>
          <w:szCs w:val="24"/>
          <w:lang w:val="en-US"/>
        </w:rPr>
      </w:pPr>
      <w:r w:rsidRPr="00F336DD">
        <w:rPr>
          <w:rFonts w:ascii="Times New Roman" w:hAnsi="Times New Roman"/>
          <w:b/>
          <w:sz w:val="24"/>
          <w:szCs w:val="24"/>
          <w:lang w:val="en-US"/>
        </w:rPr>
        <w:t>Photosynthesis efficiency</w:t>
      </w:r>
    </w:p>
    <w:p w:rsidR="009A1901" w:rsidRPr="00F336DD" w:rsidRDefault="009A1901" w:rsidP="00E52A51">
      <w:pPr>
        <w:spacing w:after="120"/>
        <w:jc w:val="both"/>
        <w:rPr>
          <w:rFonts w:ascii="Times New Roman" w:hAnsi="Times New Roman"/>
          <w:sz w:val="20"/>
          <w:szCs w:val="20"/>
          <w:lang w:val="en-US"/>
        </w:rPr>
      </w:pPr>
      <w:proofErr w:type="gramStart"/>
      <w:r w:rsidRPr="00F336DD">
        <w:rPr>
          <w:rFonts w:ascii="Times New Roman" w:hAnsi="Times New Roman"/>
          <w:b/>
          <w:sz w:val="20"/>
          <w:szCs w:val="20"/>
          <w:lang w:val="en-US"/>
        </w:rPr>
        <w:t xml:space="preserve">Table </w:t>
      </w:r>
      <w:r w:rsidR="008D19C9" w:rsidRPr="00F336DD">
        <w:rPr>
          <w:rFonts w:ascii="Times New Roman" w:hAnsi="Times New Roman"/>
          <w:b/>
          <w:sz w:val="20"/>
          <w:szCs w:val="20"/>
          <w:lang w:val="en-US"/>
        </w:rPr>
        <w:t>4</w:t>
      </w:r>
      <w:r w:rsidRPr="00F336DD">
        <w:rPr>
          <w:rFonts w:ascii="Times New Roman" w:hAnsi="Times New Roman"/>
          <w:b/>
          <w:sz w:val="20"/>
          <w:szCs w:val="20"/>
          <w:lang w:val="en-US"/>
        </w:rPr>
        <w:t>.</w:t>
      </w:r>
      <w:proofErr w:type="gramEnd"/>
      <w:r w:rsidRPr="00F336DD">
        <w:rPr>
          <w:rFonts w:ascii="Times New Roman" w:hAnsi="Times New Roman"/>
          <w:b/>
          <w:sz w:val="20"/>
          <w:szCs w:val="20"/>
          <w:lang w:val="en-US"/>
        </w:rPr>
        <w:t xml:space="preserve"> </w:t>
      </w:r>
      <w:proofErr w:type="gramStart"/>
      <w:r w:rsidRPr="00F336DD">
        <w:rPr>
          <w:rFonts w:ascii="Times New Roman" w:hAnsi="Times New Roman"/>
          <w:sz w:val="20"/>
          <w:szCs w:val="20"/>
          <w:lang w:val="en-US"/>
        </w:rPr>
        <w:t>Effect of biostimulators AlgaminoPlant and Route on photosynthesis rate (µmol CO</w:t>
      </w:r>
      <w:r w:rsidRPr="00F336DD">
        <w:rPr>
          <w:rFonts w:ascii="Times New Roman" w:hAnsi="Times New Roman"/>
          <w:sz w:val="20"/>
          <w:szCs w:val="20"/>
          <w:vertAlign w:val="subscript"/>
          <w:lang w:val="en-US"/>
        </w:rPr>
        <w:t>2</w:t>
      </w:r>
      <w:r w:rsidRPr="00F336DD">
        <w:rPr>
          <w:rFonts w:ascii="Times New Roman" w:hAnsi="Times New Roman"/>
          <w:sz w:val="20"/>
          <w:szCs w:val="20"/>
          <w:lang w:val="en-US"/>
        </w:rPr>
        <w:t xml:space="preserve"> · m</w:t>
      </w:r>
      <w:r w:rsidRPr="00F336DD">
        <w:rPr>
          <w:rFonts w:ascii="Times New Roman" w:hAnsi="Times New Roman"/>
          <w:sz w:val="20"/>
          <w:szCs w:val="20"/>
          <w:vertAlign w:val="superscript"/>
          <w:lang w:val="en-US"/>
        </w:rPr>
        <w:t>-2</w:t>
      </w:r>
      <w:r w:rsidRPr="00F336DD">
        <w:rPr>
          <w:rFonts w:ascii="Times New Roman" w:hAnsi="Times New Roman"/>
          <w:sz w:val="20"/>
          <w:szCs w:val="20"/>
          <w:lang w:val="en-US"/>
        </w:rPr>
        <w:t xml:space="preserve"> · s</w:t>
      </w:r>
      <w:r w:rsidRPr="00F336DD">
        <w:rPr>
          <w:rFonts w:ascii="Times New Roman" w:hAnsi="Times New Roman"/>
          <w:sz w:val="20"/>
          <w:szCs w:val="20"/>
          <w:vertAlign w:val="superscript"/>
          <w:lang w:val="en-US"/>
        </w:rPr>
        <w:t>-1</w:t>
      </w:r>
      <w:r w:rsidRPr="00F336DD">
        <w:rPr>
          <w:rFonts w:ascii="Times New Roman" w:hAnsi="Times New Roman"/>
          <w:sz w:val="20"/>
          <w:szCs w:val="20"/>
          <w:lang w:val="en-US"/>
        </w:rPr>
        <w:t>) in cu</w:t>
      </w:r>
      <w:r w:rsidRPr="00F336DD">
        <w:rPr>
          <w:rFonts w:ascii="Times New Roman" w:hAnsi="Times New Roman"/>
          <w:sz w:val="20"/>
          <w:szCs w:val="20"/>
          <w:lang w:val="en-US"/>
        </w:rPr>
        <w:t>t</w:t>
      </w:r>
      <w:r w:rsidRPr="00F336DD">
        <w:rPr>
          <w:rFonts w:ascii="Times New Roman" w:hAnsi="Times New Roman"/>
          <w:sz w:val="20"/>
          <w:szCs w:val="20"/>
          <w:lang w:val="en-US"/>
        </w:rPr>
        <w:t>tings of smoke tree 'Royal Purple' and 'Young Lady'.</w:t>
      </w:r>
      <w:proofErr w:type="gramEnd"/>
    </w:p>
    <w:tbl>
      <w:tblPr>
        <w:tblW w:w="0" w:type="auto"/>
        <w:jc w:val="center"/>
        <w:tblInd w:w="108" w:type="dxa"/>
        <w:tblBorders>
          <w:top w:val="single" w:sz="8" w:space="0" w:color="000000"/>
          <w:bottom w:val="single" w:sz="8" w:space="0" w:color="000000"/>
        </w:tblBorders>
        <w:shd w:val="clear" w:color="auto" w:fill="FFFFFF"/>
        <w:tblLook w:val="04A0"/>
      </w:tblPr>
      <w:tblGrid>
        <w:gridCol w:w="1869"/>
        <w:gridCol w:w="1731"/>
        <w:gridCol w:w="870"/>
        <w:gridCol w:w="1733"/>
        <w:gridCol w:w="870"/>
        <w:gridCol w:w="1332"/>
        <w:gridCol w:w="405"/>
        <w:gridCol w:w="162"/>
        <w:gridCol w:w="74"/>
      </w:tblGrid>
      <w:tr w:rsidR="009A1901" w:rsidRPr="00F336DD" w:rsidTr="00AD4BA1">
        <w:trPr>
          <w:gridAfter w:val="1"/>
          <w:wAfter w:w="74" w:type="dxa"/>
          <w:trHeight w:val="284"/>
          <w:jc w:val="center"/>
        </w:trPr>
        <w:tc>
          <w:tcPr>
            <w:tcW w:w="1869" w:type="dxa"/>
            <w:vMerge w:val="restart"/>
            <w:tcBorders>
              <w:top w:val="single" w:sz="4" w:space="0" w:color="000000"/>
            </w:tcBorders>
            <w:shd w:val="clear" w:color="auto" w:fill="FFFFFF"/>
            <w:vAlign w:val="center"/>
          </w:tcPr>
          <w:p w:rsidR="009A1901" w:rsidRPr="00F336DD" w:rsidRDefault="0031776B"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Treatment</w:t>
            </w:r>
          </w:p>
        </w:tc>
        <w:tc>
          <w:tcPr>
            <w:tcW w:w="5204" w:type="dxa"/>
            <w:gridSpan w:val="4"/>
            <w:tcBorders>
              <w:top w:val="single" w:sz="4"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Taxon</w:t>
            </w:r>
          </w:p>
        </w:tc>
        <w:tc>
          <w:tcPr>
            <w:tcW w:w="1899" w:type="dxa"/>
            <w:gridSpan w:val="3"/>
            <w:vMerge w:val="restart"/>
            <w:tcBorders>
              <w:top w:val="single" w:sz="4"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Means</w:t>
            </w:r>
          </w:p>
          <w:p w:rsidR="009A1901" w:rsidRPr="00F336DD" w:rsidRDefault="009A1901"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(for treatments)</w:t>
            </w:r>
          </w:p>
        </w:tc>
      </w:tr>
      <w:tr w:rsidR="009A1901" w:rsidRPr="00F336DD" w:rsidTr="00AD4BA1">
        <w:trPr>
          <w:gridAfter w:val="1"/>
          <w:wAfter w:w="74" w:type="dxa"/>
          <w:trHeight w:val="284"/>
          <w:jc w:val="center"/>
        </w:trPr>
        <w:tc>
          <w:tcPr>
            <w:tcW w:w="1869" w:type="dxa"/>
            <w:vMerge/>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p>
        </w:tc>
        <w:tc>
          <w:tcPr>
            <w:tcW w:w="2601" w:type="dxa"/>
            <w:gridSpan w:val="2"/>
            <w:tcBorders>
              <w:top w:val="single" w:sz="4"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i/>
                <w:sz w:val="20"/>
                <w:szCs w:val="20"/>
              </w:rPr>
              <w:t xml:space="preserve">C. coggygria </w:t>
            </w:r>
            <w:r w:rsidRPr="00F336DD">
              <w:rPr>
                <w:rFonts w:ascii="Times New Roman" w:hAnsi="Times New Roman"/>
                <w:sz w:val="20"/>
                <w:szCs w:val="20"/>
              </w:rPr>
              <w:t>'Royal Purple'</w:t>
            </w:r>
          </w:p>
        </w:tc>
        <w:tc>
          <w:tcPr>
            <w:tcW w:w="2603" w:type="dxa"/>
            <w:gridSpan w:val="2"/>
            <w:tcBorders>
              <w:top w:val="single" w:sz="4"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i/>
                <w:sz w:val="20"/>
                <w:szCs w:val="20"/>
              </w:rPr>
              <w:t xml:space="preserve">C. coggygria </w:t>
            </w:r>
            <w:r w:rsidRPr="00F336DD">
              <w:rPr>
                <w:rFonts w:ascii="Times New Roman" w:hAnsi="Times New Roman"/>
                <w:sz w:val="20"/>
                <w:szCs w:val="20"/>
              </w:rPr>
              <w:t>'Young Lady'</w:t>
            </w:r>
          </w:p>
        </w:tc>
        <w:tc>
          <w:tcPr>
            <w:tcW w:w="1899" w:type="dxa"/>
            <w:gridSpan w:val="3"/>
            <w:vMerge/>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p>
        </w:tc>
      </w:tr>
      <w:tr w:rsidR="009A1901" w:rsidRPr="00F336DD" w:rsidTr="00AD4BA1">
        <w:trPr>
          <w:gridAfter w:val="1"/>
          <w:wAfter w:w="74" w:type="dxa"/>
          <w:trHeight w:val="284"/>
          <w:jc w:val="center"/>
        </w:trPr>
        <w:tc>
          <w:tcPr>
            <w:tcW w:w="1869" w:type="dxa"/>
            <w:tcBorders>
              <w:top w:val="single" w:sz="8" w:space="0" w:color="000000"/>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Control</w:t>
            </w:r>
          </w:p>
        </w:tc>
        <w:tc>
          <w:tcPr>
            <w:tcW w:w="1731" w:type="dxa"/>
            <w:tcBorders>
              <w:top w:val="single" w:sz="8" w:space="0" w:color="000000"/>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1,16</w:t>
            </w:r>
          </w:p>
        </w:tc>
        <w:tc>
          <w:tcPr>
            <w:tcW w:w="870" w:type="dxa"/>
            <w:tcBorders>
              <w:top w:val="single" w:sz="8" w:space="0" w:color="000000"/>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a</w:t>
            </w:r>
            <w:r w:rsidRPr="00F336DD">
              <w:rPr>
                <w:rFonts w:ascii="Times New Roman" w:hAnsi="Times New Roman"/>
                <w:b/>
                <w:sz w:val="20"/>
                <w:szCs w:val="20"/>
                <w:vertAlign w:val="superscript"/>
              </w:rPr>
              <w:t>*</w:t>
            </w:r>
          </w:p>
        </w:tc>
        <w:tc>
          <w:tcPr>
            <w:tcW w:w="1733" w:type="dxa"/>
            <w:tcBorders>
              <w:top w:val="single" w:sz="8" w:space="0" w:color="000000"/>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1,17</w:t>
            </w:r>
          </w:p>
        </w:tc>
        <w:tc>
          <w:tcPr>
            <w:tcW w:w="870" w:type="dxa"/>
            <w:tcBorders>
              <w:top w:val="single" w:sz="8" w:space="0" w:color="000000"/>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1332" w:type="dxa"/>
            <w:tcBorders>
              <w:top w:val="single" w:sz="8" w:space="0" w:color="000000"/>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1,17</w:t>
            </w:r>
          </w:p>
        </w:tc>
        <w:tc>
          <w:tcPr>
            <w:tcW w:w="567" w:type="dxa"/>
            <w:gridSpan w:val="2"/>
            <w:tcBorders>
              <w:top w:val="single" w:sz="8" w:space="0" w:color="000000"/>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9A1901" w:rsidRPr="00F336DD" w:rsidTr="00AD4BA1">
        <w:trPr>
          <w:gridAfter w:val="1"/>
          <w:wAfter w:w="74" w:type="dxa"/>
          <w:trHeight w:val="284"/>
          <w:jc w:val="center"/>
        </w:trPr>
        <w:tc>
          <w:tcPr>
            <w:tcW w:w="1869"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Rhizopon AA</w:t>
            </w:r>
          </w:p>
        </w:tc>
        <w:tc>
          <w:tcPr>
            <w:tcW w:w="1731"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2,53</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bc</w:t>
            </w:r>
          </w:p>
        </w:tc>
        <w:tc>
          <w:tcPr>
            <w:tcW w:w="1733"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3,22</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bcd</w:t>
            </w:r>
          </w:p>
        </w:tc>
        <w:tc>
          <w:tcPr>
            <w:tcW w:w="1332"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2,88</w:t>
            </w:r>
          </w:p>
        </w:tc>
        <w:tc>
          <w:tcPr>
            <w:tcW w:w="567" w:type="dxa"/>
            <w:gridSpan w:val="2"/>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9A1901" w:rsidRPr="00F336DD" w:rsidTr="00AD4BA1">
        <w:trPr>
          <w:gridAfter w:val="1"/>
          <w:wAfter w:w="74" w:type="dxa"/>
          <w:trHeight w:val="284"/>
          <w:jc w:val="center"/>
        </w:trPr>
        <w:tc>
          <w:tcPr>
            <w:tcW w:w="1869"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IBA</w:t>
            </w:r>
          </w:p>
        </w:tc>
        <w:tc>
          <w:tcPr>
            <w:tcW w:w="1731"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2,61</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bc</w:t>
            </w:r>
          </w:p>
        </w:tc>
        <w:tc>
          <w:tcPr>
            <w:tcW w:w="1733"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3,59</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de</w:t>
            </w:r>
          </w:p>
        </w:tc>
        <w:tc>
          <w:tcPr>
            <w:tcW w:w="1332"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3,10</w:t>
            </w:r>
          </w:p>
        </w:tc>
        <w:tc>
          <w:tcPr>
            <w:tcW w:w="567" w:type="dxa"/>
            <w:gridSpan w:val="2"/>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9A1901" w:rsidRPr="00F336DD" w:rsidTr="00AD4BA1">
        <w:trPr>
          <w:gridAfter w:val="1"/>
          <w:wAfter w:w="74" w:type="dxa"/>
          <w:trHeight w:val="284"/>
          <w:jc w:val="center"/>
        </w:trPr>
        <w:tc>
          <w:tcPr>
            <w:tcW w:w="1869"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 × 1</w:t>
            </w:r>
          </w:p>
        </w:tc>
        <w:tc>
          <w:tcPr>
            <w:tcW w:w="1731"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4,46</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fg</w:t>
            </w:r>
          </w:p>
        </w:tc>
        <w:tc>
          <w:tcPr>
            <w:tcW w:w="1733"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2,94</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bcd</w:t>
            </w:r>
          </w:p>
        </w:tc>
        <w:tc>
          <w:tcPr>
            <w:tcW w:w="1332"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3,70</w:t>
            </w:r>
          </w:p>
        </w:tc>
        <w:tc>
          <w:tcPr>
            <w:tcW w:w="567" w:type="dxa"/>
            <w:gridSpan w:val="2"/>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9A1901" w:rsidRPr="00F336DD" w:rsidTr="00AD4BA1">
        <w:trPr>
          <w:gridAfter w:val="1"/>
          <w:wAfter w:w="74" w:type="dxa"/>
          <w:trHeight w:val="284"/>
          <w:jc w:val="center"/>
        </w:trPr>
        <w:tc>
          <w:tcPr>
            <w:tcW w:w="1869"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 × 2</w:t>
            </w:r>
          </w:p>
        </w:tc>
        <w:tc>
          <w:tcPr>
            <w:tcW w:w="1731"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3,74</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def</w:t>
            </w:r>
          </w:p>
        </w:tc>
        <w:tc>
          <w:tcPr>
            <w:tcW w:w="1733"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3,52</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de</w:t>
            </w:r>
          </w:p>
        </w:tc>
        <w:tc>
          <w:tcPr>
            <w:tcW w:w="1332"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3,65</w:t>
            </w:r>
          </w:p>
        </w:tc>
        <w:tc>
          <w:tcPr>
            <w:tcW w:w="567" w:type="dxa"/>
            <w:gridSpan w:val="2"/>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9A1901" w:rsidRPr="00F336DD" w:rsidTr="00AD4BA1">
        <w:trPr>
          <w:gridAfter w:val="1"/>
          <w:wAfter w:w="74" w:type="dxa"/>
          <w:trHeight w:val="284"/>
          <w:jc w:val="center"/>
        </w:trPr>
        <w:tc>
          <w:tcPr>
            <w:tcW w:w="1869"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 × 3</w:t>
            </w:r>
          </w:p>
        </w:tc>
        <w:tc>
          <w:tcPr>
            <w:tcW w:w="1731"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3,92</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efg</w:t>
            </w:r>
          </w:p>
        </w:tc>
        <w:tc>
          <w:tcPr>
            <w:tcW w:w="1733"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3,31</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cde</w:t>
            </w:r>
          </w:p>
        </w:tc>
        <w:tc>
          <w:tcPr>
            <w:tcW w:w="1332"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3,63</w:t>
            </w:r>
          </w:p>
        </w:tc>
        <w:tc>
          <w:tcPr>
            <w:tcW w:w="567" w:type="dxa"/>
            <w:gridSpan w:val="2"/>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9A1901" w:rsidRPr="00F336DD" w:rsidTr="00AD4BA1">
        <w:trPr>
          <w:gridAfter w:val="1"/>
          <w:wAfter w:w="74" w:type="dxa"/>
          <w:trHeight w:val="284"/>
          <w:jc w:val="center"/>
        </w:trPr>
        <w:tc>
          <w:tcPr>
            <w:tcW w:w="1869"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 × 1</w:t>
            </w:r>
          </w:p>
        </w:tc>
        <w:tc>
          <w:tcPr>
            <w:tcW w:w="1731"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2,53</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bc</w:t>
            </w:r>
          </w:p>
        </w:tc>
        <w:tc>
          <w:tcPr>
            <w:tcW w:w="1733"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3,66</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def</w:t>
            </w:r>
          </w:p>
        </w:tc>
        <w:tc>
          <w:tcPr>
            <w:tcW w:w="1332"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3,10</w:t>
            </w:r>
          </w:p>
        </w:tc>
        <w:tc>
          <w:tcPr>
            <w:tcW w:w="567" w:type="dxa"/>
            <w:gridSpan w:val="2"/>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9A1901" w:rsidRPr="00F336DD" w:rsidTr="00AD4BA1">
        <w:trPr>
          <w:gridAfter w:val="1"/>
          <w:wAfter w:w="74" w:type="dxa"/>
          <w:trHeight w:val="284"/>
          <w:jc w:val="center"/>
        </w:trPr>
        <w:tc>
          <w:tcPr>
            <w:tcW w:w="1869"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 × 2</w:t>
            </w:r>
          </w:p>
        </w:tc>
        <w:tc>
          <w:tcPr>
            <w:tcW w:w="1731"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5,57</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h</w:t>
            </w:r>
          </w:p>
        </w:tc>
        <w:tc>
          <w:tcPr>
            <w:tcW w:w="1733"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2,20</w:t>
            </w:r>
          </w:p>
        </w:tc>
        <w:tc>
          <w:tcPr>
            <w:tcW w:w="870" w:type="dxa"/>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1332" w:type="dxa"/>
            <w:tcBorders>
              <w:top w:val="nil"/>
              <w:bottom w:val="nil"/>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3,88</w:t>
            </w:r>
          </w:p>
        </w:tc>
        <w:tc>
          <w:tcPr>
            <w:tcW w:w="567" w:type="dxa"/>
            <w:gridSpan w:val="2"/>
            <w:tcBorders>
              <w:top w:val="nil"/>
              <w:bottom w:val="nil"/>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9A1901" w:rsidRPr="00F336DD" w:rsidTr="00AD4BA1">
        <w:trPr>
          <w:gridAfter w:val="1"/>
          <w:wAfter w:w="74" w:type="dxa"/>
          <w:trHeight w:val="284"/>
          <w:jc w:val="center"/>
        </w:trPr>
        <w:tc>
          <w:tcPr>
            <w:tcW w:w="1869" w:type="dxa"/>
            <w:tcBorders>
              <w:top w:val="nil"/>
              <w:bottom w:val="single" w:sz="8"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 × 3</w:t>
            </w:r>
          </w:p>
        </w:tc>
        <w:tc>
          <w:tcPr>
            <w:tcW w:w="1731" w:type="dxa"/>
            <w:tcBorders>
              <w:top w:val="nil"/>
              <w:bottom w:val="single" w:sz="8"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4,76</w:t>
            </w:r>
          </w:p>
        </w:tc>
        <w:tc>
          <w:tcPr>
            <w:tcW w:w="870" w:type="dxa"/>
            <w:tcBorders>
              <w:top w:val="nil"/>
              <w:bottom w:val="single" w:sz="8" w:space="0" w:color="000000"/>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gh</w:t>
            </w:r>
          </w:p>
        </w:tc>
        <w:tc>
          <w:tcPr>
            <w:tcW w:w="1733" w:type="dxa"/>
            <w:tcBorders>
              <w:top w:val="nil"/>
              <w:bottom w:val="single" w:sz="8"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2,65</w:t>
            </w:r>
          </w:p>
        </w:tc>
        <w:tc>
          <w:tcPr>
            <w:tcW w:w="870" w:type="dxa"/>
            <w:tcBorders>
              <w:top w:val="nil"/>
              <w:bottom w:val="single" w:sz="8" w:space="0" w:color="000000"/>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bc</w:t>
            </w:r>
          </w:p>
        </w:tc>
        <w:tc>
          <w:tcPr>
            <w:tcW w:w="1332" w:type="dxa"/>
            <w:tcBorders>
              <w:top w:val="nil"/>
              <w:bottom w:val="single" w:sz="8"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3,71</w:t>
            </w:r>
          </w:p>
        </w:tc>
        <w:tc>
          <w:tcPr>
            <w:tcW w:w="567" w:type="dxa"/>
            <w:gridSpan w:val="2"/>
            <w:tcBorders>
              <w:top w:val="nil"/>
              <w:bottom w:val="single" w:sz="8" w:space="0" w:color="000000"/>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9A1901" w:rsidRPr="00F336DD" w:rsidTr="00AD4BA1">
        <w:trPr>
          <w:trHeight w:val="284"/>
          <w:jc w:val="center"/>
        </w:trPr>
        <w:tc>
          <w:tcPr>
            <w:tcW w:w="1869" w:type="dxa"/>
            <w:tcBorders>
              <w:top w:val="nil"/>
              <w:bottom w:val="single" w:sz="8"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Means</w:t>
            </w:r>
          </w:p>
          <w:p w:rsidR="009A1901" w:rsidRPr="00F336DD" w:rsidRDefault="009A1901"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(for cultivars)</w:t>
            </w:r>
          </w:p>
        </w:tc>
        <w:tc>
          <w:tcPr>
            <w:tcW w:w="1731" w:type="dxa"/>
            <w:tcBorders>
              <w:top w:val="nil"/>
              <w:bottom w:val="single" w:sz="8"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3,48</w:t>
            </w:r>
          </w:p>
        </w:tc>
        <w:tc>
          <w:tcPr>
            <w:tcW w:w="870" w:type="dxa"/>
            <w:tcBorders>
              <w:top w:val="nil"/>
              <w:bottom w:val="single" w:sz="8" w:space="0" w:color="000000"/>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1733" w:type="dxa"/>
            <w:tcBorders>
              <w:top w:val="nil"/>
              <w:bottom w:val="single" w:sz="8"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r w:rsidRPr="00F336DD">
              <w:rPr>
                <w:rFonts w:ascii="Times New Roman" w:hAnsi="Times New Roman"/>
                <w:sz w:val="20"/>
                <w:szCs w:val="20"/>
              </w:rPr>
              <w:t>2,92</w:t>
            </w:r>
          </w:p>
        </w:tc>
        <w:tc>
          <w:tcPr>
            <w:tcW w:w="870" w:type="dxa"/>
            <w:tcBorders>
              <w:top w:val="nil"/>
              <w:bottom w:val="single" w:sz="8" w:space="0" w:color="000000"/>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1737" w:type="dxa"/>
            <w:gridSpan w:val="2"/>
            <w:tcBorders>
              <w:top w:val="nil"/>
              <w:bottom w:val="single" w:sz="8" w:space="0" w:color="000000"/>
            </w:tcBorders>
            <w:shd w:val="clear" w:color="auto" w:fill="FFFFFF"/>
            <w:vAlign w:val="center"/>
          </w:tcPr>
          <w:p w:rsidR="009A1901" w:rsidRPr="00F336DD" w:rsidRDefault="009A1901" w:rsidP="00E52A51">
            <w:pPr>
              <w:spacing w:after="0" w:line="240" w:lineRule="auto"/>
              <w:jc w:val="center"/>
              <w:rPr>
                <w:rFonts w:ascii="Times New Roman" w:hAnsi="Times New Roman"/>
                <w:sz w:val="20"/>
                <w:szCs w:val="20"/>
              </w:rPr>
            </w:pPr>
          </w:p>
        </w:tc>
        <w:tc>
          <w:tcPr>
            <w:tcW w:w="236" w:type="dxa"/>
            <w:gridSpan w:val="2"/>
            <w:tcBorders>
              <w:top w:val="nil"/>
              <w:bottom w:val="single" w:sz="8" w:space="0" w:color="000000"/>
            </w:tcBorders>
            <w:shd w:val="clear" w:color="auto" w:fill="FFFFFF"/>
            <w:vAlign w:val="center"/>
          </w:tcPr>
          <w:p w:rsidR="009A1901" w:rsidRPr="00F336DD" w:rsidRDefault="009A1901" w:rsidP="00E52A51">
            <w:pPr>
              <w:spacing w:after="0" w:line="240" w:lineRule="auto"/>
              <w:rPr>
                <w:rFonts w:ascii="Times New Roman" w:hAnsi="Times New Roman"/>
                <w:b/>
                <w:sz w:val="20"/>
                <w:szCs w:val="20"/>
              </w:rPr>
            </w:pPr>
          </w:p>
        </w:tc>
      </w:tr>
      <w:tr w:rsidR="009A1901" w:rsidRPr="00A41816" w:rsidTr="00AD4BA1">
        <w:trPr>
          <w:gridAfter w:val="1"/>
          <w:wAfter w:w="74" w:type="dxa"/>
          <w:trHeight w:val="284"/>
          <w:jc w:val="center"/>
        </w:trPr>
        <w:tc>
          <w:tcPr>
            <w:tcW w:w="8972" w:type="dxa"/>
            <w:gridSpan w:val="8"/>
            <w:tcBorders>
              <w:top w:val="single" w:sz="4" w:space="0" w:color="000000"/>
              <w:bottom w:val="nil"/>
            </w:tcBorders>
            <w:shd w:val="clear" w:color="auto" w:fill="FFFFFF"/>
            <w:vAlign w:val="center"/>
          </w:tcPr>
          <w:p w:rsidR="009A1901" w:rsidRPr="00F336DD" w:rsidRDefault="009A1901" w:rsidP="004D7FA8">
            <w:pPr>
              <w:spacing w:after="0" w:line="240" w:lineRule="auto"/>
              <w:ind w:firstLine="102"/>
              <w:rPr>
                <w:rFonts w:ascii="Times New Roman" w:hAnsi="Times New Roman"/>
                <w:bCs/>
                <w:sz w:val="18"/>
                <w:szCs w:val="18"/>
                <w:lang w:val="en-US"/>
              </w:rPr>
            </w:pPr>
            <w:r w:rsidRPr="00F336DD">
              <w:rPr>
                <w:rFonts w:ascii="Times New Roman" w:hAnsi="Times New Roman"/>
                <w:bCs/>
                <w:sz w:val="18"/>
                <w:szCs w:val="18"/>
                <w:vertAlign w:val="superscript"/>
                <w:lang w:val="en-US"/>
              </w:rPr>
              <w:t>*</w:t>
            </w:r>
            <w:r w:rsidR="004D7FA8" w:rsidRPr="00F336DD">
              <w:rPr>
                <w:rFonts w:ascii="Times New Roman" w:hAnsi="Times New Roman"/>
                <w:bCs/>
                <w:sz w:val="18"/>
                <w:szCs w:val="18"/>
                <w:lang w:val="en-US"/>
              </w:rPr>
              <w:t xml:space="preserve"> Means followed by the same letter do not differ significantly at α = 0</w:t>
            </w:r>
            <w:proofErr w:type="gramStart"/>
            <w:r w:rsidR="004D7FA8" w:rsidRPr="00F336DD">
              <w:rPr>
                <w:rFonts w:ascii="Times New Roman" w:hAnsi="Times New Roman"/>
                <w:bCs/>
                <w:sz w:val="18"/>
                <w:szCs w:val="18"/>
                <w:lang w:val="en-US"/>
              </w:rPr>
              <w:t>,05</w:t>
            </w:r>
            <w:proofErr w:type="gramEnd"/>
            <w:r w:rsidR="004D7FA8" w:rsidRPr="00F336DD">
              <w:rPr>
                <w:rFonts w:ascii="Times New Roman" w:hAnsi="Times New Roman"/>
                <w:bCs/>
                <w:sz w:val="18"/>
                <w:szCs w:val="18"/>
                <w:lang w:val="en-US"/>
              </w:rPr>
              <w:t>.</w:t>
            </w:r>
          </w:p>
        </w:tc>
      </w:tr>
    </w:tbl>
    <w:p w:rsidR="009A1901" w:rsidRPr="00F336DD" w:rsidRDefault="009A1901" w:rsidP="00E52A51">
      <w:pPr>
        <w:spacing w:after="0" w:line="240" w:lineRule="auto"/>
        <w:jc w:val="both"/>
        <w:rPr>
          <w:rFonts w:ascii="Times New Roman" w:hAnsi="Times New Roman"/>
          <w:sz w:val="20"/>
          <w:szCs w:val="20"/>
          <w:lang w:val="en-US"/>
        </w:rPr>
      </w:pPr>
    </w:p>
    <w:p w:rsidR="00954CA2" w:rsidRPr="00F336DD" w:rsidRDefault="00FB4E20" w:rsidP="00E52A51">
      <w:pPr>
        <w:spacing w:line="360" w:lineRule="auto"/>
        <w:ind w:firstLine="720"/>
        <w:contextualSpacing/>
        <w:jc w:val="both"/>
        <w:rPr>
          <w:rFonts w:ascii="Times New Roman" w:hAnsi="Times New Roman"/>
          <w:sz w:val="24"/>
          <w:szCs w:val="24"/>
          <w:lang w:val="en-US"/>
        </w:rPr>
      </w:pPr>
      <w:r w:rsidRPr="00F336DD">
        <w:rPr>
          <w:rFonts w:ascii="Times New Roman" w:hAnsi="Times New Roman"/>
          <w:sz w:val="24"/>
          <w:szCs w:val="24"/>
          <w:lang w:val="en-US"/>
        </w:rPr>
        <w:t xml:space="preserve">ANOVA 2 showed significant effects of both treatments and cultivars on </w:t>
      </w:r>
      <w:r w:rsidR="00D80A41" w:rsidRPr="00F336DD">
        <w:rPr>
          <w:rFonts w:ascii="Times New Roman" w:hAnsi="Times New Roman"/>
          <w:sz w:val="24"/>
          <w:szCs w:val="24"/>
          <w:lang w:val="en-US"/>
        </w:rPr>
        <w:t xml:space="preserve">the </w:t>
      </w:r>
      <w:r w:rsidRPr="00F336DD">
        <w:rPr>
          <w:rFonts w:ascii="Times New Roman" w:hAnsi="Times New Roman"/>
          <w:sz w:val="24"/>
          <w:szCs w:val="24"/>
          <w:lang w:val="en-US"/>
        </w:rPr>
        <w:t>phot</w:t>
      </w:r>
      <w:r w:rsidRPr="00F336DD">
        <w:rPr>
          <w:rFonts w:ascii="Times New Roman" w:hAnsi="Times New Roman"/>
          <w:sz w:val="24"/>
          <w:szCs w:val="24"/>
          <w:lang w:val="en-US"/>
        </w:rPr>
        <w:t>o</w:t>
      </w:r>
      <w:r w:rsidRPr="00F336DD">
        <w:rPr>
          <w:rFonts w:ascii="Times New Roman" w:hAnsi="Times New Roman"/>
          <w:sz w:val="24"/>
          <w:szCs w:val="24"/>
          <w:lang w:val="en-US"/>
        </w:rPr>
        <w:t>synthetic rate in cuttings</w:t>
      </w:r>
      <w:r w:rsidR="00954CA2" w:rsidRPr="00F336DD">
        <w:rPr>
          <w:rFonts w:ascii="Times New Roman" w:hAnsi="Times New Roman"/>
          <w:sz w:val="24"/>
          <w:szCs w:val="24"/>
          <w:lang w:val="en-US"/>
        </w:rPr>
        <w:t xml:space="preserve"> (Table 4)</w:t>
      </w:r>
      <w:r w:rsidRPr="00F336DD">
        <w:rPr>
          <w:rFonts w:ascii="Times New Roman" w:hAnsi="Times New Roman"/>
          <w:sz w:val="24"/>
          <w:szCs w:val="24"/>
          <w:lang w:val="en-US"/>
        </w:rPr>
        <w:t xml:space="preserve">. </w:t>
      </w:r>
      <w:r w:rsidR="00D80A41" w:rsidRPr="00F336DD">
        <w:rPr>
          <w:rFonts w:ascii="Times New Roman" w:hAnsi="Times New Roman"/>
          <w:sz w:val="24"/>
          <w:szCs w:val="24"/>
          <w:lang w:val="en-US"/>
        </w:rPr>
        <w:t xml:space="preserve">In the red-leaved </w:t>
      </w:r>
      <w:r w:rsidR="004D5AAC" w:rsidRPr="00F336DD">
        <w:rPr>
          <w:rFonts w:ascii="Times New Roman" w:hAnsi="Times New Roman"/>
          <w:sz w:val="24"/>
          <w:szCs w:val="24"/>
          <w:lang w:val="en-US"/>
        </w:rPr>
        <w:t>'</w:t>
      </w:r>
      <w:r w:rsidR="00D80A41"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D80A41" w:rsidRPr="00F336DD">
        <w:rPr>
          <w:rFonts w:ascii="Times New Roman" w:hAnsi="Times New Roman"/>
          <w:sz w:val="24"/>
          <w:szCs w:val="24"/>
          <w:lang w:val="en-US"/>
        </w:rPr>
        <w:t xml:space="preserve"> t</w:t>
      </w:r>
      <w:r w:rsidRPr="00F336DD">
        <w:rPr>
          <w:rFonts w:ascii="Times New Roman" w:hAnsi="Times New Roman"/>
          <w:sz w:val="24"/>
          <w:szCs w:val="24"/>
          <w:lang w:val="en-US"/>
        </w:rPr>
        <w:t>he average photosynthe</w:t>
      </w:r>
      <w:r w:rsidRPr="00F336DD">
        <w:rPr>
          <w:rFonts w:ascii="Times New Roman" w:hAnsi="Times New Roman"/>
          <w:sz w:val="24"/>
          <w:szCs w:val="24"/>
          <w:lang w:val="en-US"/>
        </w:rPr>
        <w:t>t</w:t>
      </w:r>
      <w:r w:rsidRPr="00F336DD">
        <w:rPr>
          <w:rFonts w:ascii="Times New Roman" w:hAnsi="Times New Roman"/>
          <w:sz w:val="24"/>
          <w:szCs w:val="24"/>
          <w:lang w:val="en-US"/>
        </w:rPr>
        <w:t>ic rate was</w:t>
      </w:r>
      <w:r w:rsidR="00954CA2" w:rsidRPr="00F336DD">
        <w:rPr>
          <w:rFonts w:ascii="Times New Roman" w:hAnsi="Times New Roman"/>
          <w:sz w:val="24"/>
          <w:szCs w:val="24"/>
          <w:lang w:val="en-US"/>
        </w:rPr>
        <w:t xml:space="preserve"> 20% hi</w:t>
      </w:r>
      <w:r w:rsidRPr="00F336DD">
        <w:rPr>
          <w:rFonts w:ascii="Times New Roman" w:hAnsi="Times New Roman"/>
          <w:sz w:val="24"/>
          <w:szCs w:val="24"/>
          <w:lang w:val="en-US"/>
        </w:rPr>
        <w:t xml:space="preserve">gher than in </w:t>
      </w:r>
      <w:r w:rsidR="00D80A41" w:rsidRPr="00F336DD">
        <w:rPr>
          <w:rFonts w:ascii="Times New Roman" w:hAnsi="Times New Roman"/>
          <w:sz w:val="24"/>
          <w:szCs w:val="24"/>
          <w:lang w:val="en-US"/>
        </w:rPr>
        <w:t xml:space="preserve">green-leaved </w:t>
      </w:r>
      <w:r w:rsidR="004D5AAC" w:rsidRPr="00F336DD">
        <w:rPr>
          <w:rFonts w:ascii="Times New Roman" w:hAnsi="Times New Roman"/>
          <w:sz w:val="24"/>
          <w:szCs w:val="24"/>
          <w:lang w:val="en-US"/>
        </w:rPr>
        <w:t>'</w:t>
      </w:r>
      <w:r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954CA2" w:rsidRPr="00F336DD">
        <w:rPr>
          <w:rFonts w:ascii="Times New Roman" w:hAnsi="Times New Roman"/>
          <w:sz w:val="24"/>
          <w:szCs w:val="24"/>
          <w:lang w:val="en-US"/>
        </w:rPr>
        <w:t xml:space="preserve">. </w:t>
      </w:r>
      <w:r w:rsidR="007508F6" w:rsidRPr="00F336DD">
        <w:rPr>
          <w:rFonts w:ascii="Times New Roman" w:hAnsi="Times New Roman"/>
          <w:sz w:val="24"/>
          <w:szCs w:val="24"/>
          <w:lang w:val="en-US"/>
        </w:rPr>
        <w:t>In both cultivars a</w:t>
      </w:r>
      <w:r w:rsidR="00954CA2" w:rsidRPr="00F336DD">
        <w:rPr>
          <w:rFonts w:ascii="Times New Roman" w:hAnsi="Times New Roman"/>
          <w:sz w:val="24"/>
          <w:szCs w:val="24"/>
          <w:lang w:val="en-US"/>
        </w:rPr>
        <w:t>ll treatments stimulated photosynthesis</w:t>
      </w:r>
      <w:r w:rsidR="007508F6" w:rsidRPr="00F336DD">
        <w:rPr>
          <w:rFonts w:ascii="Times New Roman" w:hAnsi="Times New Roman"/>
          <w:sz w:val="24"/>
          <w:szCs w:val="24"/>
          <w:lang w:val="en-US"/>
        </w:rPr>
        <w:t xml:space="preserve"> relative to control</w:t>
      </w:r>
      <w:r w:rsidR="00D80A41" w:rsidRPr="00F336DD">
        <w:rPr>
          <w:rFonts w:ascii="Times New Roman" w:hAnsi="Times New Roman"/>
          <w:sz w:val="24"/>
          <w:szCs w:val="24"/>
          <w:lang w:val="en-US"/>
        </w:rPr>
        <w:t>s</w:t>
      </w:r>
      <w:r w:rsidR="007508F6" w:rsidRPr="00F336DD">
        <w:rPr>
          <w:rFonts w:ascii="Times New Roman" w:hAnsi="Times New Roman"/>
          <w:sz w:val="24"/>
          <w:szCs w:val="24"/>
          <w:lang w:val="en-US"/>
        </w:rPr>
        <w:t>.</w:t>
      </w:r>
      <w:r w:rsidR="00D80A41" w:rsidRPr="00F336DD">
        <w:rPr>
          <w:rFonts w:ascii="Times New Roman" w:hAnsi="Times New Roman"/>
          <w:sz w:val="24"/>
          <w:szCs w:val="24"/>
          <w:lang w:val="en-US"/>
        </w:rPr>
        <w:t xml:space="preserve"> A</w:t>
      </w:r>
      <w:r w:rsidR="00954CA2" w:rsidRPr="00F336DD">
        <w:rPr>
          <w:rFonts w:ascii="Times New Roman" w:hAnsi="Times New Roman"/>
          <w:sz w:val="24"/>
          <w:szCs w:val="24"/>
          <w:lang w:val="en-US"/>
        </w:rPr>
        <w:t xml:space="preserve">uxin applications resulted in </w:t>
      </w:r>
      <w:r w:rsidR="00D80A41" w:rsidRPr="00F336DD">
        <w:rPr>
          <w:rFonts w:ascii="Times New Roman" w:hAnsi="Times New Roman"/>
          <w:sz w:val="24"/>
          <w:szCs w:val="24"/>
          <w:lang w:val="en-US"/>
        </w:rPr>
        <w:t xml:space="preserve">a </w:t>
      </w:r>
      <w:r w:rsidR="00954CA2" w:rsidRPr="00F336DD">
        <w:rPr>
          <w:rFonts w:ascii="Times New Roman" w:hAnsi="Times New Roman"/>
          <w:sz w:val="24"/>
          <w:szCs w:val="24"/>
          <w:lang w:val="en-US"/>
        </w:rPr>
        <w:t>two-</w:t>
      </w:r>
      <w:r w:rsidR="007508F6" w:rsidRPr="00F336DD">
        <w:rPr>
          <w:rFonts w:ascii="Times New Roman" w:hAnsi="Times New Roman"/>
          <w:sz w:val="24"/>
          <w:szCs w:val="24"/>
          <w:lang w:val="en-US"/>
        </w:rPr>
        <w:t xml:space="preserve"> and thre</w:t>
      </w:r>
      <w:r w:rsidR="007508F6" w:rsidRPr="00F336DD">
        <w:rPr>
          <w:rFonts w:ascii="Times New Roman" w:hAnsi="Times New Roman"/>
          <w:sz w:val="24"/>
          <w:szCs w:val="24"/>
          <w:lang w:val="en-US"/>
        </w:rPr>
        <w:t>e</w:t>
      </w:r>
      <w:r w:rsidR="00954CA2" w:rsidRPr="00F336DD">
        <w:rPr>
          <w:rFonts w:ascii="Times New Roman" w:hAnsi="Times New Roman"/>
          <w:sz w:val="24"/>
          <w:szCs w:val="24"/>
          <w:lang w:val="en-US"/>
        </w:rPr>
        <w:t>fold increase in photosynthesis</w:t>
      </w:r>
      <w:r w:rsidR="007508F6" w:rsidRPr="00F336DD">
        <w:rPr>
          <w:rFonts w:ascii="Times New Roman" w:hAnsi="Times New Roman"/>
          <w:sz w:val="24"/>
          <w:szCs w:val="24"/>
          <w:lang w:val="en-US"/>
        </w:rPr>
        <w:t xml:space="preserve"> in </w:t>
      </w:r>
      <w:r w:rsidR="004D5AAC" w:rsidRPr="00F336DD">
        <w:rPr>
          <w:rFonts w:ascii="Times New Roman" w:hAnsi="Times New Roman"/>
          <w:sz w:val="24"/>
          <w:szCs w:val="24"/>
          <w:lang w:val="en-US"/>
        </w:rPr>
        <w:t>'</w:t>
      </w:r>
      <w:r w:rsidR="007508F6"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D80A41" w:rsidRPr="00F336DD">
        <w:rPr>
          <w:rFonts w:ascii="Times New Roman" w:hAnsi="Times New Roman"/>
          <w:sz w:val="24"/>
          <w:szCs w:val="24"/>
          <w:lang w:val="en-US"/>
        </w:rPr>
        <w:t xml:space="preserve"> and </w:t>
      </w:r>
      <w:r w:rsidR="004D5AAC" w:rsidRPr="00F336DD">
        <w:rPr>
          <w:rFonts w:ascii="Times New Roman" w:hAnsi="Times New Roman"/>
          <w:sz w:val="24"/>
          <w:szCs w:val="24"/>
          <w:lang w:val="en-US"/>
        </w:rPr>
        <w:t>'</w:t>
      </w:r>
      <w:r w:rsidR="00D80A41" w:rsidRPr="00F336DD">
        <w:rPr>
          <w:rFonts w:ascii="Times New Roman" w:hAnsi="Times New Roman"/>
          <w:sz w:val="24"/>
          <w:szCs w:val="24"/>
          <w:lang w:val="en-US"/>
        </w:rPr>
        <w:t xml:space="preserve">Young </w:t>
      </w:r>
      <w:r w:rsidR="004D5AAC" w:rsidRPr="00F336DD">
        <w:rPr>
          <w:rFonts w:ascii="Times New Roman" w:hAnsi="Times New Roman"/>
          <w:sz w:val="24"/>
          <w:szCs w:val="24"/>
          <w:lang w:val="en-US"/>
        </w:rPr>
        <w:t>L</w:t>
      </w:r>
      <w:r w:rsidR="00D80A41" w:rsidRPr="00F336DD">
        <w:rPr>
          <w:rFonts w:ascii="Times New Roman" w:hAnsi="Times New Roman"/>
          <w:sz w:val="24"/>
          <w:szCs w:val="24"/>
          <w:lang w:val="en-US"/>
        </w:rPr>
        <w:t>ady</w:t>
      </w:r>
      <w:r w:rsidR="004D5AAC" w:rsidRPr="00F336DD">
        <w:rPr>
          <w:rFonts w:ascii="Times New Roman" w:hAnsi="Times New Roman"/>
          <w:sz w:val="24"/>
          <w:szCs w:val="24"/>
          <w:lang w:val="en-US"/>
        </w:rPr>
        <w:t>'</w:t>
      </w:r>
      <w:r w:rsidR="00D80A41" w:rsidRPr="00F336DD">
        <w:rPr>
          <w:rFonts w:ascii="Times New Roman" w:hAnsi="Times New Roman"/>
          <w:sz w:val="24"/>
          <w:szCs w:val="24"/>
          <w:lang w:val="en-US"/>
        </w:rPr>
        <w:t>, respectively</w:t>
      </w:r>
      <w:r w:rsidR="00954CA2" w:rsidRPr="00F336DD">
        <w:rPr>
          <w:rFonts w:ascii="Times New Roman" w:hAnsi="Times New Roman"/>
          <w:sz w:val="24"/>
          <w:szCs w:val="24"/>
          <w:lang w:val="en-US"/>
        </w:rPr>
        <w:t xml:space="preserve">. Generally, cuttings of </w:t>
      </w:r>
      <w:r w:rsidR="004D5AAC" w:rsidRPr="00F336DD">
        <w:rPr>
          <w:rFonts w:ascii="Times New Roman" w:hAnsi="Times New Roman"/>
          <w:sz w:val="24"/>
          <w:szCs w:val="24"/>
          <w:lang w:val="en-US"/>
        </w:rPr>
        <w:t>'</w:t>
      </w:r>
      <w:r w:rsidR="00954CA2"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954CA2" w:rsidRPr="00F336DD">
        <w:rPr>
          <w:rFonts w:ascii="Times New Roman" w:hAnsi="Times New Roman"/>
          <w:sz w:val="24"/>
          <w:szCs w:val="24"/>
          <w:lang w:val="en-US"/>
        </w:rPr>
        <w:t xml:space="preserve"> treated with bio</w:t>
      </w:r>
      <w:r w:rsidR="0031776B" w:rsidRPr="00F336DD">
        <w:rPr>
          <w:rFonts w:ascii="Times New Roman" w:hAnsi="Times New Roman"/>
          <w:sz w:val="24"/>
          <w:szCs w:val="24"/>
          <w:lang w:val="en-US"/>
        </w:rPr>
        <w:t>preparations</w:t>
      </w:r>
      <w:r w:rsidR="00954CA2" w:rsidRPr="00F336DD">
        <w:rPr>
          <w:rFonts w:ascii="Times New Roman" w:hAnsi="Times New Roman"/>
          <w:sz w:val="24"/>
          <w:szCs w:val="24"/>
          <w:lang w:val="en-US"/>
        </w:rPr>
        <w:t xml:space="preserve"> had higher photosynthetic rates </w:t>
      </w:r>
      <w:r w:rsidR="00D80A41" w:rsidRPr="00F336DD">
        <w:rPr>
          <w:rFonts w:ascii="Times New Roman" w:hAnsi="Times New Roman"/>
          <w:sz w:val="24"/>
          <w:szCs w:val="24"/>
          <w:lang w:val="en-US"/>
        </w:rPr>
        <w:t xml:space="preserve">those </w:t>
      </w:r>
      <w:r w:rsidR="00954CA2" w:rsidRPr="00F336DD">
        <w:rPr>
          <w:rFonts w:ascii="Times New Roman" w:hAnsi="Times New Roman"/>
          <w:sz w:val="24"/>
          <w:szCs w:val="24"/>
          <w:lang w:val="en-US"/>
        </w:rPr>
        <w:lastRenderedPageBreak/>
        <w:t>treated with the auxin</w:t>
      </w:r>
      <w:r w:rsidRPr="00F336DD">
        <w:rPr>
          <w:rFonts w:ascii="Times New Roman" w:hAnsi="Times New Roman"/>
          <w:sz w:val="24"/>
          <w:szCs w:val="24"/>
          <w:lang w:val="en-US"/>
        </w:rPr>
        <w:t xml:space="preserve"> </w:t>
      </w:r>
      <w:r w:rsidR="007508F6" w:rsidRPr="00F336DD">
        <w:rPr>
          <w:rFonts w:ascii="Times New Roman" w:hAnsi="Times New Roman"/>
          <w:sz w:val="24"/>
          <w:szCs w:val="24"/>
          <w:lang w:val="en-US"/>
        </w:rPr>
        <w:t xml:space="preserve">(3.2 – 4.8 times higher than in control) while in </w:t>
      </w:r>
      <w:r w:rsidR="004D5AAC" w:rsidRPr="00F336DD">
        <w:rPr>
          <w:rFonts w:ascii="Times New Roman" w:hAnsi="Times New Roman"/>
          <w:sz w:val="24"/>
          <w:szCs w:val="24"/>
          <w:lang w:val="en-US"/>
        </w:rPr>
        <w:t>'</w:t>
      </w:r>
      <w:r w:rsidR="007508F6"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7508F6" w:rsidRPr="00F336DD">
        <w:rPr>
          <w:rFonts w:ascii="Times New Roman" w:hAnsi="Times New Roman"/>
          <w:sz w:val="24"/>
          <w:szCs w:val="24"/>
          <w:lang w:val="en-US"/>
        </w:rPr>
        <w:t xml:space="preserve"> no signi</w:t>
      </w:r>
      <w:r w:rsidR="007508F6" w:rsidRPr="00F336DD">
        <w:rPr>
          <w:rFonts w:ascii="Times New Roman" w:hAnsi="Times New Roman"/>
          <w:sz w:val="24"/>
          <w:szCs w:val="24"/>
          <w:lang w:val="en-US"/>
        </w:rPr>
        <w:t>f</w:t>
      </w:r>
      <w:r w:rsidR="007508F6" w:rsidRPr="00F336DD">
        <w:rPr>
          <w:rFonts w:ascii="Times New Roman" w:hAnsi="Times New Roman"/>
          <w:sz w:val="24"/>
          <w:szCs w:val="24"/>
          <w:lang w:val="en-US"/>
        </w:rPr>
        <w:t>icant differ</w:t>
      </w:r>
      <w:r w:rsidR="00D80A41" w:rsidRPr="00F336DD">
        <w:rPr>
          <w:rFonts w:ascii="Times New Roman" w:hAnsi="Times New Roman"/>
          <w:sz w:val="24"/>
          <w:szCs w:val="24"/>
          <w:lang w:val="en-US"/>
        </w:rPr>
        <w:t xml:space="preserve">ences were observed </w:t>
      </w:r>
      <w:r w:rsidR="007508F6" w:rsidRPr="00F336DD">
        <w:rPr>
          <w:rFonts w:ascii="Times New Roman" w:hAnsi="Times New Roman"/>
          <w:sz w:val="24"/>
          <w:szCs w:val="24"/>
          <w:lang w:val="en-US"/>
        </w:rPr>
        <w:t>between treatments</w:t>
      </w:r>
      <w:r w:rsidR="00A41816">
        <w:rPr>
          <w:rFonts w:ascii="Times New Roman" w:hAnsi="Times New Roman"/>
          <w:sz w:val="24"/>
          <w:szCs w:val="24"/>
          <w:lang w:val="en-US"/>
        </w:rPr>
        <w:t xml:space="preserve"> </w:t>
      </w:r>
      <w:r w:rsidR="00A41816" w:rsidRPr="00F336DD">
        <w:rPr>
          <w:rFonts w:ascii="Times New Roman" w:hAnsi="Times New Roman"/>
          <w:sz w:val="24"/>
          <w:szCs w:val="24"/>
          <w:lang w:val="en-US"/>
        </w:rPr>
        <w:t>(Table 4)</w:t>
      </w:r>
      <w:r w:rsidR="007508F6" w:rsidRPr="00F336DD">
        <w:rPr>
          <w:rFonts w:ascii="Times New Roman" w:hAnsi="Times New Roman"/>
          <w:sz w:val="24"/>
          <w:szCs w:val="24"/>
          <w:lang w:val="en-US"/>
        </w:rPr>
        <w:t>.</w:t>
      </w:r>
    </w:p>
    <w:p w:rsidR="004D7FA8" w:rsidRPr="00F336DD" w:rsidRDefault="004D7FA8" w:rsidP="00E52A51">
      <w:pPr>
        <w:spacing w:line="360" w:lineRule="auto"/>
        <w:ind w:firstLine="720"/>
        <w:contextualSpacing/>
        <w:jc w:val="both"/>
        <w:rPr>
          <w:rFonts w:ascii="Times New Roman" w:hAnsi="Times New Roman"/>
          <w:sz w:val="24"/>
          <w:szCs w:val="24"/>
          <w:lang w:val="en-US"/>
        </w:rPr>
      </w:pPr>
    </w:p>
    <w:p w:rsidR="008D19C9" w:rsidRPr="00F336DD" w:rsidRDefault="007D3CC0" w:rsidP="00E52A51">
      <w:pPr>
        <w:spacing w:line="360" w:lineRule="auto"/>
        <w:contextualSpacing/>
        <w:jc w:val="both"/>
        <w:rPr>
          <w:rFonts w:ascii="Times New Roman" w:hAnsi="Times New Roman"/>
          <w:b/>
          <w:sz w:val="24"/>
          <w:szCs w:val="24"/>
          <w:lang w:val="en-US"/>
        </w:rPr>
      </w:pPr>
      <w:r w:rsidRPr="00F336DD">
        <w:rPr>
          <w:rFonts w:ascii="Times New Roman" w:hAnsi="Times New Roman"/>
          <w:b/>
          <w:sz w:val="24"/>
          <w:szCs w:val="24"/>
          <w:lang w:val="en-US"/>
        </w:rPr>
        <w:t xml:space="preserve">Total chlorophyll </w:t>
      </w:r>
    </w:p>
    <w:p w:rsidR="008D19C9" w:rsidRPr="00F336DD" w:rsidRDefault="00D80A41" w:rsidP="00E52A51">
      <w:pPr>
        <w:spacing w:after="0" w:line="360" w:lineRule="auto"/>
        <w:ind w:firstLine="709"/>
        <w:jc w:val="both"/>
        <w:rPr>
          <w:rFonts w:ascii="Times New Roman" w:hAnsi="Times New Roman"/>
          <w:sz w:val="24"/>
          <w:szCs w:val="24"/>
          <w:lang w:val="en-US"/>
        </w:rPr>
      </w:pPr>
      <w:r w:rsidRPr="00F336DD">
        <w:rPr>
          <w:rFonts w:ascii="Times New Roman" w:hAnsi="Times New Roman"/>
          <w:sz w:val="24"/>
          <w:szCs w:val="24"/>
          <w:lang w:val="en-US"/>
        </w:rPr>
        <w:t>T</w:t>
      </w:r>
      <w:r w:rsidR="007508F6" w:rsidRPr="00F336DD">
        <w:rPr>
          <w:rFonts w:ascii="Times New Roman" w:hAnsi="Times New Roman"/>
          <w:sz w:val="24"/>
          <w:szCs w:val="24"/>
          <w:lang w:val="en-US"/>
        </w:rPr>
        <w:t xml:space="preserve">reatments and cultivars significantly affected </w:t>
      </w:r>
      <w:r w:rsidRPr="00F336DD">
        <w:rPr>
          <w:rFonts w:ascii="Times New Roman" w:hAnsi="Times New Roman"/>
          <w:sz w:val="24"/>
          <w:szCs w:val="24"/>
          <w:lang w:val="en-US"/>
        </w:rPr>
        <w:t xml:space="preserve">the levels </w:t>
      </w:r>
      <w:r w:rsidR="007508F6" w:rsidRPr="00F336DD">
        <w:rPr>
          <w:rFonts w:ascii="Times New Roman" w:hAnsi="Times New Roman"/>
          <w:sz w:val="24"/>
          <w:szCs w:val="24"/>
          <w:lang w:val="en-US"/>
        </w:rPr>
        <w:t xml:space="preserve">of chlorophyll a+b </w:t>
      </w:r>
      <w:r w:rsidR="003A543F" w:rsidRPr="00F336DD">
        <w:rPr>
          <w:rFonts w:ascii="Times New Roman" w:hAnsi="Times New Roman"/>
          <w:sz w:val="24"/>
          <w:szCs w:val="24"/>
          <w:lang w:val="en-US"/>
        </w:rPr>
        <w:t>i</w:t>
      </w:r>
      <w:r w:rsidR="007508F6" w:rsidRPr="00F336DD">
        <w:rPr>
          <w:rFonts w:ascii="Times New Roman" w:hAnsi="Times New Roman"/>
          <w:sz w:val="24"/>
          <w:szCs w:val="24"/>
          <w:lang w:val="en-US"/>
        </w:rPr>
        <w:t>n leaves of cuttings (Table 5</w:t>
      </w:r>
      <w:r w:rsidR="00741723" w:rsidRPr="00F336DD">
        <w:rPr>
          <w:rFonts w:ascii="Times New Roman" w:hAnsi="Times New Roman"/>
          <w:sz w:val="24"/>
          <w:szCs w:val="24"/>
          <w:lang w:val="en-US"/>
        </w:rPr>
        <w:t xml:space="preserve"> and 6</w:t>
      </w:r>
      <w:r w:rsidR="007508F6" w:rsidRPr="00F336DD">
        <w:rPr>
          <w:rFonts w:ascii="Times New Roman" w:hAnsi="Times New Roman"/>
          <w:sz w:val="24"/>
          <w:szCs w:val="24"/>
          <w:lang w:val="en-US"/>
        </w:rPr>
        <w:t xml:space="preserve">). </w:t>
      </w:r>
      <w:r w:rsidR="004D5AAC" w:rsidRPr="00F336DD">
        <w:rPr>
          <w:rFonts w:ascii="Times New Roman" w:hAnsi="Times New Roman"/>
          <w:sz w:val="24"/>
          <w:szCs w:val="24"/>
          <w:lang w:val="en-US"/>
        </w:rPr>
        <w:t>'</w:t>
      </w:r>
      <w:r w:rsidR="007508F6"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7508F6" w:rsidRPr="00F336DD">
        <w:rPr>
          <w:rFonts w:ascii="Times New Roman" w:hAnsi="Times New Roman"/>
          <w:sz w:val="24"/>
          <w:szCs w:val="24"/>
          <w:lang w:val="en-US"/>
        </w:rPr>
        <w:t xml:space="preserve"> contained more chlo</w:t>
      </w:r>
      <w:r w:rsidRPr="00F336DD">
        <w:rPr>
          <w:rFonts w:ascii="Times New Roman" w:hAnsi="Times New Roman"/>
          <w:sz w:val="24"/>
          <w:szCs w:val="24"/>
          <w:lang w:val="en-US"/>
        </w:rPr>
        <w:t xml:space="preserve">rophyll, and its levels </w:t>
      </w:r>
      <w:r w:rsidR="007508F6" w:rsidRPr="00F336DD">
        <w:rPr>
          <w:rFonts w:ascii="Times New Roman" w:hAnsi="Times New Roman"/>
          <w:sz w:val="24"/>
          <w:szCs w:val="24"/>
          <w:lang w:val="en-US"/>
        </w:rPr>
        <w:t>were not affected by bio</w:t>
      </w:r>
      <w:r w:rsidR="0031776B" w:rsidRPr="00F336DD">
        <w:rPr>
          <w:rFonts w:ascii="Times New Roman" w:hAnsi="Times New Roman"/>
          <w:sz w:val="24"/>
          <w:szCs w:val="24"/>
          <w:lang w:val="en-US"/>
        </w:rPr>
        <w:t>preparations</w:t>
      </w:r>
      <w:r w:rsidR="007508F6" w:rsidRPr="00F336DD">
        <w:rPr>
          <w:rFonts w:ascii="Times New Roman" w:hAnsi="Times New Roman"/>
          <w:sz w:val="24"/>
          <w:szCs w:val="24"/>
          <w:lang w:val="en-US"/>
        </w:rPr>
        <w:t xml:space="preserve">. In </w:t>
      </w:r>
      <w:r w:rsidR="004D5AAC" w:rsidRPr="00F336DD">
        <w:rPr>
          <w:rFonts w:ascii="Times New Roman" w:hAnsi="Times New Roman"/>
          <w:sz w:val="24"/>
          <w:szCs w:val="24"/>
          <w:lang w:val="en-US"/>
        </w:rPr>
        <w:t>'</w:t>
      </w:r>
      <w:r w:rsidR="007508F6"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Pr="00F336DD">
        <w:rPr>
          <w:rFonts w:ascii="Times New Roman" w:hAnsi="Times New Roman"/>
          <w:sz w:val="24"/>
          <w:szCs w:val="24"/>
          <w:lang w:val="en-US"/>
        </w:rPr>
        <w:t>, sprayed</w:t>
      </w:r>
      <w:r w:rsidR="007508F6" w:rsidRPr="00F336DD">
        <w:rPr>
          <w:rFonts w:ascii="Times New Roman" w:hAnsi="Times New Roman"/>
          <w:sz w:val="24"/>
          <w:szCs w:val="24"/>
          <w:lang w:val="en-US"/>
        </w:rPr>
        <w:t xml:space="preserve"> AlgaminoPlant and Route increase</w:t>
      </w:r>
      <w:r w:rsidR="0031776B" w:rsidRPr="00F336DD">
        <w:rPr>
          <w:rFonts w:ascii="Times New Roman" w:hAnsi="Times New Roman"/>
          <w:sz w:val="24"/>
          <w:szCs w:val="24"/>
          <w:lang w:val="en-US"/>
        </w:rPr>
        <w:t>d</w:t>
      </w:r>
      <w:r w:rsidR="007508F6" w:rsidRPr="00F336DD">
        <w:rPr>
          <w:rFonts w:ascii="Times New Roman" w:hAnsi="Times New Roman"/>
          <w:sz w:val="24"/>
          <w:szCs w:val="24"/>
          <w:lang w:val="en-US"/>
        </w:rPr>
        <w:t xml:space="preserve"> </w:t>
      </w:r>
      <w:r w:rsidR="003A543F" w:rsidRPr="00F336DD">
        <w:rPr>
          <w:rFonts w:ascii="Times New Roman" w:hAnsi="Times New Roman"/>
          <w:sz w:val="24"/>
          <w:szCs w:val="24"/>
          <w:lang w:val="en-US"/>
        </w:rPr>
        <w:t xml:space="preserve">the </w:t>
      </w:r>
      <w:r w:rsidRPr="00F336DD">
        <w:rPr>
          <w:rFonts w:ascii="Times New Roman" w:hAnsi="Times New Roman"/>
          <w:sz w:val="24"/>
          <w:szCs w:val="24"/>
          <w:lang w:val="en-US"/>
        </w:rPr>
        <w:t xml:space="preserve">chlorophyll </w:t>
      </w:r>
      <w:r w:rsidR="003A543F" w:rsidRPr="00F336DD">
        <w:rPr>
          <w:rFonts w:ascii="Times New Roman" w:hAnsi="Times New Roman"/>
          <w:sz w:val="24"/>
          <w:szCs w:val="24"/>
          <w:lang w:val="en-US"/>
        </w:rPr>
        <w:t>amounts by 9% and 35%, respectively</w:t>
      </w:r>
      <w:r w:rsidR="004B001E">
        <w:rPr>
          <w:rFonts w:ascii="Times New Roman" w:hAnsi="Times New Roman"/>
          <w:sz w:val="24"/>
          <w:szCs w:val="24"/>
          <w:lang w:val="en-US"/>
        </w:rPr>
        <w:t xml:space="preserve"> </w:t>
      </w:r>
      <w:r w:rsidR="004B001E" w:rsidRPr="00F336DD">
        <w:rPr>
          <w:rFonts w:ascii="Times New Roman" w:hAnsi="Times New Roman"/>
          <w:sz w:val="24"/>
          <w:szCs w:val="24"/>
          <w:lang w:val="en-US"/>
        </w:rPr>
        <w:t>(Table 7)</w:t>
      </w:r>
      <w:r w:rsidR="003A543F" w:rsidRPr="00F336DD">
        <w:rPr>
          <w:rFonts w:ascii="Times New Roman" w:hAnsi="Times New Roman"/>
          <w:sz w:val="24"/>
          <w:szCs w:val="24"/>
          <w:lang w:val="en-US"/>
        </w:rPr>
        <w:t>.</w:t>
      </w:r>
    </w:p>
    <w:p w:rsidR="00E64A75" w:rsidRPr="00F336DD" w:rsidRDefault="007D3CC0" w:rsidP="00E52A51">
      <w:pPr>
        <w:spacing w:after="0" w:line="360" w:lineRule="auto"/>
        <w:jc w:val="both"/>
        <w:rPr>
          <w:rFonts w:ascii="Times New Roman" w:hAnsi="Times New Roman"/>
          <w:b/>
          <w:lang w:val="en-US"/>
        </w:rPr>
      </w:pPr>
      <w:r w:rsidRPr="00F336DD">
        <w:rPr>
          <w:rFonts w:ascii="Times New Roman" w:hAnsi="Times New Roman"/>
          <w:b/>
          <w:sz w:val="24"/>
          <w:szCs w:val="24"/>
          <w:lang w:val="en-US"/>
        </w:rPr>
        <w:t xml:space="preserve">Endogenous indolyl acids </w:t>
      </w:r>
    </w:p>
    <w:p w:rsidR="003A543F" w:rsidRPr="00F336DD" w:rsidRDefault="00A966F2" w:rsidP="00E52A51">
      <w:pPr>
        <w:spacing w:line="360" w:lineRule="auto"/>
        <w:ind w:firstLine="720"/>
        <w:contextualSpacing/>
        <w:jc w:val="both"/>
        <w:rPr>
          <w:rFonts w:ascii="Times New Roman" w:hAnsi="Times New Roman"/>
          <w:sz w:val="24"/>
          <w:szCs w:val="24"/>
          <w:lang w:val="en-US"/>
        </w:rPr>
      </w:pPr>
      <w:r w:rsidRPr="00F336DD">
        <w:rPr>
          <w:rFonts w:ascii="Times New Roman" w:hAnsi="Times New Roman"/>
          <w:sz w:val="24"/>
          <w:szCs w:val="24"/>
          <w:lang w:val="en-US"/>
        </w:rPr>
        <w:t>The</w:t>
      </w:r>
      <w:r w:rsidR="001F551E" w:rsidRPr="00F336DD">
        <w:rPr>
          <w:rFonts w:ascii="Times New Roman" w:hAnsi="Times New Roman"/>
          <w:sz w:val="24"/>
          <w:szCs w:val="24"/>
          <w:lang w:val="en-US"/>
        </w:rPr>
        <w:t xml:space="preserve"> </w:t>
      </w:r>
      <w:r w:rsidR="003A543F" w:rsidRPr="00F336DD">
        <w:rPr>
          <w:rFonts w:ascii="Times New Roman" w:hAnsi="Times New Roman"/>
          <w:sz w:val="24"/>
          <w:szCs w:val="24"/>
          <w:lang w:val="en-US"/>
        </w:rPr>
        <w:t xml:space="preserve">treatments </w:t>
      </w:r>
      <w:r w:rsidRPr="00F336DD">
        <w:rPr>
          <w:rFonts w:ascii="Times New Roman" w:hAnsi="Times New Roman"/>
          <w:sz w:val="24"/>
          <w:szCs w:val="24"/>
          <w:lang w:val="en-US"/>
        </w:rPr>
        <w:t>but</w:t>
      </w:r>
      <w:r w:rsidR="003A543F" w:rsidRPr="00F336DD">
        <w:rPr>
          <w:rFonts w:ascii="Times New Roman" w:hAnsi="Times New Roman"/>
          <w:sz w:val="24"/>
          <w:szCs w:val="24"/>
          <w:lang w:val="en-US"/>
        </w:rPr>
        <w:t xml:space="preserve"> not cultivars </w:t>
      </w:r>
      <w:r w:rsidRPr="00F336DD">
        <w:rPr>
          <w:rFonts w:ascii="Times New Roman" w:hAnsi="Times New Roman"/>
          <w:sz w:val="24"/>
          <w:szCs w:val="24"/>
          <w:lang w:val="en-US"/>
        </w:rPr>
        <w:t>affected the IA c</w:t>
      </w:r>
      <w:r w:rsidR="003A543F" w:rsidRPr="00F336DD">
        <w:rPr>
          <w:rFonts w:ascii="Times New Roman" w:hAnsi="Times New Roman"/>
          <w:sz w:val="24"/>
          <w:szCs w:val="24"/>
          <w:lang w:val="en-US"/>
        </w:rPr>
        <w:t xml:space="preserve">ontents in cuttings (Table </w:t>
      </w:r>
      <w:r w:rsidR="00741723" w:rsidRPr="00F336DD">
        <w:rPr>
          <w:rFonts w:ascii="Times New Roman" w:hAnsi="Times New Roman"/>
          <w:sz w:val="24"/>
          <w:szCs w:val="24"/>
          <w:lang w:val="en-US"/>
        </w:rPr>
        <w:t xml:space="preserve">5 and </w:t>
      </w:r>
      <w:r w:rsidR="003A543F" w:rsidRPr="00F336DD">
        <w:rPr>
          <w:rFonts w:ascii="Times New Roman" w:hAnsi="Times New Roman"/>
          <w:sz w:val="24"/>
          <w:szCs w:val="24"/>
          <w:lang w:val="en-US"/>
        </w:rPr>
        <w:t xml:space="preserve">6). The average IA content </w:t>
      </w:r>
      <w:r w:rsidR="001F551E" w:rsidRPr="00F336DD">
        <w:rPr>
          <w:rFonts w:ascii="Times New Roman" w:hAnsi="Times New Roman"/>
          <w:sz w:val="24"/>
          <w:szCs w:val="24"/>
          <w:lang w:val="en-US"/>
        </w:rPr>
        <w:t xml:space="preserve">in cuttings sprayed with </w:t>
      </w:r>
      <w:r w:rsidR="004D5AAC" w:rsidRPr="00F336DD">
        <w:rPr>
          <w:rFonts w:ascii="Times New Roman" w:hAnsi="Times New Roman"/>
          <w:sz w:val="24"/>
          <w:szCs w:val="24"/>
          <w:lang w:val="en-US"/>
        </w:rPr>
        <w:t>'</w:t>
      </w:r>
      <w:r w:rsidR="001F551E" w:rsidRPr="00F336DD">
        <w:rPr>
          <w:rFonts w:ascii="Times New Roman" w:hAnsi="Times New Roman"/>
          <w:sz w:val="24"/>
          <w:szCs w:val="24"/>
          <w:lang w:val="en-US"/>
        </w:rPr>
        <w:t>Route</w:t>
      </w:r>
      <w:r w:rsidR="004D5AAC" w:rsidRPr="00F336DD">
        <w:rPr>
          <w:rFonts w:ascii="Times New Roman" w:hAnsi="Times New Roman"/>
          <w:sz w:val="24"/>
          <w:szCs w:val="24"/>
          <w:lang w:val="en-US"/>
        </w:rPr>
        <w:t>'</w:t>
      </w:r>
      <w:r w:rsidR="001F551E" w:rsidRPr="00F336DD">
        <w:rPr>
          <w:rFonts w:ascii="Times New Roman" w:hAnsi="Times New Roman"/>
          <w:sz w:val="24"/>
          <w:szCs w:val="24"/>
          <w:lang w:val="en-US"/>
        </w:rPr>
        <w:t xml:space="preserve"> </w:t>
      </w:r>
      <w:r w:rsidR="003A543F" w:rsidRPr="00F336DD">
        <w:rPr>
          <w:rFonts w:ascii="Times New Roman" w:hAnsi="Times New Roman"/>
          <w:sz w:val="24"/>
          <w:szCs w:val="24"/>
          <w:lang w:val="en-US"/>
        </w:rPr>
        <w:t>was twice as high as in untreated cu</w:t>
      </w:r>
      <w:r w:rsidR="003A543F" w:rsidRPr="00F336DD">
        <w:rPr>
          <w:rFonts w:ascii="Times New Roman" w:hAnsi="Times New Roman"/>
          <w:sz w:val="24"/>
          <w:szCs w:val="24"/>
          <w:lang w:val="en-US"/>
        </w:rPr>
        <w:t>t</w:t>
      </w:r>
      <w:r w:rsidR="003A543F" w:rsidRPr="00F336DD">
        <w:rPr>
          <w:rFonts w:ascii="Times New Roman" w:hAnsi="Times New Roman"/>
          <w:sz w:val="24"/>
          <w:szCs w:val="24"/>
          <w:lang w:val="en-US"/>
        </w:rPr>
        <w:t>tings or those sprayed with AlgaminoPlant</w:t>
      </w:r>
      <w:r w:rsidR="00C44D61">
        <w:rPr>
          <w:rFonts w:ascii="Times New Roman" w:hAnsi="Times New Roman"/>
          <w:sz w:val="24"/>
          <w:szCs w:val="24"/>
          <w:lang w:val="en-US"/>
        </w:rPr>
        <w:t xml:space="preserve"> (Table 7)</w:t>
      </w:r>
      <w:r w:rsidR="003A543F" w:rsidRPr="00F336DD">
        <w:rPr>
          <w:rFonts w:ascii="Times New Roman" w:hAnsi="Times New Roman"/>
          <w:sz w:val="24"/>
          <w:szCs w:val="24"/>
          <w:lang w:val="en-US"/>
        </w:rPr>
        <w:t>. I</w:t>
      </w:r>
      <w:r w:rsidRPr="00F336DD">
        <w:rPr>
          <w:rFonts w:ascii="Times New Roman" w:hAnsi="Times New Roman"/>
          <w:sz w:val="24"/>
          <w:szCs w:val="24"/>
          <w:lang w:val="en-US"/>
        </w:rPr>
        <w:t xml:space="preserve">n </w:t>
      </w:r>
      <w:r w:rsidR="004D5AAC" w:rsidRPr="00F336DD">
        <w:rPr>
          <w:rFonts w:ascii="Times New Roman" w:hAnsi="Times New Roman"/>
          <w:sz w:val="24"/>
          <w:szCs w:val="24"/>
          <w:lang w:val="en-US"/>
        </w:rPr>
        <w:t>'</w:t>
      </w:r>
      <w:r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Pr="00F336DD">
        <w:rPr>
          <w:rFonts w:ascii="Times New Roman" w:hAnsi="Times New Roman"/>
          <w:sz w:val="24"/>
          <w:szCs w:val="24"/>
          <w:lang w:val="en-US"/>
        </w:rPr>
        <w:t xml:space="preserve">, </w:t>
      </w:r>
      <w:r w:rsidR="004D5AAC" w:rsidRPr="00F336DD">
        <w:rPr>
          <w:rFonts w:ascii="Times New Roman" w:hAnsi="Times New Roman"/>
          <w:sz w:val="24"/>
          <w:szCs w:val="24"/>
          <w:lang w:val="en-US"/>
        </w:rPr>
        <w:t>'</w:t>
      </w:r>
      <w:r w:rsidR="001F551E" w:rsidRPr="00F336DD">
        <w:rPr>
          <w:rFonts w:ascii="Times New Roman" w:hAnsi="Times New Roman"/>
          <w:sz w:val="24"/>
          <w:szCs w:val="24"/>
          <w:lang w:val="en-US"/>
        </w:rPr>
        <w:t>Route</w:t>
      </w:r>
      <w:r w:rsidR="004D5AAC" w:rsidRPr="00F336DD">
        <w:rPr>
          <w:rFonts w:ascii="Times New Roman" w:hAnsi="Times New Roman"/>
          <w:sz w:val="24"/>
          <w:szCs w:val="24"/>
          <w:lang w:val="en-US"/>
        </w:rPr>
        <w:t>'</w:t>
      </w:r>
      <w:r w:rsidR="001F551E" w:rsidRPr="00F336DD">
        <w:rPr>
          <w:rFonts w:ascii="Times New Roman" w:hAnsi="Times New Roman"/>
          <w:sz w:val="24"/>
          <w:szCs w:val="24"/>
          <w:lang w:val="en-US"/>
        </w:rPr>
        <w:t xml:space="preserve"> did not affect</w:t>
      </w:r>
      <w:r w:rsidR="003A543F" w:rsidRPr="00F336DD">
        <w:rPr>
          <w:rFonts w:ascii="Times New Roman" w:hAnsi="Times New Roman"/>
          <w:sz w:val="24"/>
          <w:szCs w:val="24"/>
          <w:lang w:val="en-US"/>
        </w:rPr>
        <w:t xml:space="preserve"> the IA content relative to control but increased it </w:t>
      </w:r>
      <w:r w:rsidR="001F551E" w:rsidRPr="00F336DD">
        <w:rPr>
          <w:rFonts w:ascii="Times New Roman" w:hAnsi="Times New Roman"/>
          <w:sz w:val="24"/>
          <w:szCs w:val="24"/>
          <w:lang w:val="en-US"/>
        </w:rPr>
        <w:t xml:space="preserve">by </w:t>
      </w:r>
      <w:r w:rsidRPr="00F336DD">
        <w:rPr>
          <w:rFonts w:ascii="Times New Roman" w:hAnsi="Times New Roman"/>
          <w:sz w:val="24"/>
          <w:szCs w:val="24"/>
          <w:lang w:val="en-US"/>
        </w:rPr>
        <w:t>2/3</w:t>
      </w:r>
      <w:r w:rsidR="001F551E" w:rsidRPr="00F336DD">
        <w:rPr>
          <w:rFonts w:ascii="Times New Roman" w:hAnsi="Times New Roman"/>
          <w:sz w:val="24"/>
          <w:szCs w:val="24"/>
          <w:lang w:val="en-US"/>
        </w:rPr>
        <w:t xml:space="preserve"> </w:t>
      </w:r>
      <w:r w:rsidRPr="00F336DD">
        <w:rPr>
          <w:rFonts w:ascii="Times New Roman" w:hAnsi="Times New Roman"/>
          <w:sz w:val="24"/>
          <w:szCs w:val="24"/>
          <w:lang w:val="en-US"/>
        </w:rPr>
        <w:t>relative to AlgaminoPlant</w:t>
      </w:r>
      <w:r w:rsidR="003A543F" w:rsidRPr="00F336DD">
        <w:rPr>
          <w:rFonts w:ascii="Times New Roman" w:hAnsi="Times New Roman"/>
          <w:sz w:val="24"/>
          <w:szCs w:val="24"/>
          <w:lang w:val="en-US"/>
        </w:rPr>
        <w:t xml:space="preserve">. In </w:t>
      </w:r>
      <w:r w:rsidR="004D5AAC" w:rsidRPr="00F336DD">
        <w:rPr>
          <w:rFonts w:ascii="Times New Roman" w:hAnsi="Times New Roman"/>
          <w:sz w:val="24"/>
          <w:szCs w:val="24"/>
          <w:lang w:val="en-US"/>
        </w:rPr>
        <w:t>'</w:t>
      </w:r>
      <w:r w:rsidR="003A543F" w:rsidRPr="00F336DD">
        <w:rPr>
          <w:rFonts w:ascii="Times New Roman" w:hAnsi="Times New Roman"/>
          <w:sz w:val="24"/>
          <w:szCs w:val="24"/>
          <w:lang w:val="en-US"/>
        </w:rPr>
        <w:t xml:space="preserve">Young </w:t>
      </w:r>
      <w:proofErr w:type="gramStart"/>
      <w:r w:rsidR="003A543F" w:rsidRPr="00F336DD">
        <w:rPr>
          <w:rFonts w:ascii="Times New Roman" w:hAnsi="Times New Roman"/>
          <w:sz w:val="24"/>
          <w:szCs w:val="24"/>
          <w:lang w:val="en-US"/>
        </w:rPr>
        <w:t>Lady</w:t>
      </w:r>
      <w:r w:rsidR="004D5AAC" w:rsidRPr="00F336DD">
        <w:rPr>
          <w:rFonts w:ascii="Times New Roman" w:hAnsi="Times New Roman"/>
          <w:sz w:val="24"/>
          <w:szCs w:val="24"/>
          <w:lang w:val="en-US"/>
        </w:rPr>
        <w:t>'</w:t>
      </w:r>
      <w:r w:rsidR="003A543F" w:rsidRPr="00F336DD">
        <w:rPr>
          <w:rFonts w:ascii="Times New Roman" w:hAnsi="Times New Roman"/>
          <w:sz w:val="24"/>
          <w:szCs w:val="24"/>
          <w:lang w:val="en-US"/>
        </w:rPr>
        <w:t xml:space="preserve"> </w:t>
      </w:r>
      <w:r w:rsidRPr="00F336DD">
        <w:rPr>
          <w:rFonts w:ascii="Times New Roman" w:hAnsi="Times New Roman"/>
          <w:sz w:val="24"/>
          <w:szCs w:val="24"/>
          <w:lang w:val="en-US"/>
        </w:rPr>
        <w:t>,</w:t>
      </w:r>
      <w:proofErr w:type="gramEnd"/>
      <w:r w:rsidRPr="00F336DD">
        <w:rPr>
          <w:rFonts w:ascii="Times New Roman" w:hAnsi="Times New Roman"/>
          <w:sz w:val="24"/>
          <w:szCs w:val="24"/>
          <w:lang w:val="en-US"/>
        </w:rPr>
        <w:t xml:space="preserve"> </w:t>
      </w:r>
      <w:r w:rsidR="003A543F" w:rsidRPr="00F336DD">
        <w:rPr>
          <w:rFonts w:ascii="Times New Roman" w:hAnsi="Times New Roman"/>
          <w:sz w:val="24"/>
          <w:szCs w:val="24"/>
          <w:lang w:val="en-US"/>
        </w:rPr>
        <w:t xml:space="preserve">the effect of Route was more pronounced as it increased the IA level </w:t>
      </w:r>
      <w:r w:rsidR="00E031CB" w:rsidRPr="00F336DD">
        <w:rPr>
          <w:rFonts w:ascii="Times New Roman" w:hAnsi="Times New Roman"/>
          <w:sz w:val="24"/>
          <w:szCs w:val="24"/>
          <w:lang w:val="en-US"/>
        </w:rPr>
        <w:t>to 403% and 262% of control and the AlgaminoPlant treatment, respectively</w:t>
      </w:r>
      <w:r w:rsidR="004B001E">
        <w:rPr>
          <w:rFonts w:ascii="Times New Roman" w:hAnsi="Times New Roman"/>
          <w:sz w:val="24"/>
          <w:szCs w:val="24"/>
          <w:lang w:val="en-US"/>
        </w:rPr>
        <w:t xml:space="preserve"> </w:t>
      </w:r>
      <w:r w:rsidR="004B001E" w:rsidRPr="00F336DD">
        <w:rPr>
          <w:rFonts w:ascii="Times New Roman" w:hAnsi="Times New Roman"/>
          <w:sz w:val="24"/>
          <w:szCs w:val="24"/>
          <w:lang w:val="en-US"/>
        </w:rPr>
        <w:t>(Table 7)</w:t>
      </w:r>
      <w:r w:rsidR="00E031CB" w:rsidRPr="00F336DD">
        <w:rPr>
          <w:rFonts w:ascii="Times New Roman" w:hAnsi="Times New Roman"/>
          <w:sz w:val="24"/>
          <w:szCs w:val="24"/>
          <w:lang w:val="en-US"/>
        </w:rPr>
        <w:t>.</w:t>
      </w:r>
    </w:p>
    <w:p w:rsidR="00E64A75" w:rsidRPr="00F336DD" w:rsidRDefault="007D3CC0" w:rsidP="00E52A51">
      <w:pPr>
        <w:spacing w:line="360" w:lineRule="auto"/>
        <w:contextualSpacing/>
        <w:rPr>
          <w:rFonts w:ascii="Times New Roman" w:hAnsi="Times New Roman"/>
          <w:b/>
          <w:lang w:val="en-US"/>
        </w:rPr>
      </w:pPr>
      <w:r w:rsidRPr="00F336DD">
        <w:rPr>
          <w:rFonts w:ascii="Times New Roman" w:hAnsi="Times New Roman"/>
          <w:b/>
          <w:sz w:val="24"/>
          <w:szCs w:val="24"/>
          <w:lang w:val="en-US"/>
        </w:rPr>
        <w:t xml:space="preserve">Reducing sugars </w:t>
      </w:r>
    </w:p>
    <w:p w:rsidR="00E64A75" w:rsidRPr="00F336DD" w:rsidRDefault="00A966F2" w:rsidP="00E52A51">
      <w:pPr>
        <w:spacing w:line="360" w:lineRule="auto"/>
        <w:ind w:firstLine="720"/>
        <w:contextualSpacing/>
        <w:jc w:val="both"/>
        <w:rPr>
          <w:rFonts w:ascii="Times New Roman" w:hAnsi="Times New Roman"/>
          <w:sz w:val="24"/>
          <w:szCs w:val="24"/>
          <w:lang w:val="en-US"/>
        </w:rPr>
      </w:pPr>
      <w:r w:rsidRPr="00F336DD">
        <w:rPr>
          <w:rFonts w:ascii="Times New Roman" w:hAnsi="Times New Roman"/>
          <w:sz w:val="24"/>
          <w:szCs w:val="24"/>
          <w:lang w:val="en-US"/>
        </w:rPr>
        <w:t>There was no</w:t>
      </w:r>
      <w:r w:rsidR="001F551E" w:rsidRPr="00F336DD">
        <w:rPr>
          <w:rFonts w:ascii="Times New Roman" w:hAnsi="Times New Roman"/>
          <w:sz w:val="24"/>
          <w:szCs w:val="24"/>
          <w:lang w:val="en-US"/>
        </w:rPr>
        <w:t xml:space="preserve"> effect of </w:t>
      </w:r>
      <w:r w:rsidRPr="00F336DD">
        <w:rPr>
          <w:rFonts w:ascii="Times New Roman" w:hAnsi="Times New Roman"/>
          <w:sz w:val="24"/>
          <w:szCs w:val="24"/>
          <w:lang w:val="en-US"/>
        </w:rPr>
        <w:t xml:space="preserve">the biostimulator </w:t>
      </w:r>
      <w:r w:rsidR="001F551E" w:rsidRPr="00F336DD">
        <w:rPr>
          <w:rFonts w:ascii="Times New Roman" w:hAnsi="Times New Roman"/>
          <w:sz w:val="24"/>
          <w:szCs w:val="24"/>
          <w:lang w:val="en-US"/>
        </w:rPr>
        <w:t xml:space="preserve">treatments on </w:t>
      </w:r>
      <w:r w:rsidRPr="00F336DD">
        <w:rPr>
          <w:rFonts w:ascii="Times New Roman" w:hAnsi="Times New Roman"/>
          <w:sz w:val="24"/>
          <w:szCs w:val="24"/>
          <w:lang w:val="en-US"/>
        </w:rPr>
        <w:t>the</w:t>
      </w:r>
      <w:r w:rsidR="001F551E" w:rsidRPr="00F336DD">
        <w:rPr>
          <w:rFonts w:ascii="Times New Roman" w:hAnsi="Times New Roman"/>
          <w:sz w:val="24"/>
          <w:szCs w:val="24"/>
          <w:lang w:val="en-US"/>
        </w:rPr>
        <w:t xml:space="preserve"> reducing </w:t>
      </w:r>
      <w:r w:rsidR="00087A66" w:rsidRPr="00F336DD">
        <w:rPr>
          <w:rFonts w:ascii="Times New Roman" w:hAnsi="Times New Roman"/>
          <w:sz w:val="24"/>
          <w:szCs w:val="24"/>
          <w:lang w:val="en-US"/>
        </w:rPr>
        <w:t>sugars</w:t>
      </w:r>
      <w:r w:rsidRPr="00F336DD">
        <w:rPr>
          <w:rFonts w:ascii="Times New Roman" w:hAnsi="Times New Roman"/>
          <w:sz w:val="24"/>
          <w:szCs w:val="24"/>
          <w:lang w:val="en-US"/>
        </w:rPr>
        <w:t xml:space="preserve"> </w:t>
      </w:r>
      <w:proofErr w:type="gramStart"/>
      <w:r w:rsidRPr="00F336DD">
        <w:rPr>
          <w:rFonts w:ascii="Times New Roman" w:hAnsi="Times New Roman"/>
          <w:sz w:val="24"/>
          <w:szCs w:val="24"/>
          <w:lang w:val="en-US"/>
        </w:rPr>
        <w:t>contents,</w:t>
      </w:r>
      <w:proofErr w:type="gramEnd"/>
      <w:r w:rsidRPr="00F336DD">
        <w:rPr>
          <w:rFonts w:ascii="Times New Roman" w:hAnsi="Times New Roman"/>
          <w:sz w:val="24"/>
          <w:szCs w:val="24"/>
          <w:lang w:val="en-US"/>
        </w:rPr>
        <w:t xml:space="preserve"> </w:t>
      </w:r>
      <w:r w:rsidR="00741723" w:rsidRPr="00F336DD">
        <w:rPr>
          <w:rFonts w:ascii="Times New Roman" w:hAnsi="Times New Roman"/>
          <w:sz w:val="24"/>
          <w:szCs w:val="24"/>
          <w:lang w:val="en-US"/>
        </w:rPr>
        <w:t>h</w:t>
      </w:r>
      <w:r w:rsidRPr="00F336DD">
        <w:rPr>
          <w:rFonts w:ascii="Times New Roman" w:hAnsi="Times New Roman"/>
          <w:sz w:val="24"/>
          <w:szCs w:val="24"/>
          <w:lang w:val="en-US"/>
        </w:rPr>
        <w:t>owever</w:t>
      </w:r>
      <w:r w:rsidR="00087A66" w:rsidRPr="00F336DD">
        <w:rPr>
          <w:rFonts w:ascii="Times New Roman" w:hAnsi="Times New Roman"/>
          <w:sz w:val="24"/>
          <w:szCs w:val="24"/>
          <w:lang w:val="en-US"/>
        </w:rPr>
        <w:t xml:space="preserve">, the </w:t>
      </w:r>
      <w:r w:rsidRPr="00F336DD">
        <w:rPr>
          <w:rFonts w:ascii="Times New Roman" w:hAnsi="Times New Roman"/>
          <w:sz w:val="24"/>
          <w:szCs w:val="24"/>
          <w:lang w:val="en-US"/>
        </w:rPr>
        <w:t xml:space="preserve">cultivar </w:t>
      </w:r>
      <w:r w:rsidR="00087A66" w:rsidRPr="00F336DD">
        <w:rPr>
          <w:rFonts w:ascii="Times New Roman" w:hAnsi="Times New Roman"/>
          <w:sz w:val="24"/>
          <w:szCs w:val="24"/>
          <w:lang w:val="en-US"/>
        </w:rPr>
        <w:t>effect was</w:t>
      </w:r>
      <w:r w:rsidRPr="00F336DD">
        <w:rPr>
          <w:rFonts w:ascii="Times New Roman" w:hAnsi="Times New Roman"/>
          <w:sz w:val="24"/>
          <w:szCs w:val="24"/>
          <w:lang w:val="en-US"/>
        </w:rPr>
        <w:t xml:space="preserve"> </w:t>
      </w:r>
      <w:r w:rsidR="00087A66" w:rsidRPr="00F336DD">
        <w:rPr>
          <w:rFonts w:ascii="Times New Roman" w:hAnsi="Times New Roman"/>
          <w:sz w:val="24"/>
          <w:szCs w:val="24"/>
          <w:lang w:val="en-US"/>
        </w:rPr>
        <w:t>significant</w:t>
      </w:r>
      <w:r w:rsidR="00741723" w:rsidRPr="00F336DD">
        <w:rPr>
          <w:rFonts w:ascii="Times New Roman" w:hAnsi="Times New Roman"/>
          <w:sz w:val="24"/>
          <w:szCs w:val="24"/>
          <w:lang w:val="en-US"/>
        </w:rPr>
        <w:t xml:space="preserve"> (Table 5 and 6)</w:t>
      </w:r>
      <w:r w:rsidR="00087A66" w:rsidRPr="00F336DD">
        <w:rPr>
          <w:rFonts w:ascii="Times New Roman" w:hAnsi="Times New Roman"/>
          <w:sz w:val="24"/>
          <w:szCs w:val="24"/>
          <w:lang w:val="en-US"/>
        </w:rPr>
        <w:t>. Leaves of the purple cultivar co</w:t>
      </w:r>
      <w:r w:rsidR="00087A66" w:rsidRPr="00F336DD">
        <w:rPr>
          <w:rFonts w:ascii="Times New Roman" w:hAnsi="Times New Roman"/>
          <w:sz w:val="24"/>
          <w:szCs w:val="24"/>
          <w:lang w:val="en-US"/>
        </w:rPr>
        <w:t>n</w:t>
      </w:r>
      <w:r w:rsidR="00087A66" w:rsidRPr="00F336DD">
        <w:rPr>
          <w:rFonts w:ascii="Times New Roman" w:hAnsi="Times New Roman"/>
          <w:sz w:val="24"/>
          <w:szCs w:val="24"/>
          <w:lang w:val="en-US"/>
        </w:rPr>
        <w:t xml:space="preserve">tained more reducing sugars than had the </w:t>
      </w:r>
      <w:r w:rsidRPr="00F336DD">
        <w:rPr>
          <w:rFonts w:ascii="Times New Roman" w:hAnsi="Times New Roman"/>
          <w:sz w:val="24"/>
          <w:szCs w:val="24"/>
          <w:lang w:val="en-US"/>
        </w:rPr>
        <w:t xml:space="preserve">green </w:t>
      </w:r>
      <w:r w:rsidR="00087A66" w:rsidRPr="00F336DD">
        <w:rPr>
          <w:rFonts w:ascii="Times New Roman" w:hAnsi="Times New Roman"/>
          <w:sz w:val="24"/>
          <w:szCs w:val="24"/>
          <w:lang w:val="en-US"/>
        </w:rPr>
        <w:t xml:space="preserve">leaves of </w:t>
      </w:r>
      <w:r w:rsidR="004D5AAC" w:rsidRPr="00F336DD">
        <w:rPr>
          <w:rFonts w:ascii="Times New Roman" w:hAnsi="Times New Roman"/>
          <w:sz w:val="24"/>
          <w:szCs w:val="24"/>
          <w:lang w:val="en-US"/>
        </w:rPr>
        <w:t>'</w:t>
      </w:r>
      <w:r w:rsidR="00087A66"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087A66" w:rsidRPr="00F336DD">
        <w:rPr>
          <w:rFonts w:ascii="Times New Roman" w:hAnsi="Times New Roman"/>
          <w:sz w:val="24"/>
          <w:szCs w:val="24"/>
          <w:lang w:val="en-US"/>
        </w:rPr>
        <w:t>, by 10%, 50% and 49% in control, AlgaminoPlant- treated and Route-treated cuttings, respectively</w:t>
      </w:r>
      <w:r w:rsidR="00C44D61">
        <w:rPr>
          <w:rFonts w:ascii="Times New Roman" w:hAnsi="Times New Roman"/>
          <w:sz w:val="24"/>
          <w:szCs w:val="24"/>
          <w:lang w:val="en-US"/>
        </w:rPr>
        <w:t xml:space="preserve"> (Table 7)</w:t>
      </w:r>
      <w:r w:rsidR="00087A66" w:rsidRPr="00F336DD">
        <w:rPr>
          <w:rFonts w:ascii="Times New Roman" w:hAnsi="Times New Roman"/>
          <w:sz w:val="24"/>
          <w:szCs w:val="24"/>
          <w:lang w:val="en-US"/>
        </w:rPr>
        <w:t xml:space="preserve">. In </w:t>
      </w:r>
      <w:r w:rsidR="000C6661" w:rsidRPr="00F336DD">
        <w:rPr>
          <w:rFonts w:ascii="Times New Roman" w:hAnsi="Times New Roman"/>
          <w:sz w:val="24"/>
          <w:szCs w:val="24"/>
          <w:lang w:val="en-US"/>
        </w:rPr>
        <w:t xml:space="preserve">the cuttings </w:t>
      </w:r>
      <w:r w:rsidRPr="00F336DD">
        <w:rPr>
          <w:rFonts w:ascii="Times New Roman" w:hAnsi="Times New Roman"/>
          <w:sz w:val="24"/>
          <w:szCs w:val="24"/>
          <w:lang w:val="en-US"/>
        </w:rPr>
        <w:t>of</w:t>
      </w:r>
      <w:r w:rsidR="00087A66" w:rsidRPr="00F336DD">
        <w:rPr>
          <w:rFonts w:ascii="Times New Roman" w:hAnsi="Times New Roman"/>
          <w:sz w:val="24"/>
          <w:szCs w:val="24"/>
          <w:lang w:val="en-US"/>
        </w:rPr>
        <w:t xml:space="preserve"> </w:t>
      </w:r>
      <w:r w:rsidR="004D5AAC" w:rsidRPr="00F336DD">
        <w:rPr>
          <w:rFonts w:ascii="Times New Roman" w:hAnsi="Times New Roman"/>
          <w:sz w:val="24"/>
          <w:szCs w:val="24"/>
          <w:lang w:val="en-US"/>
        </w:rPr>
        <w:t>'</w:t>
      </w:r>
      <w:r w:rsidR="00087A66"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087A66" w:rsidRPr="00F336DD">
        <w:rPr>
          <w:rFonts w:ascii="Times New Roman" w:hAnsi="Times New Roman"/>
          <w:sz w:val="24"/>
          <w:szCs w:val="24"/>
          <w:lang w:val="en-US"/>
        </w:rPr>
        <w:t xml:space="preserve"> </w:t>
      </w:r>
      <w:r w:rsidR="000C6661" w:rsidRPr="00F336DD">
        <w:rPr>
          <w:rFonts w:ascii="Times New Roman" w:hAnsi="Times New Roman"/>
          <w:sz w:val="24"/>
          <w:szCs w:val="24"/>
          <w:lang w:val="en-US"/>
        </w:rPr>
        <w:t>treated with AlgaminoPlant</w:t>
      </w:r>
      <w:r w:rsidRPr="00F336DD">
        <w:rPr>
          <w:rFonts w:ascii="Times New Roman" w:hAnsi="Times New Roman"/>
          <w:sz w:val="24"/>
          <w:szCs w:val="24"/>
          <w:lang w:val="en-US"/>
        </w:rPr>
        <w:t>,</w:t>
      </w:r>
      <w:r w:rsidR="000C6661" w:rsidRPr="00F336DD">
        <w:rPr>
          <w:rFonts w:ascii="Times New Roman" w:hAnsi="Times New Roman"/>
          <w:sz w:val="24"/>
          <w:szCs w:val="24"/>
          <w:lang w:val="en-US"/>
        </w:rPr>
        <w:t xml:space="preserve"> </w:t>
      </w:r>
      <w:r w:rsidR="00087A66" w:rsidRPr="00F336DD">
        <w:rPr>
          <w:rFonts w:ascii="Times New Roman" w:hAnsi="Times New Roman"/>
          <w:sz w:val="24"/>
          <w:szCs w:val="24"/>
          <w:lang w:val="en-US"/>
        </w:rPr>
        <w:t xml:space="preserve">the reducing sugar level increased by 14% relative to control </w:t>
      </w:r>
      <w:r w:rsidR="000C6661" w:rsidRPr="00F336DD">
        <w:rPr>
          <w:rFonts w:ascii="Times New Roman" w:hAnsi="Times New Roman"/>
          <w:sz w:val="24"/>
          <w:szCs w:val="24"/>
          <w:lang w:val="en-US"/>
        </w:rPr>
        <w:t>w</w:t>
      </w:r>
      <w:r w:rsidR="00087A66" w:rsidRPr="00F336DD">
        <w:rPr>
          <w:rFonts w:ascii="Times New Roman" w:hAnsi="Times New Roman"/>
          <w:sz w:val="24"/>
          <w:szCs w:val="24"/>
          <w:lang w:val="en-US"/>
        </w:rPr>
        <w:t xml:space="preserve">hile the increase caused by </w:t>
      </w:r>
      <w:r w:rsidR="000C6661" w:rsidRPr="00F336DD">
        <w:rPr>
          <w:rFonts w:ascii="Times New Roman" w:hAnsi="Times New Roman"/>
          <w:sz w:val="24"/>
          <w:szCs w:val="24"/>
          <w:lang w:val="en-US"/>
        </w:rPr>
        <w:t>Route</w:t>
      </w:r>
      <w:r w:rsidR="00087A66" w:rsidRPr="00F336DD">
        <w:rPr>
          <w:rFonts w:ascii="Times New Roman" w:hAnsi="Times New Roman"/>
          <w:sz w:val="24"/>
          <w:szCs w:val="24"/>
          <w:lang w:val="en-US"/>
        </w:rPr>
        <w:t xml:space="preserve"> was insignificant. In </w:t>
      </w:r>
      <w:r w:rsidR="004D5AAC" w:rsidRPr="00F336DD">
        <w:rPr>
          <w:rFonts w:ascii="Times New Roman" w:hAnsi="Times New Roman"/>
          <w:sz w:val="24"/>
          <w:szCs w:val="24"/>
          <w:lang w:val="en-US"/>
        </w:rPr>
        <w:t>'</w:t>
      </w:r>
      <w:r w:rsidR="00087A66"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Pr="00F336DD">
        <w:rPr>
          <w:rFonts w:ascii="Times New Roman" w:hAnsi="Times New Roman"/>
          <w:sz w:val="24"/>
          <w:szCs w:val="24"/>
          <w:lang w:val="en-US"/>
        </w:rPr>
        <w:t>,</w:t>
      </w:r>
      <w:r w:rsidR="00087A66" w:rsidRPr="00F336DD">
        <w:rPr>
          <w:rFonts w:ascii="Times New Roman" w:hAnsi="Times New Roman"/>
          <w:sz w:val="24"/>
          <w:szCs w:val="24"/>
          <w:lang w:val="en-US"/>
        </w:rPr>
        <w:t xml:space="preserve"> both </w:t>
      </w:r>
      <w:r w:rsidR="002049B3" w:rsidRPr="00F336DD">
        <w:rPr>
          <w:rFonts w:ascii="Times New Roman" w:hAnsi="Times New Roman"/>
          <w:sz w:val="24"/>
          <w:szCs w:val="24"/>
          <w:lang w:val="en-US"/>
        </w:rPr>
        <w:t xml:space="preserve">preparations </w:t>
      </w:r>
      <w:r w:rsidRPr="00F336DD">
        <w:rPr>
          <w:rFonts w:ascii="Times New Roman" w:hAnsi="Times New Roman"/>
          <w:sz w:val="24"/>
          <w:szCs w:val="24"/>
          <w:lang w:val="en-US"/>
        </w:rPr>
        <w:t>produced a</w:t>
      </w:r>
      <w:r w:rsidR="00087A66" w:rsidRPr="00F336DD">
        <w:rPr>
          <w:rFonts w:ascii="Times New Roman" w:hAnsi="Times New Roman"/>
          <w:sz w:val="24"/>
          <w:szCs w:val="24"/>
          <w:lang w:val="en-US"/>
        </w:rPr>
        <w:t xml:space="preserve"> decrease in reducing sugars</w:t>
      </w:r>
      <w:r w:rsidRPr="00F336DD">
        <w:rPr>
          <w:rFonts w:ascii="Times New Roman" w:hAnsi="Times New Roman"/>
          <w:sz w:val="24"/>
          <w:szCs w:val="24"/>
          <w:lang w:val="en-US"/>
        </w:rPr>
        <w:t xml:space="preserve"> in the leaves</w:t>
      </w:r>
      <w:r w:rsidR="004B001E">
        <w:rPr>
          <w:rFonts w:ascii="Times New Roman" w:hAnsi="Times New Roman"/>
          <w:sz w:val="24"/>
          <w:szCs w:val="24"/>
          <w:lang w:val="en-US"/>
        </w:rPr>
        <w:t xml:space="preserve"> </w:t>
      </w:r>
      <w:r w:rsidR="004B001E" w:rsidRPr="00F336DD">
        <w:rPr>
          <w:rFonts w:ascii="Times New Roman" w:hAnsi="Times New Roman"/>
          <w:sz w:val="24"/>
          <w:szCs w:val="24"/>
          <w:lang w:val="en-US"/>
        </w:rPr>
        <w:t>(Table 7)</w:t>
      </w:r>
      <w:r w:rsidR="00087A66" w:rsidRPr="00F336DD">
        <w:rPr>
          <w:rFonts w:ascii="Times New Roman" w:hAnsi="Times New Roman"/>
          <w:sz w:val="24"/>
          <w:szCs w:val="24"/>
          <w:lang w:val="en-US"/>
        </w:rPr>
        <w:t xml:space="preserve">. </w:t>
      </w:r>
    </w:p>
    <w:p w:rsidR="008D19C9" w:rsidRPr="00F336DD" w:rsidRDefault="008D19C9" w:rsidP="00E52A51">
      <w:pPr>
        <w:spacing w:after="120"/>
        <w:jc w:val="both"/>
        <w:rPr>
          <w:rFonts w:ascii="Times New Roman" w:hAnsi="Times New Roman"/>
          <w:b/>
          <w:sz w:val="20"/>
          <w:szCs w:val="20"/>
          <w:lang w:val="en-US"/>
        </w:rPr>
      </w:pPr>
      <w:proofErr w:type="gramStart"/>
      <w:r w:rsidRPr="00F336DD">
        <w:rPr>
          <w:rFonts w:ascii="Times New Roman" w:hAnsi="Times New Roman"/>
          <w:b/>
          <w:sz w:val="20"/>
          <w:szCs w:val="20"/>
          <w:lang w:val="en-US"/>
        </w:rPr>
        <w:t>Table 5.</w:t>
      </w:r>
      <w:proofErr w:type="gramEnd"/>
      <w:r w:rsidRPr="00F336DD">
        <w:rPr>
          <w:rFonts w:ascii="Times New Roman" w:hAnsi="Times New Roman"/>
          <w:b/>
          <w:sz w:val="20"/>
          <w:szCs w:val="20"/>
          <w:lang w:val="en-US"/>
        </w:rPr>
        <w:t xml:space="preserve"> </w:t>
      </w:r>
      <w:r w:rsidR="005640E8" w:rsidRPr="00F336DD">
        <w:rPr>
          <w:rFonts w:ascii="Times New Roman" w:hAnsi="Times New Roman"/>
          <w:sz w:val="20"/>
          <w:szCs w:val="20"/>
          <w:lang w:val="en-US"/>
        </w:rPr>
        <w:t>Significance of</w:t>
      </w:r>
      <w:r w:rsidR="005640E8" w:rsidRPr="00F336DD">
        <w:rPr>
          <w:rFonts w:ascii="Times New Roman" w:hAnsi="Times New Roman"/>
          <w:b/>
          <w:sz w:val="20"/>
          <w:szCs w:val="20"/>
          <w:lang w:val="en-US"/>
        </w:rPr>
        <w:t xml:space="preserve"> </w:t>
      </w:r>
      <w:r w:rsidR="005640E8" w:rsidRPr="00F336DD">
        <w:rPr>
          <w:rFonts w:ascii="Times New Roman" w:hAnsi="Times New Roman"/>
          <w:sz w:val="20"/>
          <w:szCs w:val="20"/>
          <w:lang w:val="en-US"/>
        </w:rPr>
        <w:t xml:space="preserve">cultivar effects </w:t>
      </w:r>
      <w:r w:rsidR="00A4363A" w:rsidRPr="00F336DD">
        <w:rPr>
          <w:rFonts w:ascii="Times New Roman" w:hAnsi="Times New Roman"/>
          <w:sz w:val="20"/>
          <w:szCs w:val="20"/>
          <w:lang w:val="en-US"/>
        </w:rPr>
        <w:t xml:space="preserve">on </w:t>
      </w:r>
      <w:r w:rsidR="005640E8" w:rsidRPr="00F336DD">
        <w:rPr>
          <w:rFonts w:ascii="Times New Roman" w:hAnsi="Times New Roman"/>
          <w:sz w:val="20"/>
          <w:szCs w:val="20"/>
          <w:lang w:val="en-US"/>
        </w:rPr>
        <w:t xml:space="preserve">mean </w:t>
      </w:r>
      <w:r w:rsidR="00A4363A" w:rsidRPr="00F336DD">
        <w:rPr>
          <w:rFonts w:ascii="Times New Roman" w:hAnsi="Times New Roman"/>
          <w:sz w:val="20"/>
          <w:szCs w:val="20"/>
          <w:lang w:val="en-US"/>
        </w:rPr>
        <w:t>content</w:t>
      </w:r>
      <w:r w:rsidR="00474283" w:rsidRPr="00F336DD">
        <w:rPr>
          <w:rFonts w:ascii="Times New Roman" w:hAnsi="Times New Roman"/>
          <w:sz w:val="20"/>
          <w:szCs w:val="20"/>
          <w:lang w:val="en-US"/>
        </w:rPr>
        <w:t>s</w:t>
      </w:r>
      <w:r w:rsidR="00A4363A" w:rsidRPr="00F336DD">
        <w:rPr>
          <w:rFonts w:ascii="Times New Roman" w:hAnsi="Times New Roman"/>
          <w:sz w:val="20"/>
          <w:szCs w:val="20"/>
          <w:lang w:val="en-US"/>
        </w:rPr>
        <w:t xml:space="preserve"> of </w:t>
      </w:r>
      <w:r w:rsidR="005640E8" w:rsidRPr="00F336DD">
        <w:rPr>
          <w:rFonts w:ascii="Times New Roman" w:hAnsi="Times New Roman"/>
          <w:sz w:val="20"/>
          <w:szCs w:val="20"/>
          <w:lang w:val="en-US"/>
        </w:rPr>
        <w:t xml:space="preserve">analyzed </w:t>
      </w:r>
      <w:proofErr w:type="gramStart"/>
      <w:r w:rsidR="00A4363A" w:rsidRPr="00F336DD">
        <w:rPr>
          <w:rFonts w:ascii="Times New Roman" w:hAnsi="Times New Roman"/>
          <w:sz w:val="20"/>
          <w:szCs w:val="20"/>
          <w:lang w:val="en-US"/>
        </w:rPr>
        <w:t>compounds</w:t>
      </w:r>
      <w:r w:rsidR="005640E8" w:rsidRPr="00F336DD">
        <w:rPr>
          <w:rFonts w:ascii="Times New Roman" w:hAnsi="Times New Roman"/>
          <w:sz w:val="20"/>
          <w:szCs w:val="20"/>
          <w:lang w:val="en-US"/>
        </w:rPr>
        <w:t xml:space="preserve"> </w:t>
      </w:r>
      <w:r w:rsidR="00A4363A" w:rsidRPr="00F336DD">
        <w:rPr>
          <w:rFonts w:ascii="Times New Roman" w:hAnsi="Times New Roman"/>
          <w:sz w:val="20"/>
          <w:szCs w:val="20"/>
          <w:lang w:val="en-US"/>
        </w:rPr>
        <w:t xml:space="preserve"> and</w:t>
      </w:r>
      <w:proofErr w:type="gramEnd"/>
      <w:r w:rsidR="00A4363A" w:rsidRPr="00F336DD">
        <w:rPr>
          <w:rFonts w:ascii="Times New Roman" w:hAnsi="Times New Roman"/>
          <w:sz w:val="20"/>
          <w:szCs w:val="20"/>
          <w:lang w:val="en-US"/>
        </w:rPr>
        <w:t xml:space="preserve"> activity of enzymes in cuttings of smoke tree (</w:t>
      </w:r>
      <w:r w:rsidR="00A4363A" w:rsidRPr="00F336DD">
        <w:rPr>
          <w:rFonts w:ascii="Times New Roman" w:hAnsi="Times New Roman"/>
          <w:i/>
          <w:sz w:val="20"/>
          <w:szCs w:val="20"/>
          <w:lang w:val="en-US"/>
        </w:rPr>
        <w:t>C. coggygria</w:t>
      </w:r>
      <w:r w:rsidR="00A4363A" w:rsidRPr="00F336DD">
        <w:rPr>
          <w:rFonts w:ascii="Times New Roman" w:hAnsi="Times New Roman"/>
          <w:sz w:val="20"/>
          <w:szCs w:val="20"/>
          <w:lang w:val="en-US"/>
        </w:rPr>
        <w:t>)</w:t>
      </w:r>
      <w:r w:rsidR="00A4363A" w:rsidRPr="00F336DD">
        <w:rPr>
          <w:rFonts w:ascii="Times New Roman" w:hAnsi="Times New Roman"/>
          <w:i/>
          <w:iCs/>
          <w:sz w:val="20"/>
          <w:szCs w:val="20"/>
          <w:lang w:val="en-US"/>
        </w:rPr>
        <w:t xml:space="preserve"> </w:t>
      </w:r>
      <w:r w:rsidR="00A4363A" w:rsidRPr="00F336DD">
        <w:rPr>
          <w:rFonts w:ascii="Times New Roman" w:hAnsi="Times New Roman"/>
          <w:sz w:val="20"/>
          <w:szCs w:val="20"/>
          <w:lang w:val="en-US"/>
        </w:rPr>
        <w:t>'Royal Purple' and 'Young Lady' (means for cultivars</w:t>
      </w:r>
      <w:r w:rsidR="005640E8" w:rsidRPr="00F336DD">
        <w:rPr>
          <w:rFonts w:ascii="Times New Roman" w:hAnsi="Times New Roman"/>
          <w:sz w:val="20"/>
          <w:szCs w:val="20"/>
          <w:lang w:val="en-US"/>
        </w:rPr>
        <w:t xml:space="preserve"> of ANOVA 2</w:t>
      </w:r>
      <w:r w:rsidR="00A4363A" w:rsidRPr="00F336DD">
        <w:rPr>
          <w:rFonts w:ascii="Times New Roman" w:hAnsi="Times New Roman"/>
          <w:sz w:val="20"/>
          <w:szCs w:val="20"/>
          <w:lang w:val="en-US"/>
        </w:rPr>
        <w:t>).</w:t>
      </w:r>
    </w:p>
    <w:tbl>
      <w:tblPr>
        <w:tblW w:w="0" w:type="auto"/>
        <w:jc w:val="center"/>
        <w:tblBorders>
          <w:top w:val="single" w:sz="8" w:space="0" w:color="000000"/>
          <w:bottom w:val="single" w:sz="8" w:space="0" w:color="000000"/>
        </w:tblBorders>
        <w:shd w:val="clear" w:color="auto" w:fill="FFFFFF"/>
        <w:tblLayout w:type="fixed"/>
        <w:tblLook w:val="04A0"/>
      </w:tblPr>
      <w:tblGrid>
        <w:gridCol w:w="4524"/>
        <w:gridCol w:w="1093"/>
        <w:gridCol w:w="1093"/>
        <w:gridCol w:w="1093"/>
        <w:gridCol w:w="1094"/>
      </w:tblGrid>
      <w:tr w:rsidR="004D7FA8" w:rsidRPr="00F336DD" w:rsidTr="004D5AAC">
        <w:trPr>
          <w:trHeight w:val="284"/>
          <w:jc w:val="center"/>
        </w:trPr>
        <w:tc>
          <w:tcPr>
            <w:tcW w:w="4524" w:type="dxa"/>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rPr>
            </w:pPr>
            <w:r w:rsidRPr="00F336DD">
              <w:rPr>
                <w:rFonts w:ascii="Times New Roman" w:hAnsi="Times New Roman"/>
                <w:b/>
                <w:bCs/>
                <w:sz w:val="20"/>
                <w:szCs w:val="20"/>
                <w:lang w:val="en-US"/>
              </w:rPr>
              <w:t>Concentration</w:t>
            </w:r>
            <w:r w:rsidRPr="00F336DD">
              <w:rPr>
                <w:rFonts w:ascii="Times New Roman" w:hAnsi="Times New Roman"/>
                <w:b/>
                <w:bCs/>
                <w:sz w:val="20"/>
                <w:szCs w:val="20"/>
              </w:rPr>
              <w:t xml:space="preserve"> / </w:t>
            </w:r>
            <w:r w:rsidRPr="00F336DD">
              <w:rPr>
                <w:rFonts w:ascii="Times New Roman" w:hAnsi="Times New Roman"/>
                <w:b/>
                <w:bCs/>
                <w:sz w:val="20"/>
                <w:szCs w:val="20"/>
                <w:lang w:val="en-US"/>
              </w:rPr>
              <w:t>activity</w:t>
            </w:r>
            <w:r w:rsidRPr="00F336DD">
              <w:rPr>
                <w:rFonts w:ascii="Times New Roman" w:hAnsi="Times New Roman"/>
                <w:b/>
                <w:bCs/>
                <w:sz w:val="20"/>
                <w:szCs w:val="20"/>
              </w:rPr>
              <w:t xml:space="preserve"> of</w:t>
            </w:r>
          </w:p>
        </w:tc>
        <w:tc>
          <w:tcPr>
            <w:tcW w:w="2186" w:type="dxa"/>
            <w:gridSpan w:val="2"/>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i/>
                <w:sz w:val="20"/>
                <w:szCs w:val="20"/>
                <w:lang w:val="en-US"/>
              </w:rPr>
              <w:t>C. coggygria</w:t>
            </w:r>
            <w:r w:rsidRPr="00F336DD">
              <w:rPr>
                <w:rFonts w:ascii="Times New Roman" w:hAnsi="Times New Roman"/>
                <w:b/>
                <w:bCs/>
                <w:i/>
                <w:sz w:val="20"/>
                <w:szCs w:val="20"/>
                <w:lang w:val="en-US"/>
              </w:rPr>
              <w:br/>
            </w:r>
            <w:r w:rsidRPr="00F336DD">
              <w:rPr>
                <w:rFonts w:ascii="Times New Roman" w:hAnsi="Times New Roman"/>
                <w:b/>
                <w:bCs/>
                <w:sz w:val="20"/>
                <w:szCs w:val="20"/>
                <w:lang w:val="en-US"/>
              </w:rPr>
              <w:t>'Royal Purple'</w:t>
            </w:r>
          </w:p>
        </w:tc>
        <w:tc>
          <w:tcPr>
            <w:tcW w:w="2187" w:type="dxa"/>
            <w:gridSpan w:val="2"/>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lang w:val="en-US"/>
              </w:rPr>
            </w:pPr>
            <w:r w:rsidRPr="00F336DD">
              <w:rPr>
                <w:rFonts w:ascii="Times New Roman" w:hAnsi="Times New Roman"/>
                <w:b/>
                <w:bCs/>
                <w:i/>
                <w:sz w:val="20"/>
                <w:szCs w:val="20"/>
                <w:lang w:val="en-US"/>
              </w:rPr>
              <w:t>C. coggygria</w:t>
            </w:r>
            <w:r w:rsidRPr="00F336DD">
              <w:rPr>
                <w:rFonts w:ascii="Times New Roman" w:hAnsi="Times New Roman"/>
                <w:b/>
                <w:bCs/>
                <w:sz w:val="20"/>
                <w:szCs w:val="20"/>
                <w:lang w:val="en-US"/>
              </w:rPr>
              <w:br/>
              <w:t>'Young Lady'</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
                <w:bCs/>
                <w:i/>
                <w:sz w:val="20"/>
                <w:szCs w:val="20"/>
                <w:lang w:val="en-US"/>
              </w:rPr>
            </w:pPr>
            <w:r w:rsidRPr="00F336DD">
              <w:rPr>
                <w:rFonts w:ascii="Times New Roman" w:hAnsi="Times New Roman"/>
                <w:b/>
                <w:bCs/>
                <w:sz w:val="20"/>
                <w:szCs w:val="20"/>
                <w:lang w:val="en-US"/>
              </w:rPr>
              <w:t xml:space="preserve">total chlorophyll </w:t>
            </w:r>
            <w:r w:rsidRPr="00F336DD">
              <w:rPr>
                <w:rFonts w:ascii="Times New Roman" w:hAnsi="Times New Roman"/>
                <w:bCs/>
                <w:sz w:val="20"/>
                <w:szCs w:val="20"/>
                <w:lang w:val="en-US"/>
              </w:rPr>
              <w:t>(mg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6,08</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rPr>
                <w:rFonts w:ascii="Times New Roman" w:hAnsi="Times New Roman"/>
                <w:b/>
                <w:sz w:val="20"/>
                <w:szCs w:val="20"/>
                <w:lang w:val="en-US"/>
              </w:rPr>
            </w:pPr>
            <w:r w:rsidRPr="00F336DD">
              <w:rPr>
                <w:rFonts w:ascii="Times New Roman" w:hAnsi="Times New Roman"/>
                <w:b/>
                <w:sz w:val="20"/>
                <w:szCs w:val="20"/>
                <w:lang w:val="en-US"/>
              </w:rPr>
              <w:t>b</w:t>
            </w:r>
            <w:r w:rsidRPr="00F336DD">
              <w:rPr>
                <w:rFonts w:ascii="Times New Roman" w:hAnsi="Times New Roman"/>
                <w:b/>
                <w:sz w:val="20"/>
                <w:szCs w:val="20"/>
                <w:vertAlign w:val="superscript"/>
                <w:lang w:val="en-US"/>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3,57</w:t>
            </w:r>
          </w:p>
        </w:tc>
        <w:tc>
          <w:tcPr>
            <w:tcW w:w="1094" w:type="dxa"/>
            <w:tcBorders>
              <w:top w:val="single" w:sz="8" w:space="0" w:color="000000"/>
              <w:bottom w:val="nil"/>
            </w:tcBorders>
            <w:shd w:val="clear" w:color="auto" w:fill="FFFFFF"/>
            <w:vAlign w:val="center"/>
          </w:tcPr>
          <w:p w:rsidR="004D7FA8" w:rsidRPr="00F336DD" w:rsidRDefault="004D7FA8" w:rsidP="004D5AAC">
            <w:pPr>
              <w:spacing w:after="0"/>
              <w:rPr>
                <w:rFonts w:ascii="Times New Roman" w:hAnsi="Times New Roman"/>
                <w:b/>
                <w:sz w:val="20"/>
                <w:szCs w:val="20"/>
                <w:lang w:val="en-US"/>
              </w:rPr>
            </w:pPr>
            <w:r w:rsidRPr="00F336DD">
              <w:rPr>
                <w:rFonts w:ascii="Times New Roman" w:hAnsi="Times New Roman"/>
                <w:b/>
                <w:sz w:val="20"/>
                <w:szCs w:val="20"/>
                <w:lang w:val="en-US"/>
              </w:rPr>
              <w:t>a</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
                <w:bCs/>
                <w:i/>
                <w:sz w:val="20"/>
                <w:szCs w:val="20"/>
                <w:lang w:val="en-US"/>
              </w:rPr>
            </w:pPr>
            <w:r w:rsidRPr="00F336DD">
              <w:rPr>
                <w:rFonts w:ascii="Times New Roman" w:hAnsi="Times New Roman"/>
                <w:b/>
                <w:bCs/>
                <w:sz w:val="20"/>
                <w:szCs w:val="20"/>
                <w:lang w:val="en-US"/>
              </w:rPr>
              <w:t xml:space="preserve">endogenous indolyl acids </w:t>
            </w:r>
            <w:r w:rsidRPr="00F336DD">
              <w:rPr>
                <w:rFonts w:ascii="Times New Roman" w:hAnsi="Times New Roman"/>
                <w:bCs/>
                <w:sz w:val="20"/>
                <w:szCs w:val="20"/>
                <w:lang w:val="en-US"/>
              </w:rPr>
              <w:t>(µg of IAA · g f.w.</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3,93</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5,52</w:t>
            </w:r>
          </w:p>
        </w:tc>
        <w:tc>
          <w:tcPr>
            <w:tcW w:w="1094" w:type="dxa"/>
            <w:tcBorders>
              <w:top w:val="single" w:sz="8" w:space="0" w:color="000000"/>
              <w:bottom w:val="nil"/>
            </w:tcBorders>
            <w:shd w:val="clear" w:color="auto" w:fill="FFFFFF"/>
            <w:vAlign w:val="center"/>
          </w:tcPr>
          <w:p w:rsidR="004D7FA8" w:rsidRPr="00F336DD" w:rsidRDefault="004D7FA8" w:rsidP="004D5AAC">
            <w:pPr>
              <w:spacing w:after="0"/>
              <w:rPr>
                <w:rFonts w:ascii="Times New Roman" w:hAnsi="Times New Roman"/>
                <w:b/>
                <w:sz w:val="20"/>
                <w:szCs w:val="20"/>
                <w:lang w:val="en-US"/>
              </w:rPr>
            </w:pPr>
            <w:r w:rsidRPr="00F336DD">
              <w:rPr>
                <w:rFonts w:ascii="Times New Roman" w:hAnsi="Times New Roman"/>
                <w:b/>
                <w:sz w:val="20"/>
                <w:szCs w:val="20"/>
                <w:lang w:val="en-US"/>
              </w:rPr>
              <w:t>a</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
                <w:bCs/>
                <w:i/>
                <w:sz w:val="20"/>
                <w:szCs w:val="20"/>
                <w:lang w:val="en-US"/>
              </w:rPr>
            </w:pPr>
            <w:r w:rsidRPr="00F336DD">
              <w:rPr>
                <w:rFonts w:ascii="Times New Roman" w:hAnsi="Times New Roman"/>
                <w:b/>
                <w:bCs/>
                <w:sz w:val="20"/>
                <w:szCs w:val="20"/>
                <w:lang w:val="en-US"/>
              </w:rPr>
              <w:t xml:space="preserve">reducing sugars </w:t>
            </w:r>
            <w:r w:rsidRPr="00F336DD">
              <w:rPr>
                <w:rFonts w:ascii="Times New Roman" w:hAnsi="Times New Roman"/>
                <w:bCs/>
                <w:sz w:val="20"/>
                <w:szCs w:val="20"/>
                <w:lang w:val="en-US"/>
              </w:rPr>
              <w:t>(mg of glucose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lang w:val="en-US"/>
              </w:rPr>
              <w:t>143,7</w:t>
            </w:r>
            <w:r w:rsidRPr="00F336DD">
              <w:rPr>
                <w:rFonts w:ascii="Times New Roman" w:hAnsi="Times New Roman"/>
                <w:sz w:val="20"/>
                <w:szCs w:val="20"/>
              </w:rPr>
              <w:t>3</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r w:rsidRPr="00F336DD">
              <w:rPr>
                <w:rFonts w:ascii="Times New Roman" w:hAnsi="Times New Roman"/>
                <w:b/>
                <w:sz w:val="20"/>
                <w:szCs w:val="20"/>
                <w:vertAlign w:val="superscript"/>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106,76</w:t>
            </w:r>
          </w:p>
        </w:tc>
        <w:tc>
          <w:tcPr>
            <w:tcW w:w="1094"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
                <w:bCs/>
                <w:i/>
                <w:sz w:val="20"/>
                <w:szCs w:val="20"/>
                <w:lang w:val="en-US"/>
              </w:rPr>
            </w:pPr>
            <w:r w:rsidRPr="00F336DD">
              <w:rPr>
                <w:rFonts w:ascii="Times New Roman" w:hAnsi="Times New Roman"/>
                <w:b/>
                <w:bCs/>
                <w:sz w:val="20"/>
                <w:szCs w:val="20"/>
                <w:lang w:val="en-US"/>
              </w:rPr>
              <w:t xml:space="preserve">total soluble sugars </w:t>
            </w:r>
            <w:r w:rsidRPr="00F336DD">
              <w:rPr>
                <w:rFonts w:ascii="Times New Roman" w:hAnsi="Times New Roman"/>
                <w:bCs/>
                <w:sz w:val="20"/>
                <w:szCs w:val="20"/>
                <w:lang w:val="en-US"/>
              </w:rPr>
              <w:t>(mg of glucose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132,16</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145,01</w:t>
            </w:r>
          </w:p>
        </w:tc>
        <w:tc>
          <w:tcPr>
            <w:tcW w:w="1094"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
                <w:bCs/>
                <w:i/>
                <w:sz w:val="20"/>
                <w:szCs w:val="20"/>
                <w:lang w:val="en-US"/>
              </w:rPr>
            </w:pPr>
            <w:r w:rsidRPr="00F336DD">
              <w:rPr>
                <w:rFonts w:ascii="Times New Roman" w:hAnsi="Times New Roman"/>
                <w:b/>
                <w:bCs/>
                <w:sz w:val="20"/>
                <w:szCs w:val="20"/>
                <w:lang w:val="en-US"/>
              </w:rPr>
              <w:t xml:space="preserve">free amino acids </w:t>
            </w:r>
            <w:r w:rsidRPr="00F336DD">
              <w:rPr>
                <w:rFonts w:ascii="Times New Roman" w:hAnsi="Times New Roman"/>
                <w:bCs/>
                <w:sz w:val="20"/>
                <w:szCs w:val="20"/>
                <w:lang w:val="en-US"/>
              </w:rPr>
              <w:t>(µg of leucine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460,54</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r w:rsidRPr="00F336DD">
              <w:rPr>
                <w:rFonts w:ascii="Times New Roman" w:hAnsi="Times New Roman"/>
                <w:b/>
                <w:sz w:val="20"/>
                <w:szCs w:val="20"/>
                <w:vertAlign w:val="superscript"/>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333,11</w:t>
            </w:r>
          </w:p>
        </w:tc>
        <w:tc>
          <w:tcPr>
            <w:tcW w:w="1094"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Cs/>
                <w:i/>
                <w:sz w:val="20"/>
                <w:szCs w:val="20"/>
                <w:lang w:val="en-US"/>
              </w:rPr>
            </w:pPr>
            <w:r w:rsidRPr="00F336DD">
              <w:rPr>
                <w:rFonts w:ascii="Times New Roman" w:hAnsi="Times New Roman"/>
                <w:b/>
                <w:bCs/>
                <w:sz w:val="20"/>
                <w:szCs w:val="20"/>
                <w:lang w:val="en-US"/>
              </w:rPr>
              <w:t xml:space="preserve">soluble proteins </w:t>
            </w:r>
            <w:r w:rsidRPr="00F336DD">
              <w:rPr>
                <w:rFonts w:ascii="Times New Roman" w:hAnsi="Times New Roman"/>
                <w:bCs/>
                <w:sz w:val="20"/>
                <w:szCs w:val="20"/>
                <w:lang w:val="en-US"/>
              </w:rPr>
              <w:t>(mg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142,07</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r w:rsidRPr="00F336DD">
              <w:rPr>
                <w:rFonts w:ascii="Times New Roman" w:hAnsi="Times New Roman"/>
                <w:b/>
                <w:sz w:val="20"/>
                <w:szCs w:val="20"/>
                <w:vertAlign w:val="superscript"/>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lang w:val="en-US"/>
              </w:rPr>
              <w:t>85,</w:t>
            </w:r>
            <w:r w:rsidRPr="00F336DD">
              <w:rPr>
                <w:rFonts w:ascii="Times New Roman" w:hAnsi="Times New Roman"/>
                <w:sz w:val="20"/>
                <w:szCs w:val="20"/>
              </w:rPr>
              <w:t>77</w:t>
            </w:r>
          </w:p>
        </w:tc>
        <w:tc>
          <w:tcPr>
            <w:tcW w:w="1094"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
                <w:bCs/>
                <w:i/>
                <w:sz w:val="20"/>
                <w:szCs w:val="20"/>
                <w:lang w:val="en-US"/>
              </w:rPr>
            </w:pPr>
            <w:r w:rsidRPr="00F336DD">
              <w:rPr>
                <w:rFonts w:ascii="Times New Roman" w:hAnsi="Times New Roman"/>
                <w:b/>
                <w:bCs/>
                <w:sz w:val="20"/>
                <w:szCs w:val="20"/>
                <w:lang w:val="en-US"/>
              </w:rPr>
              <w:t xml:space="preserve">polyphenolic acids </w:t>
            </w:r>
            <w:r w:rsidRPr="00F336DD">
              <w:rPr>
                <w:rFonts w:ascii="Times New Roman" w:hAnsi="Times New Roman"/>
                <w:bCs/>
                <w:sz w:val="20"/>
                <w:szCs w:val="20"/>
                <w:lang w:val="en-US"/>
              </w:rPr>
              <w:t>(mg of caffeic acid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19,57</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r w:rsidRPr="00F336DD">
              <w:rPr>
                <w:rFonts w:ascii="Times New Roman" w:hAnsi="Times New Roman"/>
                <w:b/>
                <w:sz w:val="20"/>
                <w:szCs w:val="20"/>
                <w:vertAlign w:val="superscript"/>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12,21</w:t>
            </w:r>
          </w:p>
        </w:tc>
        <w:tc>
          <w:tcPr>
            <w:tcW w:w="1094"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
                <w:bCs/>
                <w:i/>
                <w:sz w:val="20"/>
                <w:szCs w:val="20"/>
                <w:lang w:val="en-US"/>
              </w:rPr>
            </w:pPr>
            <w:r w:rsidRPr="00F336DD">
              <w:rPr>
                <w:rFonts w:ascii="Times New Roman" w:hAnsi="Times New Roman"/>
                <w:b/>
                <w:bCs/>
                <w:sz w:val="20"/>
                <w:szCs w:val="20"/>
                <w:lang w:val="en-US"/>
              </w:rPr>
              <w:t xml:space="preserve">polyphenolic oxydase (PPO) </w:t>
            </w:r>
            <w:r w:rsidRPr="00F336DD">
              <w:rPr>
                <w:rFonts w:ascii="Times New Roman" w:hAnsi="Times New Roman"/>
                <w:bCs/>
                <w:sz w:val="20"/>
                <w:szCs w:val="20"/>
                <w:lang w:val="en-US"/>
              </w:rPr>
              <w:t>(nkat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7,53</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1093"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14,48</w:t>
            </w:r>
          </w:p>
        </w:tc>
        <w:tc>
          <w:tcPr>
            <w:tcW w:w="1094" w:type="dxa"/>
            <w:tcBorders>
              <w:top w:val="single" w:sz="8" w:space="0" w:color="000000"/>
              <w:bottom w:val="nil"/>
            </w:tcBorders>
            <w:shd w:val="clear" w:color="auto" w:fill="FFFFFF"/>
            <w:vAlign w:val="center"/>
          </w:tcPr>
          <w:p w:rsidR="004D7FA8" w:rsidRPr="00F336DD" w:rsidRDefault="004D7FA8" w:rsidP="004D5AAC">
            <w:pPr>
              <w:spacing w:after="0"/>
              <w:rPr>
                <w:rFonts w:ascii="Times New Roman" w:hAnsi="Times New Roman"/>
                <w:b/>
                <w:sz w:val="20"/>
                <w:szCs w:val="20"/>
                <w:lang w:val="en-US"/>
              </w:rPr>
            </w:pPr>
            <w:r w:rsidRPr="00F336DD">
              <w:rPr>
                <w:rFonts w:ascii="Times New Roman" w:hAnsi="Times New Roman"/>
                <w:b/>
                <w:sz w:val="20"/>
                <w:szCs w:val="20"/>
                <w:lang w:val="en-US"/>
              </w:rPr>
              <w:t>b</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
                <w:bCs/>
                <w:i/>
                <w:sz w:val="20"/>
                <w:szCs w:val="20"/>
                <w:lang w:val="en-US"/>
              </w:rPr>
            </w:pPr>
            <w:r w:rsidRPr="00F336DD">
              <w:rPr>
                <w:rFonts w:ascii="Times New Roman" w:hAnsi="Times New Roman"/>
                <w:b/>
                <w:bCs/>
                <w:sz w:val="20"/>
                <w:szCs w:val="20"/>
                <w:lang w:val="en-US"/>
              </w:rPr>
              <w:t>hydrogen peroxide (H</w:t>
            </w:r>
            <w:r w:rsidRPr="00F336DD">
              <w:rPr>
                <w:rFonts w:ascii="Times New Roman" w:hAnsi="Times New Roman"/>
                <w:b/>
                <w:bCs/>
                <w:sz w:val="20"/>
                <w:szCs w:val="20"/>
                <w:vertAlign w:val="subscript"/>
                <w:lang w:val="en-US"/>
              </w:rPr>
              <w:t>2</w:t>
            </w:r>
            <w:r w:rsidRPr="00F336DD">
              <w:rPr>
                <w:rFonts w:ascii="Times New Roman" w:hAnsi="Times New Roman"/>
                <w:b/>
                <w:bCs/>
                <w:sz w:val="20"/>
                <w:szCs w:val="20"/>
                <w:lang w:val="en-US"/>
              </w:rPr>
              <w:t>O</w:t>
            </w:r>
            <w:r w:rsidRPr="00F336DD">
              <w:rPr>
                <w:rFonts w:ascii="Times New Roman" w:hAnsi="Times New Roman"/>
                <w:b/>
                <w:bCs/>
                <w:sz w:val="20"/>
                <w:szCs w:val="20"/>
                <w:vertAlign w:val="subscript"/>
                <w:lang w:val="en-US"/>
              </w:rPr>
              <w:t>2</w:t>
            </w:r>
            <w:r w:rsidRPr="00F336DD">
              <w:rPr>
                <w:rFonts w:ascii="Times New Roman" w:hAnsi="Times New Roman"/>
                <w:b/>
                <w:bCs/>
                <w:sz w:val="20"/>
                <w:szCs w:val="20"/>
                <w:lang w:val="en-US"/>
              </w:rPr>
              <w:t xml:space="preserve">) </w:t>
            </w:r>
            <w:r w:rsidRPr="00F336DD">
              <w:rPr>
                <w:rFonts w:ascii="Times New Roman" w:hAnsi="Times New Roman"/>
                <w:bCs/>
                <w:sz w:val="20"/>
                <w:szCs w:val="20"/>
                <w:lang w:val="en-US"/>
              </w:rPr>
              <w:t>(µg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20,98</w:t>
            </w:r>
          </w:p>
        </w:tc>
        <w:tc>
          <w:tcPr>
            <w:tcW w:w="1093" w:type="dxa"/>
            <w:tcBorders>
              <w:top w:val="single" w:sz="8" w:space="0" w:color="000000"/>
              <w:bottom w:val="single" w:sz="8" w:space="0" w:color="000000"/>
            </w:tcBorders>
            <w:shd w:val="clear" w:color="auto" w:fill="FFFFFF"/>
            <w:vAlign w:val="center"/>
          </w:tcPr>
          <w:p w:rsidR="004D7FA8" w:rsidRPr="00F336DD" w:rsidRDefault="004D7FA8" w:rsidP="004D5AAC">
            <w:pPr>
              <w:spacing w:after="0"/>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1093" w:type="dxa"/>
            <w:tcBorders>
              <w:top w:val="single" w:sz="8" w:space="0" w:color="000000"/>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lang w:val="en-US"/>
              </w:rPr>
              <w:t>6</w:t>
            </w:r>
            <w:r w:rsidRPr="00F336DD">
              <w:rPr>
                <w:rFonts w:ascii="Times New Roman" w:hAnsi="Times New Roman"/>
                <w:sz w:val="20"/>
                <w:szCs w:val="20"/>
              </w:rPr>
              <w:t>8,24</w:t>
            </w:r>
          </w:p>
        </w:tc>
        <w:tc>
          <w:tcPr>
            <w:tcW w:w="1094" w:type="dxa"/>
            <w:tcBorders>
              <w:top w:val="single" w:sz="8" w:space="0" w:color="000000"/>
              <w:bottom w:val="single" w:sz="8" w:space="0" w:color="000000"/>
            </w:tcBorders>
            <w:shd w:val="clear" w:color="auto" w:fill="FFFFFF"/>
            <w:vAlign w:val="center"/>
          </w:tcPr>
          <w:p w:rsidR="004D7FA8" w:rsidRPr="00F336DD" w:rsidRDefault="004D7FA8" w:rsidP="004D5AAC">
            <w:pPr>
              <w:spacing w:after="0"/>
              <w:rPr>
                <w:rFonts w:ascii="Times New Roman" w:hAnsi="Times New Roman"/>
                <w:b/>
                <w:sz w:val="20"/>
                <w:szCs w:val="20"/>
              </w:rPr>
            </w:pPr>
            <w:r w:rsidRPr="00F336DD">
              <w:rPr>
                <w:rFonts w:ascii="Times New Roman" w:hAnsi="Times New Roman"/>
                <w:b/>
                <w:sz w:val="20"/>
                <w:szCs w:val="20"/>
              </w:rPr>
              <w:t>b</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
                <w:bCs/>
                <w:i/>
                <w:sz w:val="20"/>
                <w:szCs w:val="20"/>
                <w:lang w:val="en-US"/>
              </w:rPr>
            </w:pPr>
            <w:r w:rsidRPr="00F336DD">
              <w:rPr>
                <w:rFonts w:ascii="Times New Roman" w:hAnsi="Times New Roman"/>
                <w:b/>
                <w:bCs/>
                <w:sz w:val="20"/>
                <w:szCs w:val="20"/>
                <w:lang w:val="en-US"/>
              </w:rPr>
              <w:t xml:space="preserve">catalase </w:t>
            </w:r>
            <w:r w:rsidRPr="00F336DD">
              <w:rPr>
                <w:rFonts w:ascii="Times New Roman" w:hAnsi="Times New Roman"/>
                <w:bCs/>
                <w:sz w:val="20"/>
                <w:szCs w:val="20"/>
                <w:lang w:val="en-US"/>
              </w:rPr>
              <w:t>(mkat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1448,43</w:t>
            </w:r>
          </w:p>
        </w:tc>
        <w:tc>
          <w:tcPr>
            <w:tcW w:w="1093" w:type="dxa"/>
            <w:tcBorders>
              <w:top w:val="single" w:sz="8" w:space="0" w:color="000000"/>
              <w:bottom w:val="single" w:sz="8" w:space="0" w:color="000000"/>
            </w:tcBorders>
            <w:shd w:val="clear" w:color="auto" w:fill="FFFFFF"/>
            <w:vAlign w:val="center"/>
          </w:tcPr>
          <w:p w:rsidR="004D7FA8" w:rsidRPr="00F336DD" w:rsidRDefault="004D7FA8" w:rsidP="004D5AAC">
            <w:pPr>
              <w:spacing w:after="0"/>
              <w:rPr>
                <w:rFonts w:ascii="Times New Roman" w:hAnsi="Times New Roman"/>
                <w:b/>
                <w:sz w:val="20"/>
                <w:szCs w:val="20"/>
                <w:lang w:val="en-US"/>
              </w:rPr>
            </w:pPr>
            <w:r w:rsidRPr="00F336DD">
              <w:rPr>
                <w:rFonts w:ascii="Times New Roman" w:hAnsi="Times New Roman"/>
                <w:b/>
                <w:sz w:val="20"/>
                <w:szCs w:val="20"/>
                <w:lang w:val="en-US"/>
              </w:rPr>
              <w:t>b</w:t>
            </w:r>
            <w:r w:rsidRPr="00F336DD">
              <w:rPr>
                <w:rFonts w:ascii="Times New Roman" w:hAnsi="Times New Roman"/>
                <w:b/>
                <w:sz w:val="20"/>
                <w:szCs w:val="20"/>
                <w:vertAlign w:val="superscript"/>
              </w:rPr>
              <w:t>*</w:t>
            </w:r>
          </w:p>
        </w:tc>
        <w:tc>
          <w:tcPr>
            <w:tcW w:w="1093" w:type="dxa"/>
            <w:tcBorders>
              <w:top w:val="single" w:sz="8" w:space="0" w:color="000000"/>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819,13</w:t>
            </w:r>
          </w:p>
        </w:tc>
        <w:tc>
          <w:tcPr>
            <w:tcW w:w="1094" w:type="dxa"/>
            <w:tcBorders>
              <w:top w:val="single" w:sz="8" w:space="0" w:color="000000"/>
              <w:bottom w:val="single" w:sz="8" w:space="0" w:color="000000"/>
            </w:tcBorders>
            <w:shd w:val="clear" w:color="auto" w:fill="FFFFFF"/>
            <w:vAlign w:val="center"/>
          </w:tcPr>
          <w:p w:rsidR="004D7FA8" w:rsidRPr="00F336DD" w:rsidRDefault="004D7FA8" w:rsidP="004D5AAC">
            <w:pPr>
              <w:spacing w:after="0"/>
              <w:rPr>
                <w:rFonts w:ascii="Times New Roman" w:hAnsi="Times New Roman"/>
                <w:b/>
                <w:sz w:val="20"/>
                <w:szCs w:val="20"/>
                <w:lang w:val="en-US"/>
              </w:rPr>
            </w:pPr>
            <w:r w:rsidRPr="00F336DD">
              <w:rPr>
                <w:rFonts w:ascii="Times New Roman" w:hAnsi="Times New Roman"/>
                <w:b/>
                <w:sz w:val="20"/>
                <w:szCs w:val="20"/>
                <w:lang w:val="en-US"/>
              </w:rPr>
              <w:t>a</w:t>
            </w:r>
          </w:p>
        </w:tc>
      </w:tr>
      <w:tr w:rsidR="004D7FA8" w:rsidRPr="00F336DD" w:rsidTr="004D5AAC">
        <w:trPr>
          <w:trHeight w:val="284"/>
          <w:jc w:val="center"/>
        </w:trPr>
        <w:tc>
          <w:tcPr>
            <w:tcW w:w="4524" w:type="dxa"/>
            <w:tcBorders>
              <w:top w:val="single" w:sz="8" w:space="0" w:color="000000"/>
            </w:tcBorders>
            <w:shd w:val="clear" w:color="auto" w:fill="FFFFFF"/>
            <w:vAlign w:val="center"/>
          </w:tcPr>
          <w:p w:rsidR="004D7FA8" w:rsidRPr="00F336DD" w:rsidRDefault="004D7FA8" w:rsidP="004D5AAC">
            <w:pPr>
              <w:spacing w:after="0" w:line="240" w:lineRule="auto"/>
              <w:ind w:firstLine="88"/>
              <w:rPr>
                <w:rFonts w:ascii="Times New Roman" w:hAnsi="Times New Roman"/>
                <w:b/>
                <w:bCs/>
                <w:i/>
                <w:sz w:val="20"/>
                <w:szCs w:val="20"/>
                <w:lang w:val="en-US"/>
              </w:rPr>
            </w:pPr>
            <w:r w:rsidRPr="00F336DD">
              <w:rPr>
                <w:rFonts w:ascii="Times New Roman" w:hAnsi="Times New Roman"/>
                <w:b/>
                <w:bCs/>
                <w:sz w:val="20"/>
                <w:szCs w:val="20"/>
                <w:lang w:val="en-US"/>
              </w:rPr>
              <w:lastRenderedPageBreak/>
              <w:t xml:space="preserve">peroxidase </w:t>
            </w:r>
            <w:r w:rsidRPr="00F336DD">
              <w:rPr>
                <w:rFonts w:ascii="Times New Roman" w:hAnsi="Times New Roman"/>
                <w:bCs/>
                <w:sz w:val="20"/>
                <w:szCs w:val="20"/>
                <w:lang w:val="en-US"/>
              </w:rPr>
              <w:t>(mkat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093" w:type="dxa"/>
            <w:tcBorders>
              <w:top w:val="single" w:sz="8" w:space="0" w:color="000000"/>
              <w:bottom w:val="single" w:sz="4" w:space="0" w:color="auto"/>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0,747</w:t>
            </w:r>
          </w:p>
        </w:tc>
        <w:tc>
          <w:tcPr>
            <w:tcW w:w="1093" w:type="dxa"/>
            <w:tcBorders>
              <w:top w:val="single" w:sz="8" w:space="0" w:color="000000"/>
              <w:bottom w:val="single" w:sz="4" w:space="0" w:color="auto"/>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1093" w:type="dxa"/>
            <w:tcBorders>
              <w:top w:val="single" w:sz="8" w:space="0" w:color="000000"/>
              <w:bottom w:val="single" w:sz="4" w:space="0" w:color="auto"/>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0,686</w:t>
            </w:r>
          </w:p>
        </w:tc>
        <w:tc>
          <w:tcPr>
            <w:tcW w:w="1094" w:type="dxa"/>
            <w:tcBorders>
              <w:top w:val="single" w:sz="8" w:space="0" w:color="000000"/>
              <w:bottom w:val="single" w:sz="4" w:space="0" w:color="auto"/>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r>
    </w:tbl>
    <w:p w:rsidR="008D19C9" w:rsidRPr="00F336DD" w:rsidRDefault="008D19C9" w:rsidP="00E52A51">
      <w:pPr>
        <w:spacing w:after="0" w:line="240" w:lineRule="auto"/>
        <w:ind w:firstLine="284"/>
        <w:jc w:val="both"/>
        <w:rPr>
          <w:rFonts w:ascii="Times New Roman" w:hAnsi="Times New Roman"/>
          <w:bCs/>
          <w:sz w:val="18"/>
          <w:szCs w:val="18"/>
          <w:lang w:val="en-US"/>
        </w:rPr>
      </w:pPr>
      <w:r w:rsidRPr="00F336DD">
        <w:rPr>
          <w:rFonts w:ascii="Times New Roman" w:hAnsi="Times New Roman"/>
          <w:bCs/>
          <w:sz w:val="18"/>
          <w:szCs w:val="18"/>
          <w:vertAlign w:val="superscript"/>
          <w:lang w:val="en-US"/>
        </w:rPr>
        <w:t>*</w:t>
      </w:r>
      <w:r w:rsidR="004D7FA8" w:rsidRPr="00F336DD">
        <w:rPr>
          <w:rFonts w:ascii="Times New Roman" w:hAnsi="Times New Roman"/>
          <w:bCs/>
          <w:sz w:val="18"/>
          <w:szCs w:val="18"/>
          <w:lang w:val="en-US"/>
        </w:rPr>
        <w:t xml:space="preserve"> Means followed by the same letter do not differ significantly at α = 0</w:t>
      </w:r>
      <w:proofErr w:type="gramStart"/>
      <w:r w:rsidR="004D7FA8" w:rsidRPr="00F336DD">
        <w:rPr>
          <w:rFonts w:ascii="Times New Roman" w:hAnsi="Times New Roman"/>
          <w:bCs/>
          <w:sz w:val="18"/>
          <w:szCs w:val="18"/>
          <w:lang w:val="en-US"/>
        </w:rPr>
        <w:t>,05</w:t>
      </w:r>
      <w:proofErr w:type="gramEnd"/>
      <w:r w:rsidR="004D7FA8" w:rsidRPr="00F336DD">
        <w:rPr>
          <w:rFonts w:ascii="Times New Roman" w:hAnsi="Times New Roman"/>
          <w:bCs/>
          <w:sz w:val="18"/>
          <w:szCs w:val="18"/>
          <w:lang w:val="en-US"/>
        </w:rPr>
        <w:t>.</w:t>
      </w:r>
    </w:p>
    <w:p w:rsidR="008D19C9" w:rsidRPr="00F336DD" w:rsidRDefault="008D19C9" w:rsidP="00E52A51">
      <w:pPr>
        <w:spacing w:line="360" w:lineRule="auto"/>
        <w:ind w:firstLine="720"/>
        <w:contextualSpacing/>
        <w:jc w:val="both"/>
        <w:rPr>
          <w:rFonts w:ascii="Times New Roman" w:hAnsi="Times New Roman"/>
          <w:sz w:val="20"/>
          <w:szCs w:val="20"/>
          <w:lang w:val="en-US"/>
        </w:rPr>
      </w:pPr>
    </w:p>
    <w:p w:rsidR="00E52A51" w:rsidRPr="00F336DD" w:rsidRDefault="00E52A51" w:rsidP="00E52A51">
      <w:pPr>
        <w:spacing w:line="360" w:lineRule="auto"/>
        <w:ind w:firstLine="720"/>
        <w:contextualSpacing/>
        <w:jc w:val="both"/>
        <w:rPr>
          <w:rFonts w:ascii="Times New Roman" w:hAnsi="Times New Roman"/>
          <w:sz w:val="20"/>
          <w:szCs w:val="20"/>
          <w:lang w:val="en-US"/>
        </w:rPr>
      </w:pPr>
    </w:p>
    <w:p w:rsidR="00E52A51" w:rsidRPr="00F336DD" w:rsidRDefault="00E52A51" w:rsidP="00E52A51">
      <w:pPr>
        <w:spacing w:line="360" w:lineRule="auto"/>
        <w:ind w:firstLine="720"/>
        <w:contextualSpacing/>
        <w:jc w:val="both"/>
        <w:rPr>
          <w:rFonts w:ascii="Times New Roman" w:hAnsi="Times New Roman"/>
          <w:sz w:val="20"/>
          <w:szCs w:val="20"/>
          <w:lang w:val="en-US"/>
        </w:rPr>
      </w:pPr>
    </w:p>
    <w:p w:rsidR="00A4363A" w:rsidRPr="00F336DD" w:rsidRDefault="00A4363A" w:rsidP="00E52A51">
      <w:pPr>
        <w:spacing w:after="120"/>
        <w:jc w:val="both"/>
        <w:rPr>
          <w:rFonts w:ascii="Times New Roman" w:hAnsi="Times New Roman"/>
          <w:b/>
          <w:sz w:val="20"/>
          <w:szCs w:val="20"/>
          <w:lang w:val="en-US"/>
        </w:rPr>
      </w:pPr>
      <w:proofErr w:type="gramStart"/>
      <w:r w:rsidRPr="00F336DD">
        <w:rPr>
          <w:rFonts w:ascii="Times New Roman" w:hAnsi="Times New Roman"/>
          <w:b/>
          <w:sz w:val="20"/>
          <w:szCs w:val="20"/>
          <w:lang w:val="en-US"/>
        </w:rPr>
        <w:t>Table 6.</w:t>
      </w:r>
      <w:proofErr w:type="gramEnd"/>
      <w:r w:rsidRPr="00F336DD">
        <w:rPr>
          <w:rFonts w:ascii="Times New Roman" w:hAnsi="Times New Roman"/>
          <w:b/>
          <w:sz w:val="20"/>
          <w:szCs w:val="20"/>
          <w:lang w:val="en-US"/>
        </w:rPr>
        <w:t xml:space="preserve"> </w:t>
      </w:r>
      <w:r w:rsidR="005640E8" w:rsidRPr="00F336DD">
        <w:rPr>
          <w:rFonts w:ascii="Times New Roman" w:hAnsi="Times New Roman"/>
          <w:sz w:val="20"/>
          <w:szCs w:val="20"/>
          <w:lang w:val="en-US"/>
        </w:rPr>
        <w:t>Significance of</w:t>
      </w:r>
      <w:r w:rsidR="005640E8" w:rsidRPr="00F336DD">
        <w:rPr>
          <w:rFonts w:ascii="Times New Roman" w:hAnsi="Times New Roman"/>
          <w:b/>
          <w:sz w:val="20"/>
          <w:szCs w:val="20"/>
          <w:lang w:val="en-US"/>
        </w:rPr>
        <w:t xml:space="preserve"> </w:t>
      </w:r>
      <w:r w:rsidR="005640E8" w:rsidRPr="00F336DD">
        <w:rPr>
          <w:rFonts w:ascii="Times New Roman" w:hAnsi="Times New Roman"/>
          <w:sz w:val="20"/>
          <w:szCs w:val="20"/>
          <w:lang w:val="en-US"/>
        </w:rPr>
        <w:t xml:space="preserve">treatment effects </w:t>
      </w:r>
      <w:r w:rsidRPr="00F336DD">
        <w:rPr>
          <w:rFonts w:ascii="Times New Roman" w:hAnsi="Times New Roman"/>
          <w:sz w:val="20"/>
          <w:szCs w:val="20"/>
          <w:lang w:val="en-US"/>
        </w:rPr>
        <w:t xml:space="preserve">on </w:t>
      </w:r>
      <w:r w:rsidR="005640E8" w:rsidRPr="00F336DD">
        <w:rPr>
          <w:rFonts w:ascii="Times New Roman" w:hAnsi="Times New Roman"/>
          <w:sz w:val="20"/>
          <w:szCs w:val="20"/>
          <w:lang w:val="en-US"/>
        </w:rPr>
        <w:t xml:space="preserve">mean </w:t>
      </w:r>
      <w:r w:rsidRPr="00F336DD">
        <w:rPr>
          <w:rFonts w:ascii="Times New Roman" w:hAnsi="Times New Roman"/>
          <w:sz w:val="20"/>
          <w:szCs w:val="20"/>
          <w:lang w:val="en-US"/>
        </w:rPr>
        <w:t>content</w:t>
      </w:r>
      <w:r w:rsidR="005640E8" w:rsidRPr="00F336DD">
        <w:rPr>
          <w:rFonts w:ascii="Times New Roman" w:hAnsi="Times New Roman"/>
          <w:sz w:val="20"/>
          <w:szCs w:val="20"/>
          <w:lang w:val="en-US"/>
        </w:rPr>
        <w:t>s</w:t>
      </w:r>
      <w:r w:rsidRPr="00F336DD">
        <w:rPr>
          <w:rFonts w:ascii="Times New Roman" w:hAnsi="Times New Roman"/>
          <w:sz w:val="20"/>
          <w:szCs w:val="20"/>
          <w:lang w:val="en-US"/>
        </w:rPr>
        <w:t xml:space="preserve"> of</w:t>
      </w:r>
      <w:r w:rsidR="005640E8" w:rsidRPr="00F336DD">
        <w:rPr>
          <w:rFonts w:ascii="Times New Roman" w:hAnsi="Times New Roman"/>
          <w:sz w:val="20"/>
          <w:szCs w:val="20"/>
          <w:lang w:val="en-US"/>
        </w:rPr>
        <w:t xml:space="preserve"> analyzed</w:t>
      </w:r>
      <w:r w:rsidRPr="00F336DD">
        <w:rPr>
          <w:rFonts w:ascii="Times New Roman" w:hAnsi="Times New Roman"/>
          <w:sz w:val="20"/>
          <w:szCs w:val="20"/>
          <w:lang w:val="en-US"/>
        </w:rPr>
        <w:t xml:space="preserve"> compounds and activity of enzymes in cuttings of smoke tree (</w:t>
      </w:r>
      <w:r w:rsidRPr="00F336DD">
        <w:rPr>
          <w:rFonts w:ascii="Times New Roman" w:hAnsi="Times New Roman"/>
          <w:i/>
          <w:sz w:val="20"/>
          <w:szCs w:val="20"/>
          <w:lang w:val="en-US"/>
        </w:rPr>
        <w:t>C. coggygria</w:t>
      </w:r>
      <w:r w:rsidRPr="00F336DD">
        <w:rPr>
          <w:rFonts w:ascii="Times New Roman" w:hAnsi="Times New Roman"/>
          <w:sz w:val="20"/>
          <w:szCs w:val="20"/>
          <w:lang w:val="en-US"/>
        </w:rPr>
        <w:t>)</w:t>
      </w:r>
      <w:r w:rsidRPr="00F336DD">
        <w:rPr>
          <w:rFonts w:ascii="Times New Roman" w:hAnsi="Times New Roman"/>
          <w:i/>
          <w:iCs/>
          <w:sz w:val="20"/>
          <w:szCs w:val="20"/>
          <w:lang w:val="en-US"/>
        </w:rPr>
        <w:t xml:space="preserve"> </w:t>
      </w:r>
      <w:r w:rsidRPr="00F336DD">
        <w:rPr>
          <w:rFonts w:ascii="Times New Roman" w:hAnsi="Times New Roman"/>
          <w:sz w:val="20"/>
          <w:szCs w:val="20"/>
          <w:lang w:val="en-US"/>
        </w:rPr>
        <w:t>(means for treatments</w:t>
      </w:r>
      <w:r w:rsidR="005640E8" w:rsidRPr="00F336DD">
        <w:rPr>
          <w:rFonts w:ascii="Times New Roman" w:hAnsi="Times New Roman"/>
          <w:sz w:val="20"/>
          <w:szCs w:val="20"/>
          <w:lang w:val="en-US"/>
        </w:rPr>
        <w:t xml:space="preserve"> of ANOVA 2</w:t>
      </w:r>
      <w:r w:rsidRPr="00F336DD">
        <w:rPr>
          <w:rFonts w:ascii="Times New Roman" w:hAnsi="Times New Roman"/>
          <w:sz w:val="20"/>
          <w:szCs w:val="20"/>
          <w:lang w:val="en-US"/>
        </w:rPr>
        <w:t>).</w:t>
      </w:r>
    </w:p>
    <w:tbl>
      <w:tblPr>
        <w:tblW w:w="0" w:type="auto"/>
        <w:jc w:val="center"/>
        <w:tblInd w:w="-138" w:type="dxa"/>
        <w:tblBorders>
          <w:top w:val="single" w:sz="8" w:space="0" w:color="000000"/>
          <w:bottom w:val="single" w:sz="8" w:space="0" w:color="000000"/>
        </w:tblBorders>
        <w:shd w:val="clear" w:color="auto" w:fill="FFFFFF"/>
        <w:tblLayout w:type="fixed"/>
        <w:tblLook w:val="04A0"/>
      </w:tblPr>
      <w:tblGrid>
        <w:gridCol w:w="4326"/>
        <w:gridCol w:w="867"/>
        <w:gridCol w:w="680"/>
        <w:gridCol w:w="879"/>
        <w:gridCol w:w="668"/>
        <w:gridCol w:w="892"/>
        <w:gridCol w:w="656"/>
      </w:tblGrid>
      <w:tr w:rsidR="004D7FA8" w:rsidRPr="00F336DD" w:rsidTr="004D5AAC">
        <w:trPr>
          <w:trHeight w:val="284"/>
          <w:jc w:val="center"/>
        </w:trPr>
        <w:tc>
          <w:tcPr>
            <w:tcW w:w="4326" w:type="dxa"/>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rPr>
            </w:pPr>
            <w:r w:rsidRPr="00F336DD">
              <w:rPr>
                <w:rFonts w:ascii="Times New Roman" w:hAnsi="Times New Roman"/>
                <w:b/>
                <w:bCs/>
                <w:sz w:val="20"/>
                <w:szCs w:val="20"/>
                <w:lang w:val="en-US"/>
              </w:rPr>
              <w:t>Concentration</w:t>
            </w:r>
            <w:r w:rsidRPr="00F336DD">
              <w:rPr>
                <w:rFonts w:ascii="Times New Roman" w:hAnsi="Times New Roman"/>
                <w:b/>
                <w:bCs/>
                <w:sz w:val="20"/>
                <w:szCs w:val="20"/>
              </w:rPr>
              <w:t xml:space="preserve"> / </w:t>
            </w:r>
            <w:r w:rsidRPr="00F336DD">
              <w:rPr>
                <w:rFonts w:ascii="Times New Roman" w:hAnsi="Times New Roman"/>
                <w:b/>
                <w:bCs/>
                <w:sz w:val="20"/>
                <w:szCs w:val="20"/>
                <w:lang w:val="en-US"/>
              </w:rPr>
              <w:t>activity</w:t>
            </w:r>
            <w:r w:rsidRPr="00F336DD">
              <w:rPr>
                <w:rFonts w:ascii="Times New Roman" w:hAnsi="Times New Roman"/>
                <w:b/>
                <w:bCs/>
                <w:sz w:val="20"/>
                <w:szCs w:val="20"/>
              </w:rPr>
              <w:t xml:space="preserve"> of</w:t>
            </w:r>
          </w:p>
        </w:tc>
        <w:tc>
          <w:tcPr>
            <w:tcW w:w="1547" w:type="dxa"/>
            <w:gridSpan w:val="2"/>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rPr>
            </w:pPr>
            <w:r w:rsidRPr="00F336DD">
              <w:rPr>
                <w:rFonts w:ascii="Times New Roman" w:hAnsi="Times New Roman"/>
                <w:b/>
                <w:bCs/>
                <w:sz w:val="20"/>
                <w:szCs w:val="20"/>
              </w:rPr>
              <w:t>Control</w:t>
            </w:r>
          </w:p>
        </w:tc>
        <w:tc>
          <w:tcPr>
            <w:tcW w:w="1547" w:type="dxa"/>
            <w:gridSpan w:val="2"/>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w:t>
            </w:r>
          </w:p>
        </w:tc>
        <w:tc>
          <w:tcPr>
            <w:tcW w:w="1548" w:type="dxa"/>
            <w:gridSpan w:val="2"/>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
                <w:bCs/>
                <w:i/>
                <w:sz w:val="20"/>
                <w:szCs w:val="20"/>
                <w:lang w:val="en-US"/>
              </w:rPr>
            </w:pPr>
            <w:r w:rsidRPr="00F336DD">
              <w:rPr>
                <w:rFonts w:ascii="Times New Roman" w:hAnsi="Times New Roman"/>
                <w:b/>
                <w:bCs/>
                <w:sz w:val="20"/>
                <w:szCs w:val="20"/>
                <w:lang w:val="en-US"/>
              </w:rPr>
              <w:t xml:space="preserve">total chlorophyll </w:t>
            </w:r>
            <w:r w:rsidRPr="00F336DD">
              <w:rPr>
                <w:rFonts w:ascii="Times New Roman" w:hAnsi="Times New Roman"/>
                <w:bCs/>
                <w:sz w:val="20"/>
                <w:szCs w:val="20"/>
                <w:lang w:val="en-US"/>
              </w:rPr>
              <w:t>(mg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4,60</w:t>
            </w:r>
          </w:p>
        </w:tc>
        <w:tc>
          <w:tcPr>
            <w:tcW w:w="680"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lang w:val="en-US"/>
              </w:rPr>
              <w:t>*</w:t>
            </w:r>
          </w:p>
        </w:tc>
        <w:tc>
          <w:tcPr>
            <w:tcW w:w="879"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4,80</w:t>
            </w:r>
          </w:p>
        </w:tc>
        <w:tc>
          <w:tcPr>
            <w:tcW w:w="668"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ab</w:t>
            </w:r>
          </w:p>
        </w:tc>
        <w:tc>
          <w:tcPr>
            <w:tcW w:w="892"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5,08</w:t>
            </w:r>
          </w:p>
        </w:tc>
        <w:tc>
          <w:tcPr>
            <w:tcW w:w="656"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
                <w:bCs/>
                <w:i/>
                <w:sz w:val="20"/>
                <w:szCs w:val="20"/>
                <w:lang w:val="en-US"/>
              </w:rPr>
            </w:pPr>
            <w:r w:rsidRPr="00F336DD">
              <w:rPr>
                <w:rFonts w:ascii="Times New Roman" w:hAnsi="Times New Roman"/>
                <w:b/>
                <w:bCs/>
                <w:sz w:val="20"/>
                <w:szCs w:val="20"/>
                <w:lang w:val="en-US"/>
              </w:rPr>
              <w:t xml:space="preserve">endogenous indolyl acids </w:t>
            </w:r>
            <w:r w:rsidRPr="00F336DD">
              <w:rPr>
                <w:rFonts w:ascii="Times New Roman" w:hAnsi="Times New Roman"/>
                <w:bCs/>
                <w:sz w:val="20"/>
                <w:szCs w:val="20"/>
                <w:lang w:val="en-US"/>
              </w:rPr>
              <w:t>(µg of IAA · g f.w.</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3,28</w:t>
            </w:r>
          </w:p>
        </w:tc>
        <w:tc>
          <w:tcPr>
            <w:tcW w:w="680"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879"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3,37</w:t>
            </w:r>
          </w:p>
        </w:tc>
        <w:tc>
          <w:tcPr>
            <w:tcW w:w="668"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c>
          <w:tcPr>
            <w:tcW w:w="892"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7,52</w:t>
            </w:r>
          </w:p>
        </w:tc>
        <w:tc>
          <w:tcPr>
            <w:tcW w:w="656"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
                <w:bCs/>
                <w:i/>
                <w:sz w:val="20"/>
                <w:szCs w:val="20"/>
                <w:lang w:val="en-US"/>
              </w:rPr>
            </w:pPr>
            <w:r w:rsidRPr="00F336DD">
              <w:rPr>
                <w:rFonts w:ascii="Times New Roman" w:hAnsi="Times New Roman"/>
                <w:b/>
                <w:bCs/>
                <w:sz w:val="20"/>
                <w:szCs w:val="20"/>
                <w:lang w:val="en-US"/>
              </w:rPr>
              <w:t xml:space="preserve">reducing sugars </w:t>
            </w:r>
            <w:r w:rsidRPr="00F336DD">
              <w:rPr>
                <w:rFonts w:ascii="Times New Roman" w:hAnsi="Times New Roman"/>
                <w:bCs/>
                <w:sz w:val="20"/>
                <w:szCs w:val="20"/>
                <w:lang w:val="en-US"/>
              </w:rPr>
              <w:t>(mg of glucose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128,70</w:t>
            </w:r>
          </w:p>
        </w:tc>
        <w:tc>
          <w:tcPr>
            <w:tcW w:w="680"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879"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127,72</w:t>
            </w:r>
          </w:p>
        </w:tc>
        <w:tc>
          <w:tcPr>
            <w:tcW w:w="668"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c>
          <w:tcPr>
            <w:tcW w:w="892"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119,30</w:t>
            </w:r>
          </w:p>
        </w:tc>
        <w:tc>
          <w:tcPr>
            <w:tcW w:w="656"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
                <w:bCs/>
                <w:i/>
                <w:sz w:val="20"/>
                <w:szCs w:val="20"/>
                <w:lang w:val="en-US"/>
              </w:rPr>
            </w:pPr>
            <w:r w:rsidRPr="00F336DD">
              <w:rPr>
                <w:rFonts w:ascii="Times New Roman" w:hAnsi="Times New Roman"/>
                <w:b/>
                <w:bCs/>
                <w:sz w:val="20"/>
                <w:szCs w:val="20"/>
                <w:lang w:val="en-US"/>
              </w:rPr>
              <w:t xml:space="preserve">total soluble sugars </w:t>
            </w:r>
            <w:r w:rsidRPr="00F336DD">
              <w:rPr>
                <w:rFonts w:ascii="Times New Roman" w:hAnsi="Times New Roman"/>
                <w:bCs/>
                <w:sz w:val="20"/>
                <w:szCs w:val="20"/>
                <w:lang w:val="en-US"/>
              </w:rPr>
              <w:t>(mg of glucose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167,17</w:t>
            </w:r>
          </w:p>
        </w:tc>
        <w:tc>
          <w:tcPr>
            <w:tcW w:w="680"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r w:rsidRPr="00F336DD">
              <w:rPr>
                <w:rFonts w:ascii="Times New Roman" w:hAnsi="Times New Roman"/>
                <w:b/>
                <w:sz w:val="20"/>
                <w:szCs w:val="20"/>
                <w:vertAlign w:val="superscript"/>
              </w:rPr>
              <w:t>*</w:t>
            </w:r>
          </w:p>
        </w:tc>
        <w:tc>
          <w:tcPr>
            <w:tcW w:w="879"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119,30</w:t>
            </w:r>
          </w:p>
        </w:tc>
        <w:tc>
          <w:tcPr>
            <w:tcW w:w="668"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c>
          <w:tcPr>
            <w:tcW w:w="892"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129,28</w:t>
            </w:r>
          </w:p>
        </w:tc>
        <w:tc>
          <w:tcPr>
            <w:tcW w:w="656"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
                <w:bCs/>
                <w:i/>
                <w:sz w:val="20"/>
                <w:szCs w:val="20"/>
                <w:lang w:val="en-US"/>
              </w:rPr>
            </w:pPr>
            <w:r w:rsidRPr="00F336DD">
              <w:rPr>
                <w:rFonts w:ascii="Times New Roman" w:hAnsi="Times New Roman"/>
                <w:b/>
                <w:bCs/>
                <w:sz w:val="20"/>
                <w:szCs w:val="20"/>
                <w:lang w:val="en-US"/>
              </w:rPr>
              <w:t xml:space="preserve">free amino acids </w:t>
            </w:r>
            <w:r w:rsidRPr="00F336DD">
              <w:rPr>
                <w:rFonts w:ascii="Times New Roman" w:hAnsi="Times New Roman"/>
                <w:bCs/>
                <w:sz w:val="20"/>
                <w:szCs w:val="20"/>
                <w:lang w:val="en-US"/>
              </w:rPr>
              <w:t>(µg of leucine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292,68</w:t>
            </w:r>
          </w:p>
        </w:tc>
        <w:tc>
          <w:tcPr>
            <w:tcW w:w="680"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879"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404,08</w:t>
            </w:r>
          </w:p>
        </w:tc>
        <w:tc>
          <w:tcPr>
            <w:tcW w:w="668"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p>
        </w:tc>
        <w:tc>
          <w:tcPr>
            <w:tcW w:w="892"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493,72</w:t>
            </w:r>
          </w:p>
        </w:tc>
        <w:tc>
          <w:tcPr>
            <w:tcW w:w="656"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c</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Cs/>
                <w:i/>
                <w:sz w:val="20"/>
                <w:szCs w:val="20"/>
                <w:lang w:val="en-US"/>
              </w:rPr>
            </w:pPr>
            <w:r w:rsidRPr="00F336DD">
              <w:rPr>
                <w:rFonts w:ascii="Times New Roman" w:hAnsi="Times New Roman"/>
                <w:b/>
                <w:bCs/>
                <w:sz w:val="20"/>
                <w:szCs w:val="20"/>
                <w:lang w:val="en-US"/>
              </w:rPr>
              <w:t xml:space="preserve">soluble proteins </w:t>
            </w:r>
            <w:r w:rsidRPr="00F336DD">
              <w:rPr>
                <w:rFonts w:ascii="Times New Roman" w:hAnsi="Times New Roman"/>
                <w:bCs/>
                <w:sz w:val="20"/>
                <w:szCs w:val="20"/>
                <w:lang w:val="en-US"/>
              </w:rPr>
              <w:t>(mg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104,34</w:t>
            </w:r>
          </w:p>
        </w:tc>
        <w:tc>
          <w:tcPr>
            <w:tcW w:w="680"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879"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118,55</w:t>
            </w:r>
          </w:p>
        </w:tc>
        <w:tc>
          <w:tcPr>
            <w:tcW w:w="668"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c>
          <w:tcPr>
            <w:tcW w:w="892"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118,86</w:t>
            </w:r>
          </w:p>
        </w:tc>
        <w:tc>
          <w:tcPr>
            <w:tcW w:w="656"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
                <w:bCs/>
                <w:i/>
                <w:sz w:val="20"/>
                <w:szCs w:val="20"/>
                <w:lang w:val="en-US"/>
              </w:rPr>
            </w:pPr>
            <w:r w:rsidRPr="00F336DD">
              <w:rPr>
                <w:rFonts w:ascii="Times New Roman" w:hAnsi="Times New Roman"/>
                <w:b/>
                <w:bCs/>
                <w:sz w:val="20"/>
                <w:szCs w:val="20"/>
                <w:lang w:val="en-US"/>
              </w:rPr>
              <w:t xml:space="preserve">polyphenolic acids </w:t>
            </w:r>
            <w:r w:rsidRPr="00F336DD">
              <w:rPr>
                <w:rFonts w:ascii="Times New Roman" w:hAnsi="Times New Roman"/>
                <w:bCs/>
                <w:sz w:val="20"/>
                <w:szCs w:val="20"/>
                <w:lang w:val="en-US"/>
              </w:rPr>
              <w:t>(mg of caffeic acid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11,07</w:t>
            </w:r>
          </w:p>
        </w:tc>
        <w:tc>
          <w:tcPr>
            <w:tcW w:w="680"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879"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18,02</w:t>
            </w:r>
          </w:p>
        </w:tc>
        <w:tc>
          <w:tcPr>
            <w:tcW w:w="668"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p>
        </w:tc>
        <w:tc>
          <w:tcPr>
            <w:tcW w:w="892"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18,58</w:t>
            </w:r>
          </w:p>
        </w:tc>
        <w:tc>
          <w:tcPr>
            <w:tcW w:w="656"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
                <w:bCs/>
                <w:i/>
                <w:sz w:val="20"/>
                <w:szCs w:val="20"/>
                <w:lang w:val="en-US"/>
              </w:rPr>
            </w:pPr>
            <w:r w:rsidRPr="00F336DD">
              <w:rPr>
                <w:rFonts w:ascii="Times New Roman" w:hAnsi="Times New Roman"/>
                <w:b/>
                <w:bCs/>
                <w:sz w:val="20"/>
                <w:szCs w:val="20"/>
                <w:lang w:val="en-US"/>
              </w:rPr>
              <w:t xml:space="preserve">polyphenolic oxydase (PPO) </w:t>
            </w:r>
            <w:r w:rsidRPr="00F336DD">
              <w:rPr>
                <w:rFonts w:ascii="Times New Roman" w:hAnsi="Times New Roman"/>
                <w:bCs/>
                <w:sz w:val="20"/>
                <w:szCs w:val="20"/>
                <w:lang w:val="en-US"/>
              </w:rPr>
              <w:t>(nkat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4,54</w:t>
            </w:r>
          </w:p>
        </w:tc>
        <w:tc>
          <w:tcPr>
            <w:tcW w:w="680"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879"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14,94</w:t>
            </w:r>
          </w:p>
        </w:tc>
        <w:tc>
          <w:tcPr>
            <w:tcW w:w="668"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p>
        </w:tc>
        <w:tc>
          <w:tcPr>
            <w:tcW w:w="892"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13,54</w:t>
            </w:r>
          </w:p>
        </w:tc>
        <w:tc>
          <w:tcPr>
            <w:tcW w:w="656"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
                <w:bCs/>
                <w:i/>
                <w:sz w:val="20"/>
                <w:szCs w:val="20"/>
                <w:lang w:val="en-US"/>
              </w:rPr>
            </w:pPr>
            <w:r w:rsidRPr="00F336DD">
              <w:rPr>
                <w:rFonts w:ascii="Times New Roman" w:hAnsi="Times New Roman"/>
                <w:b/>
                <w:bCs/>
                <w:sz w:val="20"/>
                <w:szCs w:val="20"/>
                <w:lang w:val="en-US"/>
              </w:rPr>
              <w:t>hydrogen peroxide (H</w:t>
            </w:r>
            <w:r w:rsidRPr="00F336DD">
              <w:rPr>
                <w:rFonts w:ascii="Times New Roman" w:hAnsi="Times New Roman"/>
                <w:b/>
                <w:bCs/>
                <w:sz w:val="20"/>
                <w:szCs w:val="20"/>
                <w:vertAlign w:val="subscript"/>
                <w:lang w:val="en-US"/>
              </w:rPr>
              <w:t>2</w:t>
            </w:r>
            <w:r w:rsidRPr="00F336DD">
              <w:rPr>
                <w:rFonts w:ascii="Times New Roman" w:hAnsi="Times New Roman"/>
                <w:b/>
                <w:bCs/>
                <w:sz w:val="20"/>
                <w:szCs w:val="20"/>
                <w:lang w:val="en-US"/>
              </w:rPr>
              <w:t>O</w:t>
            </w:r>
            <w:r w:rsidRPr="00F336DD">
              <w:rPr>
                <w:rFonts w:ascii="Times New Roman" w:hAnsi="Times New Roman"/>
                <w:b/>
                <w:bCs/>
                <w:sz w:val="20"/>
                <w:szCs w:val="20"/>
                <w:vertAlign w:val="subscript"/>
                <w:lang w:val="en-US"/>
              </w:rPr>
              <w:t>2</w:t>
            </w:r>
            <w:r w:rsidRPr="00F336DD">
              <w:rPr>
                <w:rFonts w:ascii="Times New Roman" w:hAnsi="Times New Roman"/>
                <w:b/>
                <w:bCs/>
                <w:sz w:val="20"/>
                <w:szCs w:val="20"/>
                <w:lang w:val="en-US"/>
              </w:rPr>
              <w:t xml:space="preserve">) </w:t>
            </w:r>
            <w:r w:rsidRPr="00F336DD">
              <w:rPr>
                <w:rFonts w:ascii="Times New Roman" w:hAnsi="Times New Roman"/>
                <w:bCs/>
                <w:sz w:val="20"/>
                <w:szCs w:val="20"/>
                <w:lang w:val="en-US"/>
              </w:rPr>
              <w:t>(µg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60,93</w:t>
            </w:r>
          </w:p>
        </w:tc>
        <w:tc>
          <w:tcPr>
            <w:tcW w:w="680"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r w:rsidRPr="00F336DD">
              <w:rPr>
                <w:rFonts w:ascii="Times New Roman" w:hAnsi="Times New Roman"/>
                <w:b/>
                <w:sz w:val="20"/>
                <w:szCs w:val="20"/>
                <w:vertAlign w:val="superscript"/>
              </w:rPr>
              <w:t>*</w:t>
            </w:r>
          </w:p>
        </w:tc>
        <w:tc>
          <w:tcPr>
            <w:tcW w:w="879"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34,18</w:t>
            </w:r>
          </w:p>
        </w:tc>
        <w:tc>
          <w:tcPr>
            <w:tcW w:w="668"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c>
          <w:tcPr>
            <w:tcW w:w="892"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38,72</w:t>
            </w:r>
          </w:p>
        </w:tc>
        <w:tc>
          <w:tcPr>
            <w:tcW w:w="656"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
                <w:bCs/>
                <w:i/>
                <w:sz w:val="20"/>
                <w:szCs w:val="20"/>
                <w:lang w:val="en-US"/>
              </w:rPr>
            </w:pPr>
            <w:r w:rsidRPr="00F336DD">
              <w:rPr>
                <w:rFonts w:ascii="Times New Roman" w:hAnsi="Times New Roman"/>
                <w:b/>
                <w:bCs/>
                <w:sz w:val="20"/>
                <w:szCs w:val="20"/>
                <w:lang w:val="en-US"/>
              </w:rPr>
              <w:t xml:space="preserve">catalase </w:t>
            </w:r>
            <w:r w:rsidRPr="00F336DD">
              <w:rPr>
                <w:rFonts w:ascii="Times New Roman" w:hAnsi="Times New Roman"/>
                <w:bCs/>
                <w:sz w:val="20"/>
                <w:szCs w:val="20"/>
                <w:lang w:val="en-US"/>
              </w:rPr>
              <w:t>(mkat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434,75</w:t>
            </w:r>
          </w:p>
        </w:tc>
        <w:tc>
          <w:tcPr>
            <w:tcW w:w="680"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r w:rsidRPr="00F336DD">
              <w:rPr>
                <w:rFonts w:ascii="Times New Roman" w:hAnsi="Times New Roman"/>
                <w:b/>
                <w:sz w:val="20"/>
                <w:szCs w:val="20"/>
                <w:vertAlign w:val="superscript"/>
              </w:rPr>
              <w:t>*</w:t>
            </w:r>
          </w:p>
        </w:tc>
        <w:tc>
          <w:tcPr>
            <w:tcW w:w="879"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1676,66</w:t>
            </w:r>
          </w:p>
        </w:tc>
        <w:tc>
          <w:tcPr>
            <w:tcW w:w="668"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p>
        </w:tc>
        <w:tc>
          <w:tcPr>
            <w:tcW w:w="892"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1289,92</w:t>
            </w:r>
          </w:p>
        </w:tc>
        <w:tc>
          <w:tcPr>
            <w:tcW w:w="656"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p>
        </w:tc>
      </w:tr>
      <w:tr w:rsidR="004D7FA8" w:rsidRPr="00F336DD" w:rsidTr="004D5AAC">
        <w:trPr>
          <w:trHeight w:val="284"/>
          <w:jc w:val="center"/>
        </w:trPr>
        <w:tc>
          <w:tcPr>
            <w:tcW w:w="4326" w:type="dxa"/>
            <w:tcBorders>
              <w:top w:val="single" w:sz="8" w:space="0" w:color="000000"/>
            </w:tcBorders>
            <w:shd w:val="clear" w:color="auto" w:fill="FFFFFF"/>
            <w:vAlign w:val="center"/>
          </w:tcPr>
          <w:p w:rsidR="004D7FA8" w:rsidRPr="00F336DD" w:rsidRDefault="004D7FA8" w:rsidP="004D5AAC">
            <w:pPr>
              <w:spacing w:after="0" w:line="240" w:lineRule="auto"/>
              <w:ind w:firstLine="107"/>
              <w:rPr>
                <w:rFonts w:ascii="Times New Roman" w:hAnsi="Times New Roman"/>
                <w:b/>
                <w:bCs/>
                <w:i/>
                <w:sz w:val="20"/>
                <w:szCs w:val="20"/>
                <w:lang w:val="en-US"/>
              </w:rPr>
            </w:pPr>
            <w:r w:rsidRPr="00F336DD">
              <w:rPr>
                <w:rFonts w:ascii="Times New Roman" w:hAnsi="Times New Roman"/>
                <w:b/>
                <w:bCs/>
                <w:sz w:val="20"/>
                <w:szCs w:val="20"/>
                <w:lang w:val="en-US"/>
              </w:rPr>
              <w:t xml:space="preserve">peroxidase </w:t>
            </w:r>
            <w:r w:rsidRPr="00F336DD">
              <w:rPr>
                <w:rFonts w:ascii="Times New Roman" w:hAnsi="Times New Roman"/>
                <w:bCs/>
                <w:sz w:val="20"/>
                <w:szCs w:val="20"/>
                <w:lang w:val="en-US"/>
              </w:rPr>
              <w:t>(mkat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867" w:type="dxa"/>
            <w:tcBorders>
              <w:top w:val="single" w:sz="8" w:space="0" w:color="000000"/>
              <w:bottom w:val="single" w:sz="4" w:space="0" w:color="auto"/>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0,780</w:t>
            </w:r>
          </w:p>
        </w:tc>
        <w:tc>
          <w:tcPr>
            <w:tcW w:w="680" w:type="dxa"/>
            <w:tcBorders>
              <w:top w:val="single" w:sz="8" w:space="0" w:color="000000"/>
              <w:bottom w:val="single" w:sz="4" w:space="0" w:color="auto"/>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b</w:t>
            </w:r>
            <w:r w:rsidRPr="00F336DD">
              <w:rPr>
                <w:rFonts w:ascii="Times New Roman" w:hAnsi="Times New Roman"/>
                <w:b/>
                <w:sz w:val="20"/>
                <w:szCs w:val="20"/>
                <w:vertAlign w:val="superscript"/>
              </w:rPr>
              <w:t>*</w:t>
            </w:r>
          </w:p>
        </w:tc>
        <w:tc>
          <w:tcPr>
            <w:tcW w:w="879" w:type="dxa"/>
            <w:tcBorders>
              <w:top w:val="single" w:sz="8" w:space="0" w:color="000000"/>
              <w:bottom w:val="single" w:sz="4" w:space="0" w:color="auto"/>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lang w:val="en-US"/>
              </w:rPr>
            </w:pPr>
            <w:r w:rsidRPr="00F336DD">
              <w:rPr>
                <w:rFonts w:ascii="Times New Roman" w:hAnsi="Times New Roman"/>
                <w:sz w:val="20"/>
                <w:szCs w:val="20"/>
                <w:lang w:val="en-US"/>
              </w:rPr>
              <w:t>0,700</w:t>
            </w:r>
          </w:p>
        </w:tc>
        <w:tc>
          <w:tcPr>
            <w:tcW w:w="668" w:type="dxa"/>
            <w:tcBorders>
              <w:top w:val="single" w:sz="8" w:space="0" w:color="000000"/>
              <w:bottom w:val="single" w:sz="4" w:space="0" w:color="auto"/>
            </w:tcBorders>
            <w:shd w:val="clear" w:color="auto" w:fill="FFFFFF"/>
            <w:vAlign w:val="center"/>
          </w:tcPr>
          <w:p w:rsidR="004D7FA8" w:rsidRPr="00F336DD" w:rsidRDefault="004D7FA8" w:rsidP="004D5AAC">
            <w:pPr>
              <w:spacing w:after="0" w:line="240" w:lineRule="auto"/>
              <w:rPr>
                <w:rFonts w:ascii="Times New Roman" w:hAnsi="Times New Roman"/>
                <w:b/>
                <w:sz w:val="20"/>
                <w:szCs w:val="20"/>
                <w:lang w:val="en-US"/>
              </w:rPr>
            </w:pPr>
            <w:r w:rsidRPr="00F336DD">
              <w:rPr>
                <w:rFonts w:ascii="Times New Roman" w:hAnsi="Times New Roman"/>
                <w:b/>
                <w:sz w:val="20"/>
                <w:szCs w:val="20"/>
                <w:lang w:val="en-US"/>
              </w:rPr>
              <w:t>a</w:t>
            </w:r>
          </w:p>
        </w:tc>
        <w:tc>
          <w:tcPr>
            <w:tcW w:w="892" w:type="dxa"/>
            <w:tcBorders>
              <w:top w:val="single" w:sz="8" w:space="0" w:color="000000"/>
              <w:bottom w:val="single" w:sz="4" w:space="0" w:color="auto"/>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0,671</w:t>
            </w:r>
          </w:p>
        </w:tc>
        <w:tc>
          <w:tcPr>
            <w:tcW w:w="656" w:type="dxa"/>
            <w:tcBorders>
              <w:top w:val="single" w:sz="8" w:space="0" w:color="000000"/>
              <w:bottom w:val="single" w:sz="4" w:space="0" w:color="auto"/>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r>
    </w:tbl>
    <w:p w:rsidR="008D19C9" w:rsidRPr="00F336DD" w:rsidRDefault="008D19C9" w:rsidP="00E52A51">
      <w:pPr>
        <w:spacing w:after="0" w:line="240" w:lineRule="auto"/>
        <w:ind w:firstLine="284"/>
        <w:jc w:val="both"/>
        <w:rPr>
          <w:rFonts w:ascii="Times New Roman" w:hAnsi="Times New Roman"/>
          <w:bCs/>
          <w:sz w:val="18"/>
          <w:szCs w:val="18"/>
          <w:lang w:val="en-US"/>
        </w:rPr>
      </w:pPr>
      <w:r w:rsidRPr="00F336DD">
        <w:rPr>
          <w:rFonts w:ascii="Times New Roman" w:hAnsi="Times New Roman"/>
          <w:bCs/>
          <w:sz w:val="18"/>
          <w:szCs w:val="18"/>
          <w:vertAlign w:val="superscript"/>
          <w:lang w:val="en-US"/>
        </w:rPr>
        <w:t>*</w:t>
      </w:r>
      <w:r w:rsidR="004D7FA8" w:rsidRPr="00F336DD">
        <w:rPr>
          <w:rFonts w:ascii="Times New Roman" w:hAnsi="Times New Roman"/>
          <w:bCs/>
          <w:sz w:val="18"/>
          <w:szCs w:val="18"/>
          <w:lang w:val="en-US"/>
        </w:rPr>
        <w:t xml:space="preserve"> Means followed by the same letter do not differ significantly at α = 0</w:t>
      </w:r>
      <w:proofErr w:type="gramStart"/>
      <w:r w:rsidR="004D7FA8" w:rsidRPr="00F336DD">
        <w:rPr>
          <w:rFonts w:ascii="Times New Roman" w:hAnsi="Times New Roman"/>
          <w:bCs/>
          <w:sz w:val="18"/>
          <w:szCs w:val="18"/>
          <w:lang w:val="en-US"/>
        </w:rPr>
        <w:t>,05</w:t>
      </w:r>
      <w:proofErr w:type="gramEnd"/>
      <w:r w:rsidR="004D7FA8" w:rsidRPr="00F336DD">
        <w:rPr>
          <w:rFonts w:ascii="Times New Roman" w:hAnsi="Times New Roman"/>
          <w:bCs/>
          <w:sz w:val="18"/>
          <w:szCs w:val="18"/>
          <w:lang w:val="en-US"/>
        </w:rPr>
        <w:t>.</w:t>
      </w:r>
    </w:p>
    <w:p w:rsidR="008D19C9" w:rsidRPr="00F336DD" w:rsidRDefault="008D19C9" w:rsidP="00E52A51">
      <w:pPr>
        <w:spacing w:line="360" w:lineRule="auto"/>
        <w:ind w:firstLine="720"/>
        <w:contextualSpacing/>
        <w:jc w:val="both"/>
        <w:rPr>
          <w:rFonts w:ascii="Times New Roman" w:hAnsi="Times New Roman"/>
          <w:sz w:val="20"/>
          <w:szCs w:val="20"/>
          <w:lang w:val="en-US"/>
        </w:rPr>
      </w:pPr>
    </w:p>
    <w:p w:rsidR="008D19C9" w:rsidRPr="00F336DD" w:rsidRDefault="008D19C9" w:rsidP="00E52A51">
      <w:pPr>
        <w:spacing w:after="120"/>
        <w:jc w:val="both"/>
        <w:rPr>
          <w:rFonts w:ascii="Times New Roman" w:hAnsi="Times New Roman"/>
          <w:b/>
          <w:sz w:val="20"/>
          <w:szCs w:val="20"/>
          <w:lang w:val="en-US"/>
        </w:rPr>
      </w:pPr>
      <w:proofErr w:type="gramStart"/>
      <w:r w:rsidRPr="00F336DD">
        <w:rPr>
          <w:rFonts w:ascii="Times New Roman" w:hAnsi="Times New Roman"/>
          <w:b/>
          <w:sz w:val="20"/>
          <w:szCs w:val="20"/>
          <w:lang w:val="en-US"/>
        </w:rPr>
        <w:t xml:space="preserve">Table </w:t>
      </w:r>
      <w:r w:rsidR="00BE185A" w:rsidRPr="00F336DD">
        <w:rPr>
          <w:rFonts w:ascii="Times New Roman" w:hAnsi="Times New Roman"/>
          <w:b/>
          <w:sz w:val="20"/>
          <w:szCs w:val="20"/>
          <w:lang w:val="en-US"/>
        </w:rPr>
        <w:t>7</w:t>
      </w:r>
      <w:r w:rsidRPr="00F336DD">
        <w:rPr>
          <w:rFonts w:ascii="Times New Roman" w:hAnsi="Times New Roman"/>
          <w:b/>
          <w:sz w:val="20"/>
          <w:szCs w:val="20"/>
          <w:lang w:val="en-US"/>
        </w:rPr>
        <w:t>.</w:t>
      </w:r>
      <w:proofErr w:type="gramEnd"/>
      <w:r w:rsidR="00A4363A" w:rsidRPr="00F336DD">
        <w:rPr>
          <w:rFonts w:ascii="Times New Roman" w:hAnsi="Times New Roman"/>
          <w:b/>
          <w:sz w:val="20"/>
          <w:szCs w:val="20"/>
          <w:lang w:val="en-US"/>
        </w:rPr>
        <w:t xml:space="preserve"> </w:t>
      </w:r>
      <w:proofErr w:type="gramStart"/>
      <w:r w:rsidR="00A4363A" w:rsidRPr="00F336DD">
        <w:rPr>
          <w:rFonts w:ascii="Times New Roman" w:hAnsi="Times New Roman"/>
          <w:sz w:val="20"/>
          <w:szCs w:val="20"/>
          <w:lang w:val="en-US"/>
        </w:rPr>
        <w:t>Effect of AlgaminoPlant and Route on content</w:t>
      </w:r>
      <w:r w:rsidR="00474283" w:rsidRPr="00F336DD">
        <w:rPr>
          <w:rFonts w:ascii="Times New Roman" w:hAnsi="Times New Roman"/>
          <w:sz w:val="20"/>
          <w:szCs w:val="20"/>
          <w:lang w:val="en-US"/>
        </w:rPr>
        <w:t>s</w:t>
      </w:r>
      <w:r w:rsidR="00A4363A" w:rsidRPr="00F336DD">
        <w:rPr>
          <w:rFonts w:ascii="Times New Roman" w:hAnsi="Times New Roman"/>
          <w:sz w:val="20"/>
          <w:szCs w:val="20"/>
          <w:lang w:val="en-US"/>
        </w:rPr>
        <w:t xml:space="preserve"> of </w:t>
      </w:r>
      <w:r w:rsidR="005640E8" w:rsidRPr="00F336DD">
        <w:rPr>
          <w:rFonts w:ascii="Times New Roman" w:hAnsi="Times New Roman"/>
          <w:sz w:val="20"/>
          <w:szCs w:val="20"/>
          <w:lang w:val="en-US"/>
        </w:rPr>
        <w:t xml:space="preserve">analyzed </w:t>
      </w:r>
      <w:r w:rsidR="00A4363A" w:rsidRPr="00F336DD">
        <w:rPr>
          <w:rFonts w:ascii="Times New Roman" w:hAnsi="Times New Roman"/>
          <w:sz w:val="20"/>
          <w:szCs w:val="20"/>
          <w:lang w:val="en-US"/>
        </w:rPr>
        <w:t>compounds and activity of enzymes in cuttings of smoke tree (</w:t>
      </w:r>
      <w:r w:rsidR="00A4363A" w:rsidRPr="00F336DD">
        <w:rPr>
          <w:rFonts w:ascii="Times New Roman" w:hAnsi="Times New Roman"/>
          <w:i/>
          <w:sz w:val="20"/>
          <w:szCs w:val="20"/>
          <w:lang w:val="en-US"/>
        </w:rPr>
        <w:t>C. coggygria</w:t>
      </w:r>
      <w:r w:rsidR="00A4363A" w:rsidRPr="00F336DD">
        <w:rPr>
          <w:rFonts w:ascii="Times New Roman" w:hAnsi="Times New Roman"/>
          <w:sz w:val="20"/>
          <w:szCs w:val="20"/>
          <w:lang w:val="en-US"/>
        </w:rPr>
        <w:t>)</w:t>
      </w:r>
      <w:r w:rsidR="00A4363A" w:rsidRPr="00F336DD">
        <w:rPr>
          <w:rFonts w:ascii="Times New Roman" w:hAnsi="Times New Roman"/>
          <w:i/>
          <w:iCs/>
          <w:sz w:val="20"/>
          <w:szCs w:val="20"/>
          <w:lang w:val="en-US"/>
        </w:rPr>
        <w:t xml:space="preserve"> </w:t>
      </w:r>
      <w:r w:rsidR="00A4363A" w:rsidRPr="00F336DD">
        <w:rPr>
          <w:rFonts w:ascii="Times New Roman" w:hAnsi="Times New Roman"/>
          <w:sz w:val="20"/>
          <w:szCs w:val="20"/>
          <w:lang w:val="en-US"/>
        </w:rPr>
        <w:t>'Royal Purple' and 'Young Lady'.</w:t>
      </w:r>
      <w:proofErr w:type="gramEnd"/>
    </w:p>
    <w:tbl>
      <w:tblPr>
        <w:tblW w:w="0" w:type="auto"/>
        <w:jc w:val="center"/>
        <w:tblInd w:w="-1080" w:type="dxa"/>
        <w:tblBorders>
          <w:top w:val="single" w:sz="8" w:space="0" w:color="000000"/>
          <w:bottom w:val="single" w:sz="8" w:space="0" w:color="000000"/>
        </w:tblBorders>
        <w:shd w:val="clear" w:color="auto" w:fill="FFFFFF"/>
        <w:tblLayout w:type="fixed"/>
        <w:tblLook w:val="04A0"/>
      </w:tblPr>
      <w:tblGrid>
        <w:gridCol w:w="2657"/>
        <w:gridCol w:w="1701"/>
        <w:gridCol w:w="851"/>
        <w:gridCol w:w="593"/>
        <w:gridCol w:w="966"/>
        <w:gridCol w:w="632"/>
        <w:gridCol w:w="927"/>
        <w:gridCol w:w="671"/>
      </w:tblGrid>
      <w:tr w:rsidR="004D7FA8" w:rsidRPr="00F336DD" w:rsidTr="004D5AAC">
        <w:trPr>
          <w:trHeight w:val="284"/>
          <w:jc w:val="center"/>
        </w:trPr>
        <w:tc>
          <w:tcPr>
            <w:tcW w:w="2657" w:type="dxa"/>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lang w:val="en-US"/>
              </w:rPr>
            </w:pPr>
            <w:r w:rsidRPr="00F336DD">
              <w:rPr>
                <w:rFonts w:ascii="Times New Roman" w:hAnsi="Times New Roman"/>
                <w:b/>
                <w:bCs/>
                <w:sz w:val="20"/>
                <w:szCs w:val="20"/>
                <w:lang w:val="en-US"/>
              </w:rPr>
              <w:t>Concentration / activity of</w:t>
            </w:r>
          </w:p>
        </w:tc>
        <w:tc>
          <w:tcPr>
            <w:tcW w:w="1701" w:type="dxa"/>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lang w:val="en-US"/>
              </w:rPr>
            </w:pPr>
            <w:r w:rsidRPr="00F336DD">
              <w:rPr>
                <w:rFonts w:ascii="Times New Roman" w:hAnsi="Times New Roman"/>
                <w:b/>
                <w:bCs/>
                <w:i/>
                <w:sz w:val="20"/>
                <w:szCs w:val="20"/>
                <w:lang w:val="en-US"/>
              </w:rPr>
              <w:t xml:space="preserve">C. coggygria </w:t>
            </w:r>
            <w:r w:rsidRPr="00F336DD">
              <w:rPr>
                <w:rFonts w:ascii="Times New Roman" w:hAnsi="Times New Roman"/>
                <w:b/>
                <w:bCs/>
                <w:sz w:val="20"/>
                <w:szCs w:val="20"/>
                <w:lang w:val="en-US"/>
              </w:rPr>
              <w:t>cv.</w:t>
            </w:r>
          </w:p>
        </w:tc>
        <w:tc>
          <w:tcPr>
            <w:tcW w:w="1444" w:type="dxa"/>
            <w:gridSpan w:val="2"/>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rPr>
            </w:pPr>
            <w:r w:rsidRPr="00F336DD">
              <w:rPr>
                <w:rFonts w:ascii="Times New Roman" w:hAnsi="Times New Roman"/>
                <w:b/>
                <w:bCs/>
                <w:sz w:val="20"/>
                <w:szCs w:val="20"/>
                <w:lang w:val="en-US"/>
              </w:rPr>
              <w:t>Con</w:t>
            </w:r>
            <w:r w:rsidRPr="00F336DD">
              <w:rPr>
                <w:rFonts w:ascii="Times New Roman" w:hAnsi="Times New Roman"/>
                <w:b/>
                <w:bCs/>
                <w:sz w:val="20"/>
                <w:szCs w:val="20"/>
              </w:rPr>
              <w:t>trol</w:t>
            </w:r>
          </w:p>
        </w:tc>
        <w:tc>
          <w:tcPr>
            <w:tcW w:w="1598" w:type="dxa"/>
            <w:gridSpan w:val="2"/>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w:t>
            </w:r>
          </w:p>
        </w:tc>
        <w:tc>
          <w:tcPr>
            <w:tcW w:w="1598" w:type="dxa"/>
            <w:gridSpan w:val="2"/>
            <w:tcBorders>
              <w:top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w:t>
            </w:r>
          </w:p>
        </w:tc>
      </w:tr>
      <w:tr w:rsidR="004D7FA8" w:rsidRPr="00F336DD" w:rsidTr="004D5AAC">
        <w:trPr>
          <w:trHeight w:val="284"/>
          <w:jc w:val="center"/>
        </w:trPr>
        <w:tc>
          <w:tcPr>
            <w:tcW w:w="2657" w:type="dxa"/>
            <w:vMerge w:val="restart"/>
            <w:tcBorders>
              <w:top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total chlorophyll</w:t>
            </w:r>
            <w:r w:rsidRPr="00F336DD">
              <w:rPr>
                <w:rFonts w:ascii="Times New Roman" w:hAnsi="Times New Roman"/>
                <w:b/>
                <w:bCs/>
                <w:sz w:val="20"/>
                <w:szCs w:val="20"/>
                <w:lang w:val="en-US"/>
              </w:rPr>
              <w:br/>
            </w:r>
            <w:r w:rsidRPr="00F336DD">
              <w:rPr>
                <w:rFonts w:ascii="Times New Roman" w:hAnsi="Times New Roman"/>
                <w:bCs/>
                <w:sz w:val="20"/>
                <w:szCs w:val="20"/>
                <w:lang w:val="en-US"/>
              </w:rPr>
              <w:t>(mg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6,08</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de</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6,21</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e</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5,96</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w:t>
            </w:r>
          </w:p>
        </w:tc>
      </w:tr>
      <w:tr w:rsidR="004D7FA8" w:rsidRPr="00F336DD" w:rsidTr="004D5AAC">
        <w:trPr>
          <w:trHeight w:val="284"/>
          <w:jc w:val="center"/>
        </w:trPr>
        <w:tc>
          <w:tcPr>
            <w:tcW w:w="2657" w:type="dxa"/>
            <w:vMerge/>
            <w:tcBorders>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3,11</w:t>
            </w:r>
          </w:p>
        </w:tc>
        <w:tc>
          <w:tcPr>
            <w:tcW w:w="593"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66"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3,39</w:t>
            </w:r>
          </w:p>
        </w:tc>
        <w:tc>
          <w:tcPr>
            <w:tcW w:w="632"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927"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4,21</w:t>
            </w:r>
          </w:p>
        </w:tc>
        <w:tc>
          <w:tcPr>
            <w:tcW w:w="671"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p>
        </w:tc>
      </w:tr>
      <w:tr w:rsidR="004D7FA8" w:rsidRPr="00F336DD" w:rsidTr="004D5AAC">
        <w:trPr>
          <w:trHeight w:val="284"/>
          <w:jc w:val="center"/>
        </w:trPr>
        <w:tc>
          <w:tcPr>
            <w:tcW w:w="2657" w:type="dxa"/>
            <w:vMerge w:val="restart"/>
            <w:tcBorders>
              <w:top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endogenous indolyl acids</w:t>
            </w:r>
            <w:r w:rsidRPr="00F336DD">
              <w:rPr>
                <w:rFonts w:ascii="Times New Roman" w:hAnsi="Times New Roman"/>
                <w:b/>
                <w:bCs/>
                <w:sz w:val="20"/>
                <w:szCs w:val="20"/>
                <w:lang w:val="en-US"/>
              </w:rPr>
              <w:br/>
            </w:r>
            <w:r w:rsidRPr="00F336DD">
              <w:rPr>
                <w:rFonts w:ascii="Times New Roman" w:hAnsi="Times New Roman"/>
                <w:bCs/>
                <w:sz w:val="20"/>
                <w:szCs w:val="20"/>
                <w:lang w:val="en-US"/>
              </w:rPr>
              <w:t>(µg of IAA · g f.w.</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4,03</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ab</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2,95</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4,80</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4D7FA8" w:rsidRPr="00F336DD" w:rsidTr="004D5AAC">
        <w:trPr>
          <w:trHeight w:val="284"/>
          <w:jc w:val="center"/>
        </w:trPr>
        <w:tc>
          <w:tcPr>
            <w:tcW w:w="2657" w:type="dxa"/>
            <w:vMerge/>
            <w:tcBorders>
              <w:bottom w:val="single" w:sz="8" w:space="0" w:color="000000"/>
            </w:tcBorders>
            <w:shd w:val="clear" w:color="auto" w:fill="FFFFFF"/>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3,11</w:t>
            </w:r>
          </w:p>
        </w:tc>
        <w:tc>
          <w:tcPr>
            <w:tcW w:w="593"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66"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3,39</w:t>
            </w:r>
          </w:p>
        </w:tc>
        <w:tc>
          <w:tcPr>
            <w:tcW w:w="632"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927"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4,21</w:t>
            </w:r>
          </w:p>
        </w:tc>
        <w:tc>
          <w:tcPr>
            <w:tcW w:w="671"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p>
        </w:tc>
      </w:tr>
      <w:tr w:rsidR="004D7FA8" w:rsidRPr="00F336DD" w:rsidTr="004D5AAC">
        <w:trPr>
          <w:trHeight w:val="284"/>
          <w:jc w:val="center"/>
        </w:trPr>
        <w:tc>
          <w:tcPr>
            <w:tcW w:w="2657" w:type="dxa"/>
            <w:vMerge w:val="restart"/>
            <w:tcBorders>
              <w:top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reducing sugars</w:t>
            </w:r>
            <w:r w:rsidRPr="00F336DD">
              <w:rPr>
                <w:rFonts w:ascii="Times New Roman" w:hAnsi="Times New Roman"/>
                <w:b/>
                <w:bCs/>
                <w:sz w:val="20"/>
                <w:szCs w:val="20"/>
                <w:lang w:val="en-US"/>
              </w:rPr>
              <w:br/>
            </w:r>
            <w:r w:rsidRPr="00F336DD">
              <w:rPr>
                <w:rFonts w:ascii="Times New Roman" w:hAnsi="Times New Roman"/>
                <w:bCs/>
                <w:sz w:val="20"/>
                <w:szCs w:val="20"/>
                <w:lang w:val="en-US"/>
              </w:rPr>
              <w:t>(mg of glucose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134,88</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153,49</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142,81</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cd</w:t>
            </w:r>
          </w:p>
        </w:tc>
      </w:tr>
      <w:tr w:rsidR="004D7FA8" w:rsidRPr="00F336DD" w:rsidTr="004D5AAC">
        <w:trPr>
          <w:trHeight w:val="284"/>
          <w:jc w:val="center"/>
        </w:trPr>
        <w:tc>
          <w:tcPr>
            <w:tcW w:w="2657" w:type="dxa"/>
            <w:vMerge/>
            <w:tcBorders>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122,53</w:t>
            </w:r>
          </w:p>
        </w:tc>
        <w:tc>
          <w:tcPr>
            <w:tcW w:w="593"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966"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101,95</w:t>
            </w:r>
          </w:p>
        </w:tc>
        <w:tc>
          <w:tcPr>
            <w:tcW w:w="632"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27"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95,79</w:t>
            </w:r>
          </w:p>
        </w:tc>
        <w:tc>
          <w:tcPr>
            <w:tcW w:w="671"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4D7FA8" w:rsidRPr="00F336DD" w:rsidTr="004D5AAC">
        <w:trPr>
          <w:trHeight w:val="284"/>
          <w:jc w:val="center"/>
        </w:trPr>
        <w:tc>
          <w:tcPr>
            <w:tcW w:w="2657" w:type="dxa"/>
            <w:vMerge w:val="restart"/>
            <w:tcBorders>
              <w:top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total soluble sugars</w:t>
            </w:r>
            <w:r w:rsidRPr="00F336DD">
              <w:rPr>
                <w:rFonts w:ascii="Times New Roman" w:hAnsi="Times New Roman"/>
                <w:b/>
                <w:bCs/>
                <w:sz w:val="20"/>
                <w:szCs w:val="20"/>
                <w:lang w:val="en-US"/>
              </w:rPr>
              <w:br/>
            </w:r>
            <w:r w:rsidRPr="00F336DD">
              <w:rPr>
                <w:rFonts w:ascii="Times New Roman" w:hAnsi="Times New Roman"/>
                <w:bCs/>
                <w:sz w:val="20"/>
                <w:szCs w:val="20"/>
                <w:lang w:val="en-US"/>
              </w:rPr>
              <w:t>(mg of glucose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171,43</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109,06</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116,00</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ab</w:t>
            </w:r>
          </w:p>
        </w:tc>
      </w:tr>
      <w:tr w:rsidR="004D7FA8" w:rsidRPr="00F336DD" w:rsidTr="004D5AAC">
        <w:trPr>
          <w:trHeight w:val="284"/>
          <w:jc w:val="center"/>
        </w:trPr>
        <w:tc>
          <w:tcPr>
            <w:tcW w:w="2657" w:type="dxa"/>
            <w:vMerge/>
            <w:tcBorders>
              <w:bottom w:val="single" w:sz="8" w:space="0" w:color="000000"/>
            </w:tcBorders>
            <w:shd w:val="clear" w:color="auto" w:fill="FFFFFF"/>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162,91</w:t>
            </w:r>
          </w:p>
        </w:tc>
        <w:tc>
          <w:tcPr>
            <w:tcW w:w="593"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w:t>
            </w:r>
          </w:p>
        </w:tc>
        <w:tc>
          <w:tcPr>
            <w:tcW w:w="966"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129,55</w:t>
            </w:r>
          </w:p>
        </w:tc>
        <w:tc>
          <w:tcPr>
            <w:tcW w:w="632"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bc</w:t>
            </w:r>
          </w:p>
        </w:tc>
        <w:tc>
          <w:tcPr>
            <w:tcW w:w="927"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142,57</w:t>
            </w:r>
          </w:p>
        </w:tc>
        <w:tc>
          <w:tcPr>
            <w:tcW w:w="671"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p>
        </w:tc>
      </w:tr>
      <w:tr w:rsidR="004D7FA8" w:rsidRPr="00F336DD" w:rsidTr="004D5AAC">
        <w:trPr>
          <w:trHeight w:val="284"/>
          <w:jc w:val="center"/>
        </w:trPr>
        <w:tc>
          <w:tcPr>
            <w:tcW w:w="2657" w:type="dxa"/>
            <w:vMerge w:val="restart"/>
            <w:tcBorders>
              <w:top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free amino acids</w:t>
            </w:r>
            <w:r w:rsidRPr="00F336DD">
              <w:rPr>
                <w:rFonts w:ascii="Times New Roman" w:hAnsi="Times New Roman"/>
                <w:b/>
                <w:bCs/>
                <w:sz w:val="20"/>
                <w:szCs w:val="20"/>
                <w:lang w:val="en-US"/>
              </w:rPr>
              <w:br/>
            </w:r>
            <w:r w:rsidRPr="00F336DD">
              <w:rPr>
                <w:rFonts w:ascii="Times New Roman" w:hAnsi="Times New Roman"/>
                <w:bCs/>
                <w:sz w:val="20"/>
                <w:szCs w:val="20"/>
                <w:lang w:val="en-US"/>
              </w:rPr>
              <w:t>(µg of leucine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344,39</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479,79</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557,45</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e</w:t>
            </w:r>
          </w:p>
        </w:tc>
      </w:tr>
      <w:tr w:rsidR="004D7FA8" w:rsidRPr="00F336DD" w:rsidTr="004D5AAC">
        <w:trPr>
          <w:trHeight w:val="284"/>
          <w:jc w:val="center"/>
        </w:trPr>
        <w:tc>
          <w:tcPr>
            <w:tcW w:w="2657" w:type="dxa"/>
            <w:vMerge/>
            <w:tcBorders>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240,97</w:t>
            </w:r>
          </w:p>
        </w:tc>
        <w:tc>
          <w:tcPr>
            <w:tcW w:w="593"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66"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328,36</w:t>
            </w:r>
          </w:p>
        </w:tc>
        <w:tc>
          <w:tcPr>
            <w:tcW w:w="632"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927"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430,00</w:t>
            </w:r>
          </w:p>
        </w:tc>
        <w:tc>
          <w:tcPr>
            <w:tcW w:w="671"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p>
        </w:tc>
      </w:tr>
      <w:tr w:rsidR="004D7FA8" w:rsidRPr="00F336DD" w:rsidTr="004D5AAC">
        <w:trPr>
          <w:trHeight w:val="284"/>
          <w:jc w:val="center"/>
        </w:trPr>
        <w:tc>
          <w:tcPr>
            <w:tcW w:w="2657" w:type="dxa"/>
            <w:vMerge w:val="restart"/>
            <w:tcBorders>
              <w:top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soluble proteins</w:t>
            </w:r>
            <w:r w:rsidRPr="00F336DD">
              <w:rPr>
                <w:rFonts w:ascii="Times New Roman" w:hAnsi="Times New Roman"/>
                <w:b/>
                <w:bCs/>
                <w:sz w:val="20"/>
                <w:szCs w:val="20"/>
                <w:lang w:val="en-US"/>
              </w:rPr>
              <w:br/>
            </w:r>
            <w:r w:rsidRPr="00F336DD">
              <w:rPr>
                <w:rFonts w:ascii="Times New Roman" w:hAnsi="Times New Roman"/>
                <w:bCs/>
                <w:sz w:val="20"/>
                <w:szCs w:val="20"/>
                <w:lang w:val="en-US"/>
              </w:rPr>
              <w:t>(mg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111,92</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159,64</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154,63</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w:t>
            </w:r>
          </w:p>
        </w:tc>
      </w:tr>
      <w:tr w:rsidR="004D7FA8" w:rsidRPr="00F336DD" w:rsidTr="004D5AAC">
        <w:trPr>
          <w:trHeight w:val="284"/>
          <w:jc w:val="center"/>
        </w:trPr>
        <w:tc>
          <w:tcPr>
            <w:tcW w:w="2657" w:type="dxa"/>
            <w:vMerge/>
            <w:tcBorders>
              <w:bottom w:val="single" w:sz="8" w:space="0" w:color="000000"/>
            </w:tcBorders>
            <w:shd w:val="clear" w:color="auto" w:fill="FFFFFF"/>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96,75</w:t>
            </w:r>
          </w:p>
        </w:tc>
        <w:tc>
          <w:tcPr>
            <w:tcW w:w="593"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966"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77,46</w:t>
            </w:r>
          </w:p>
        </w:tc>
        <w:tc>
          <w:tcPr>
            <w:tcW w:w="632"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27"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83,09</w:t>
            </w:r>
          </w:p>
        </w:tc>
        <w:tc>
          <w:tcPr>
            <w:tcW w:w="671"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4D7FA8" w:rsidRPr="00F336DD" w:rsidTr="004D5AAC">
        <w:trPr>
          <w:trHeight w:val="284"/>
          <w:jc w:val="center"/>
        </w:trPr>
        <w:tc>
          <w:tcPr>
            <w:tcW w:w="2657" w:type="dxa"/>
            <w:vMerge w:val="restart"/>
            <w:tcBorders>
              <w:top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polyphenolic acids</w:t>
            </w:r>
            <w:r w:rsidRPr="00F336DD">
              <w:rPr>
                <w:rFonts w:ascii="Times New Roman" w:hAnsi="Times New Roman"/>
                <w:b/>
                <w:bCs/>
                <w:sz w:val="20"/>
                <w:szCs w:val="20"/>
                <w:lang w:val="en-US"/>
              </w:rPr>
              <w:br/>
            </w:r>
            <w:r w:rsidRPr="00F336DD">
              <w:rPr>
                <w:rFonts w:ascii="Times New Roman" w:hAnsi="Times New Roman"/>
                <w:bCs/>
                <w:sz w:val="20"/>
                <w:szCs w:val="20"/>
                <w:lang w:val="en-US"/>
              </w:rPr>
              <w:t>(mg of caffeic acid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13,06</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24,18</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f</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21,48</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e</w:t>
            </w:r>
          </w:p>
        </w:tc>
      </w:tr>
      <w:tr w:rsidR="004D7FA8" w:rsidRPr="00F336DD" w:rsidTr="004D5AAC">
        <w:trPr>
          <w:trHeight w:val="284"/>
          <w:jc w:val="center"/>
        </w:trPr>
        <w:tc>
          <w:tcPr>
            <w:tcW w:w="2657" w:type="dxa"/>
            <w:vMerge/>
            <w:tcBorders>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9,08</w:t>
            </w:r>
          </w:p>
        </w:tc>
        <w:tc>
          <w:tcPr>
            <w:tcW w:w="593"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66"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11,85</w:t>
            </w:r>
          </w:p>
        </w:tc>
        <w:tc>
          <w:tcPr>
            <w:tcW w:w="632"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927"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15,69</w:t>
            </w:r>
          </w:p>
        </w:tc>
        <w:tc>
          <w:tcPr>
            <w:tcW w:w="671"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w:t>
            </w:r>
          </w:p>
        </w:tc>
      </w:tr>
      <w:tr w:rsidR="004D7FA8" w:rsidRPr="00F336DD" w:rsidTr="004D5AAC">
        <w:trPr>
          <w:trHeight w:val="284"/>
          <w:jc w:val="center"/>
        </w:trPr>
        <w:tc>
          <w:tcPr>
            <w:tcW w:w="2657" w:type="dxa"/>
            <w:vMerge w:val="restart"/>
            <w:tcBorders>
              <w:top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polyphenolic oxydase (PPO)</w:t>
            </w:r>
            <w:r w:rsidRPr="00F336DD">
              <w:rPr>
                <w:rFonts w:ascii="Times New Roman" w:hAnsi="Times New Roman"/>
                <w:b/>
                <w:bCs/>
                <w:sz w:val="20"/>
                <w:szCs w:val="20"/>
                <w:lang w:val="en-US"/>
              </w:rPr>
              <w:br/>
            </w:r>
            <w:r w:rsidRPr="00F336DD">
              <w:rPr>
                <w:rFonts w:ascii="Times New Roman" w:hAnsi="Times New Roman"/>
                <w:bCs/>
                <w:sz w:val="20"/>
                <w:szCs w:val="20"/>
                <w:lang w:val="en-US"/>
              </w:rPr>
              <w:t>(nkat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3,94</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9,47</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9,17</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4D7FA8" w:rsidRPr="00F336DD" w:rsidTr="004D5AAC">
        <w:trPr>
          <w:trHeight w:val="284"/>
          <w:jc w:val="center"/>
        </w:trPr>
        <w:tc>
          <w:tcPr>
            <w:tcW w:w="2657" w:type="dxa"/>
            <w:vMerge/>
            <w:tcBorders>
              <w:bottom w:val="single" w:sz="8" w:space="0" w:color="000000"/>
            </w:tcBorders>
            <w:shd w:val="clear" w:color="auto" w:fill="FFFFFF"/>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5,14</w:t>
            </w:r>
          </w:p>
        </w:tc>
        <w:tc>
          <w:tcPr>
            <w:tcW w:w="593"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66"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20,41</w:t>
            </w:r>
          </w:p>
        </w:tc>
        <w:tc>
          <w:tcPr>
            <w:tcW w:w="632"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w:t>
            </w:r>
          </w:p>
        </w:tc>
        <w:tc>
          <w:tcPr>
            <w:tcW w:w="927"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17,90</w:t>
            </w:r>
          </w:p>
        </w:tc>
        <w:tc>
          <w:tcPr>
            <w:tcW w:w="671"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p>
        </w:tc>
      </w:tr>
      <w:tr w:rsidR="004D7FA8" w:rsidRPr="00F336DD" w:rsidTr="004D5AAC">
        <w:trPr>
          <w:trHeight w:val="284"/>
          <w:jc w:val="center"/>
        </w:trPr>
        <w:tc>
          <w:tcPr>
            <w:tcW w:w="2657" w:type="dxa"/>
            <w:vMerge w:val="restart"/>
            <w:tcBorders>
              <w:top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hydrogen peroxide (H</w:t>
            </w:r>
            <w:r w:rsidRPr="00F336DD">
              <w:rPr>
                <w:rFonts w:ascii="Times New Roman" w:hAnsi="Times New Roman"/>
                <w:b/>
                <w:bCs/>
                <w:sz w:val="20"/>
                <w:szCs w:val="20"/>
                <w:vertAlign w:val="subscript"/>
                <w:lang w:val="en-US"/>
              </w:rPr>
              <w:t>2</w:t>
            </w:r>
            <w:r w:rsidRPr="00F336DD">
              <w:rPr>
                <w:rFonts w:ascii="Times New Roman" w:hAnsi="Times New Roman"/>
                <w:b/>
                <w:bCs/>
                <w:sz w:val="20"/>
                <w:szCs w:val="20"/>
                <w:lang w:val="en-US"/>
              </w:rPr>
              <w:t>O</w:t>
            </w:r>
            <w:r w:rsidRPr="00F336DD">
              <w:rPr>
                <w:rFonts w:ascii="Times New Roman" w:hAnsi="Times New Roman"/>
                <w:b/>
                <w:bCs/>
                <w:sz w:val="20"/>
                <w:szCs w:val="20"/>
                <w:vertAlign w:val="subscript"/>
                <w:lang w:val="en-US"/>
              </w:rPr>
              <w:t>2</w:t>
            </w:r>
            <w:r w:rsidRPr="00F336DD">
              <w:rPr>
                <w:rFonts w:ascii="Times New Roman" w:hAnsi="Times New Roman"/>
                <w:b/>
                <w:bCs/>
                <w:sz w:val="20"/>
                <w:szCs w:val="20"/>
                <w:lang w:val="en-US"/>
              </w:rPr>
              <w:t>)</w:t>
            </w:r>
            <w:r w:rsidRPr="00F336DD">
              <w:rPr>
                <w:rFonts w:ascii="Times New Roman" w:hAnsi="Times New Roman"/>
                <w:b/>
                <w:bCs/>
                <w:sz w:val="20"/>
                <w:szCs w:val="20"/>
                <w:lang w:val="en-US"/>
              </w:rPr>
              <w:br/>
            </w:r>
            <w:r w:rsidRPr="00F336DD">
              <w:rPr>
                <w:rFonts w:ascii="Times New Roman" w:hAnsi="Times New Roman"/>
                <w:bCs/>
                <w:sz w:val="20"/>
                <w:szCs w:val="20"/>
                <w:lang w:val="en-US"/>
              </w:rPr>
              <w:t>(µg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31,54</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15,28</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16,11</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4D7FA8" w:rsidRPr="00F336DD" w:rsidTr="004D5AAC">
        <w:trPr>
          <w:trHeight w:val="284"/>
          <w:jc w:val="center"/>
        </w:trPr>
        <w:tc>
          <w:tcPr>
            <w:tcW w:w="2657" w:type="dxa"/>
            <w:vMerge/>
            <w:tcBorders>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90,32</w:t>
            </w:r>
          </w:p>
        </w:tc>
        <w:tc>
          <w:tcPr>
            <w:tcW w:w="593"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e</w:t>
            </w:r>
          </w:p>
        </w:tc>
        <w:tc>
          <w:tcPr>
            <w:tcW w:w="966"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53,08</w:t>
            </w:r>
          </w:p>
        </w:tc>
        <w:tc>
          <w:tcPr>
            <w:tcW w:w="632"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p>
        </w:tc>
        <w:tc>
          <w:tcPr>
            <w:tcW w:w="927"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61,33</w:t>
            </w:r>
          </w:p>
        </w:tc>
        <w:tc>
          <w:tcPr>
            <w:tcW w:w="671"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d</w:t>
            </w:r>
          </w:p>
        </w:tc>
      </w:tr>
      <w:tr w:rsidR="004D7FA8" w:rsidRPr="00F336DD" w:rsidTr="004D5AAC">
        <w:trPr>
          <w:trHeight w:val="284"/>
          <w:jc w:val="center"/>
        </w:trPr>
        <w:tc>
          <w:tcPr>
            <w:tcW w:w="2657" w:type="dxa"/>
            <w:vMerge w:val="restart"/>
            <w:tcBorders>
              <w:top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catalase</w:t>
            </w:r>
            <w:r w:rsidRPr="00F336DD">
              <w:rPr>
                <w:rFonts w:ascii="Times New Roman" w:hAnsi="Times New Roman"/>
                <w:b/>
                <w:bCs/>
                <w:sz w:val="20"/>
                <w:szCs w:val="20"/>
                <w:lang w:val="en-US"/>
              </w:rPr>
              <w:br/>
            </w:r>
            <w:r w:rsidRPr="00F336DD">
              <w:rPr>
                <w:rFonts w:ascii="Times New Roman" w:hAnsi="Times New Roman"/>
                <w:bCs/>
                <w:sz w:val="20"/>
                <w:szCs w:val="20"/>
                <w:lang w:val="en-US"/>
              </w:rPr>
              <w:t>(mkat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439,02</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2226,78</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1679,49</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bc</w:t>
            </w:r>
          </w:p>
        </w:tc>
      </w:tr>
      <w:tr w:rsidR="004D7FA8" w:rsidRPr="00F336DD" w:rsidTr="004D5AAC">
        <w:trPr>
          <w:trHeight w:val="284"/>
          <w:jc w:val="center"/>
        </w:trPr>
        <w:tc>
          <w:tcPr>
            <w:tcW w:w="2657" w:type="dxa"/>
            <w:vMerge/>
            <w:tcBorders>
              <w:bottom w:val="single" w:sz="8" w:space="0" w:color="000000"/>
            </w:tcBorders>
            <w:shd w:val="clear" w:color="auto" w:fill="FFFFFF"/>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430,49</w:t>
            </w:r>
          </w:p>
        </w:tc>
        <w:tc>
          <w:tcPr>
            <w:tcW w:w="593"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966"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1126,54</w:t>
            </w:r>
          </w:p>
        </w:tc>
        <w:tc>
          <w:tcPr>
            <w:tcW w:w="632"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927" w:type="dxa"/>
            <w:tcBorders>
              <w:top w:val="nil"/>
              <w:bottom w:val="single" w:sz="8"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900,347</w:t>
            </w:r>
          </w:p>
        </w:tc>
        <w:tc>
          <w:tcPr>
            <w:tcW w:w="671" w:type="dxa"/>
            <w:tcBorders>
              <w:top w:val="nil"/>
              <w:bottom w:val="single" w:sz="8"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4D7FA8" w:rsidRPr="00F336DD" w:rsidTr="004D5AAC">
        <w:trPr>
          <w:trHeight w:val="284"/>
          <w:jc w:val="center"/>
        </w:trPr>
        <w:tc>
          <w:tcPr>
            <w:tcW w:w="2657" w:type="dxa"/>
            <w:vMerge w:val="restart"/>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lang w:val="en-US"/>
              </w:rPr>
            </w:pPr>
            <w:r w:rsidRPr="00F336DD">
              <w:rPr>
                <w:rFonts w:ascii="Times New Roman" w:hAnsi="Times New Roman"/>
                <w:b/>
                <w:bCs/>
                <w:sz w:val="20"/>
                <w:szCs w:val="20"/>
                <w:lang w:val="en-US"/>
              </w:rPr>
              <w:t>peroxidase</w:t>
            </w:r>
            <w:r w:rsidRPr="00F336DD">
              <w:rPr>
                <w:rFonts w:ascii="Times New Roman" w:hAnsi="Times New Roman"/>
                <w:b/>
                <w:bCs/>
                <w:sz w:val="20"/>
                <w:szCs w:val="20"/>
                <w:lang w:val="en-US"/>
              </w:rPr>
              <w:br/>
            </w:r>
            <w:r w:rsidRPr="00F336DD">
              <w:rPr>
                <w:rFonts w:ascii="Times New Roman" w:hAnsi="Times New Roman"/>
                <w:bCs/>
                <w:sz w:val="20"/>
                <w:szCs w:val="20"/>
                <w:lang w:val="en-US"/>
              </w:rPr>
              <w:t>(mkat · g d.m.</w:t>
            </w:r>
            <w:r w:rsidRPr="00F336DD">
              <w:rPr>
                <w:rFonts w:ascii="Times New Roman" w:hAnsi="Times New Roman"/>
                <w:bCs/>
                <w:sz w:val="20"/>
                <w:szCs w:val="20"/>
                <w:vertAlign w:val="superscript"/>
                <w:lang w:val="en-US"/>
              </w:rPr>
              <w:t>-1</w:t>
            </w:r>
            <w:r w:rsidRPr="00F336DD">
              <w:rPr>
                <w:rFonts w:ascii="Times New Roman" w:hAnsi="Times New Roman"/>
                <w:bCs/>
                <w:sz w:val="20"/>
                <w:szCs w:val="20"/>
                <w:lang w:val="en-US"/>
              </w:rPr>
              <w:t>)</w:t>
            </w:r>
          </w:p>
        </w:tc>
        <w:tc>
          <w:tcPr>
            <w:tcW w:w="170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'Royal Purple'</w:t>
            </w:r>
          </w:p>
        </w:tc>
        <w:tc>
          <w:tcPr>
            <w:tcW w:w="851"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0,836</w:t>
            </w:r>
          </w:p>
        </w:tc>
        <w:tc>
          <w:tcPr>
            <w:tcW w:w="593"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c</w:t>
            </w:r>
            <w:r w:rsidRPr="00F336DD">
              <w:rPr>
                <w:rFonts w:ascii="Times New Roman" w:hAnsi="Times New Roman"/>
                <w:b/>
                <w:sz w:val="20"/>
                <w:szCs w:val="20"/>
                <w:vertAlign w:val="superscript"/>
              </w:rPr>
              <w:t>*</w:t>
            </w:r>
          </w:p>
        </w:tc>
        <w:tc>
          <w:tcPr>
            <w:tcW w:w="966"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0,672</w:t>
            </w:r>
          </w:p>
        </w:tc>
        <w:tc>
          <w:tcPr>
            <w:tcW w:w="632"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ab</w:t>
            </w:r>
          </w:p>
        </w:tc>
        <w:tc>
          <w:tcPr>
            <w:tcW w:w="927" w:type="dxa"/>
            <w:tcBorders>
              <w:top w:val="single" w:sz="8" w:space="0" w:color="000000"/>
              <w:bottom w:val="nil"/>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0,733</w:t>
            </w:r>
          </w:p>
        </w:tc>
        <w:tc>
          <w:tcPr>
            <w:tcW w:w="671" w:type="dxa"/>
            <w:tcBorders>
              <w:top w:val="single" w:sz="8" w:space="0" w:color="000000"/>
              <w:bottom w:val="nil"/>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4D7FA8" w:rsidRPr="00F336DD" w:rsidTr="004D5AAC">
        <w:trPr>
          <w:trHeight w:val="284"/>
          <w:jc w:val="center"/>
        </w:trPr>
        <w:tc>
          <w:tcPr>
            <w:tcW w:w="2657" w:type="dxa"/>
            <w:vMerge/>
            <w:tcBorders>
              <w:top w:val="nil"/>
              <w:bottom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bCs/>
                <w:i/>
                <w:sz w:val="20"/>
                <w:szCs w:val="20"/>
              </w:rPr>
            </w:pPr>
          </w:p>
        </w:tc>
        <w:tc>
          <w:tcPr>
            <w:tcW w:w="1701" w:type="dxa"/>
            <w:tcBorders>
              <w:top w:val="nil"/>
              <w:bottom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b/>
                <w:sz w:val="20"/>
                <w:szCs w:val="20"/>
              </w:rPr>
            </w:pPr>
            <w:r w:rsidRPr="00F336DD">
              <w:rPr>
                <w:rFonts w:ascii="Times New Roman" w:hAnsi="Times New Roman"/>
                <w:sz w:val="20"/>
                <w:szCs w:val="20"/>
              </w:rPr>
              <w:t>'Young Lady'</w:t>
            </w:r>
          </w:p>
        </w:tc>
        <w:tc>
          <w:tcPr>
            <w:tcW w:w="851" w:type="dxa"/>
            <w:tcBorders>
              <w:top w:val="nil"/>
              <w:bottom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0,724</w:t>
            </w:r>
          </w:p>
        </w:tc>
        <w:tc>
          <w:tcPr>
            <w:tcW w:w="593" w:type="dxa"/>
            <w:tcBorders>
              <w:top w:val="nil"/>
              <w:bottom w:val="single" w:sz="4"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966" w:type="dxa"/>
            <w:tcBorders>
              <w:top w:val="nil"/>
              <w:bottom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0,727</w:t>
            </w:r>
          </w:p>
        </w:tc>
        <w:tc>
          <w:tcPr>
            <w:tcW w:w="632" w:type="dxa"/>
            <w:tcBorders>
              <w:top w:val="nil"/>
              <w:bottom w:val="single" w:sz="4"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927" w:type="dxa"/>
            <w:tcBorders>
              <w:top w:val="nil"/>
              <w:bottom w:val="single" w:sz="4" w:space="0" w:color="000000"/>
            </w:tcBorders>
            <w:shd w:val="clear" w:color="auto" w:fill="FFFFFF"/>
            <w:vAlign w:val="center"/>
          </w:tcPr>
          <w:p w:rsidR="004D7FA8" w:rsidRPr="00F336DD" w:rsidRDefault="004D7FA8" w:rsidP="004D5AAC">
            <w:pPr>
              <w:spacing w:after="0" w:line="240" w:lineRule="auto"/>
              <w:jc w:val="center"/>
              <w:rPr>
                <w:rFonts w:ascii="Times New Roman" w:hAnsi="Times New Roman"/>
                <w:sz w:val="20"/>
                <w:szCs w:val="20"/>
              </w:rPr>
            </w:pPr>
            <w:r w:rsidRPr="00F336DD">
              <w:rPr>
                <w:rFonts w:ascii="Times New Roman" w:hAnsi="Times New Roman"/>
                <w:sz w:val="20"/>
                <w:szCs w:val="20"/>
              </w:rPr>
              <w:t>0,608</w:t>
            </w:r>
          </w:p>
        </w:tc>
        <w:tc>
          <w:tcPr>
            <w:tcW w:w="671" w:type="dxa"/>
            <w:tcBorders>
              <w:top w:val="nil"/>
              <w:bottom w:val="single" w:sz="4" w:space="0" w:color="000000"/>
            </w:tcBorders>
            <w:shd w:val="clear" w:color="auto" w:fill="FFFFFF"/>
            <w:vAlign w:val="center"/>
          </w:tcPr>
          <w:p w:rsidR="004D7FA8" w:rsidRPr="00F336DD" w:rsidRDefault="004D7FA8" w:rsidP="004D5AAC">
            <w:pPr>
              <w:spacing w:after="0" w:line="240" w:lineRule="auto"/>
              <w:rPr>
                <w:rFonts w:ascii="Times New Roman" w:hAnsi="Times New Roman"/>
                <w:b/>
                <w:sz w:val="20"/>
                <w:szCs w:val="20"/>
              </w:rPr>
            </w:pPr>
            <w:r w:rsidRPr="00F336DD">
              <w:rPr>
                <w:rFonts w:ascii="Times New Roman" w:hAnsi="Times New Roman"/>
                <w:b/>
                <w:sz w:val="20"/>
                <w:szCs w:val="20"/>
              </w:rPr>
              <w:t>a</w:t>
            </w:r>
          </w:p>
        </w:tc>
      </w:tr>
    </w:tbl>
    <w:p w:rsidR="008D19C9" w:rsidRPr="00F336DD" w:rsidRDefault="008D19C9" w:rsidP="00E52A51">
      <w:pPr>
        <w:spacing w:after="0" w:line="240" w:lineRule="auto"/>
        <w:ind w:firstLine="284"/>
        <w:jc w:val="both"/>
        <w:rPr>
          <w:rFonts w:ascii="Times New Roman" w:hAnsi="Times New Roman"/>
          <w:bCs/>
          <w:sz w:val="18"/>
          <w:szCs w:val="18"/>
          <w:lang w:val="en-US"/>
        </w:rPr>
      </w:pPr>
      <w:r w:rsidRPr="00F336DD">
        <w:rPr>
          <w:rFonts w:ascii="Times New Roman" w:hAnsi="Times New Roman"/>
          <w:bCs/>
          <w:sz w:val="18"/>
          <w:szCs w:val="18"/>
          <w:vertAlign w:val="superscript"/>
          <w:lang w:val="en-US"/>
        </w:rPr>
        <w:lastRenderedPageBreak/>
        <w:t>*</w:t>
      </w:r>
      <w:r w:rsidR="005640E8" w:rsidRPr="00F336DD">
        <w:rPr>
          <w:rFonts w:ascii="Times New Roman" w:hAnsi="Times New Roman"/>
          <w:bCs/>
          <w:sz w:val="18"/>
          <w:szCs w:val="18"/>
          <w:lang w:val="en-US"/>
        </w:rPr>
        <w:t>Means followed by the same letter do not differ significantly at</w:t>
      </w:r>
      <w:r w:rsidRPr="00F336DD">
        <w:rPr>
          <w:rFonts w:ascii="Times New Roman" w:hAnsi="Times New Roman"/>
          <w:bCs/>
          <w:sz w:val="18"/>
          <w:szCs w:val="18"/>
          <w:lang w:val="en-US"/>
        </w:rPr>
        <w:t xml:space="preserve"> α = 0</w:t>
      </w:r>
      <w:proofErr w:type="gramStart"/>
      <w:r w:rsidRPr="00F336DD">
        <w:rPr>
          <w:rFonts w:ascii="Times New Roman" w:hAnsi="Times New Roman"/>
          <w:bCs/>
          <w:sz w:val="18"/>
          <w:szCs w:val="18"/>
          <w:lang w:val="en-US"/>
        </w:rPr>
        <w:t>,05</w:t>
      </w:r>
      <w:proofErr w:type="gramEnd"/>
      <w:r w:rsidRPr="00F336DD">
        <w:rPr>
          <w:rFonts w:ascii="Times New Roman" w:hAnsi="Times New Roman"/>
          <w:bCs/>
          <w:sz w:val="18"/>
          <w:szCs w:val="18"/>
          <w:lang w:val="en-US"/>
        </w:rPr>
        <w:t>.</w:t>
      </w:r>
    </w:p>
    <w:p w:rsidR="008D19C9" w:rsidRPr="00F336DD" w:rsidRDefault="008D19C9" w:rsidP="00E52A51">
      <w:pPr>
        <w:spacing w:line="360" w:lineRule="auto"/>
        <w:ind w:firstLine="720"/>
        <w:contextualSpacing/>
        <w:jc w:val="both"/>
        <w:rPr>
          <w:rFonts w:ascii="Times New Roman" w:hAnsi="Times New Roman"/>
          <w:sz w:val="20"/>
          <w:szCs w:val="20"/>
          <w:lang w:val="en-US"/>
        </w:rPr>
      </w:pPr>
    </w:p>
    <w:p w:rsidR="00E64A75" w:rsidRPr="00F336DD" w:rsidRDefault="00E960E6" w:rsidP="00E52A51">
      <w:pPr>
        <w:spacing w:line="360" w:lineRule="auto"/>
        <w:contextualSpacing/>
        <w:rPr>
          <w:rFonts w:ascii="Times New Roman" w:hAnsi="Times New Roman"/>
          <w:b/>
          <w:sz w:val="24"/>
          <w:szCs w:val="24"/>
          <w:lang w:val="en-US"/>
        </w:rPr>
      </w:pPr>
      <w:r w:rsidRPr="00F336DD">
        <w:rPr>
          <w:rFonts w:ascii="Times New Roman" w:hAnsi="Times New Roman"/>
          <w:b/>
          <w:sz w:val="24"/>
          <w:szCs w:val="24"/>
          <w:lang w:val="en-US"/>
        </w:rPr>
        <w:t xml:space="preserve">Total </w:t>
      </w:r>
      <w:r w:rsidR="000C6661" w:rsidRPr="00F336DD">
        <w:rPr>
          <w:rFonts w:ascii="Times New Roman" w:hAnsi="Times New Roman"/>
          <w:b/>
          <w:sz w:val="24"/>
          <w:szCs w:val="24"/>
          <w:lang w:val="en-US"/>
        </w:rPr>
        <w:t xml:space="preserve">soluble </w:t>
      </w:r>
      <w:r w:rsidR="007D3CC0" w:rsidRPr="00F336DD">
        <w:rPr>
          <w:rFonts w:ascii="Times New Roman" w:hAnsi="Times New Roman"/>
          <w:b/>
          <w:sz w:val="24"/>
          <w:szCs w:val="24"/>
          <w:lang w:val="en-US"/>
        </w:rPr>
        <w:t xml:space="preserve">sugars </w:t>
      </w:r>
    </w:p>
    <w:p w:rsidR="00FA5D57" w:rsidRPr="00F336DD" w:rsidRDefault="00A966F2" w:rsidP="00E52A51">
      <w:pPr>
        <w:spacing w:line="360" w:lineRule="auto"/>
        <w:ind w:firstLine="709"/>
        <w:contextualSpacing/>
        <w:rPr>
          <w:rFonts w:ascii="Times New Roman" w:hAnsi="Times New Roman"/>
          <w:sz w:val="24"/>
          <w:szCs w:val="24"/>
          <w:lang w:val="en-US"/>
        </w:rPr>
      </w:pPr>
      <w:r w:rsidRPr="00F336DD">
        <w:rPr>
          <w:rFonts w:ascii="Times New Roman" w:hAnsi="Times New Roman"/>
          <w:sz w:val="24"/>
          <w:szCs w:val="24"/>
          <w:lang w:val="en-US"/>
        </w:rPr>
        <w:t>T</w:t>
      </w:r>
      <w:r w:rsidR="000C6661" w:rsidRPr="00F336DD">
        <w:rPr>
          <w:rFonts w:ascii="Times New Roman" w:hAnsi="Times New Roman"/>
          <w:sz w:val="24"/>
          <w:szCs w:val="24"/>
          <w:lang w:val="en-US"/>
        </w:rPr>
        <w:t xml:space="preserve">he effect of treatments on total soluble sugars </w:t>
      </w:r>
      <w:r w:rsidRPr="00F336DD">
        <w:rPr>
          <w:rFonts w:ascii="Times New Roman" w:hAnsi="Times New Roman"/>
          <w:sz w:val="24"/>
          <w:szCs w:val="24"/>
          <w:lang w:val="en-US"/>
        </w:rPr>
        <w:t xml:space="preserve">content </w:t>
      </w:r>
      <w:r w:rsidR="000C6661" w:rsidRPr="00F336DD">
        <w:rPr>
          <w:rFonts w:ascii="Times New Roman" w:hAnsi="Times New Roman"/>
          <w:sz w:val="24"/>
          <w:szCs w:val="24"/>
          <w:lang w:val="en-US"/>
        </w:rPr>
        <w:t>was significant while that of cultivar was not</w:t>
      </w:r>
      <w:r w:rsidR="00741723" w:rsidRPr="00F336DD">
        <w:rPr>
          <w:rFonts w:ascii="Times New Roman" w:hAnsi="Times New Roman"/>
          <w:sz w:val="24"/>
          <w:szCs w:val="24"/>
          <w:lang w:val="en-US"/>
        </w:rPr>
        <w:t xml:space="preserve"> (Table 5 and 6)</w:t>
      </w:r>
      <w:r w:rsidR="000C6661" w:rsidRPr="00F336DD">
        <w:rPr>
          <w:rFonts w:ascii="Times New Roman" w:hAnsi="Times New Roman"/>
          <w:sz w:val="24"/>
          <w:szCs w:val="24"/>
          <w:lang w:val="en-US"/>
        </w:rPr>
        <w:t xml:space="preserve">. </w:t>
      </w:r>
      <w:r w:rsidR="00EC7F41">
        <w:rPr>
          <w:rFonts w:ascii="Times New Roman" w:hAnsi="Times New Roman"/>
          <w:sz w:val="24"/>
          <w:szCs w:val="24"/>
          <w:lang w:val="en-US"/>
        </w:rPr>
        <w:t>Biopreparations</w:t>
      </w:r>
      <w:r w:rsidR="002049B3" w:rsidRPr="00F336DD">
        <w:rPr>
          <w:rFonts w:ascii="Times New Roman" w:hAnsi="Times New Roman"/>
          <w:sz w:val="24"/>
          <w:szCs w:val="24"/>
          <w:lang w:val="en-US"/>
        </w:rPr>
        <w:t xml:space="preserve"> sprayed </w:t>
      </w:r>
      <w:r w:rsidRPr="00F336DD">
        <w:rPr>
          <w:rFonts w:ascii="Times New Roman" w:hAnsi="Times New Roman"/>
          <w:sz w:val="24"/>
          <w:szCs w:val="24"/>
          <w:lang w:val="en-US"/>
        </w:rPr>
        <w:t xml:space="preserve">on </w:t>
      </w:r>
      <w:r w:rsidR="000C6661" w:rsidRPr="00F336DD">
        <w:rPr>
          <w:rFonts w:ascii="Times New Roman" w:hAnsi="Times New Roman"/>
          <w:sz w:val="24"/>
          <w:szCs w:val="24"/>
          <w:lang w:val="en-US"/>
        </w:rPr>
        <w:t xml:space="preserve">cuttings </w:t>
      </w:r>
      <w:r w:rsidRPr="00F336DD">
        <w:rPr>
          <w:rFonts w:ascii="Times New Roman" w:hAnsi="Times New Roman"/>
          <w:sz w:val="24"/>
          <w:szCs w:val="24"/>
          <w:lang w:val="en-US"/>
        </w:rPr>
        <w:t xml:space="preserve">reduced </w:t>
      </w:r>
      <w:r w:rsidR="000C6661" w:rsidRPr="00F336DD">
        <w:rPr>
          <w:rFonts w:ascii="Times New Roman" w:hAnsi="Times New Roman"/>
          <w:sz w:val="24"/>
          <w:szCs w:val="24"/>
          <w:lang w:val="en-US"/>
        </w:rPr>
        <w:t>carbohydrate levels in both cultivars as compared to respective controls</w:t>
      </w:r>
      <w:r w:rsidR="00FA5D57" w:rsidRPr="00F336DD">
        <w:rPr>
          <w:rFonts w:ascii="Times New Roman" w:hAnsi="Times New Roman"/>
          <w:sz w:val="24"/>
          <w:szCs w:val="24"/>
          <w:lang w:val="en-US"/>
        </w:rPr>
        <w:t xml:space="preserve">, </w:t>
      </w:r>
      <w:r w:rsidRPr="00F336DD">
        <w:rPr>
          <w:rFonts w:ascii="Times New Roman" w:hAnsi="Times New Roman"/>
          <w:sz w:val="24"/>
          <w:szCs w:val="24"/>
          <w:lang w:val="en-US"/>
        </w:rPr>
        <w:t xml:space="preserve">by as much as 1/3 </w:t>
      </w:r>
      <w:r w:rsidR="00FA5D57" w:rsidRPr="00F336DD">
        <w:rPr>
          <w:rFonts w:ascii="Times New Roman" w:hAnsi="Times New Roman"/>
          <w:sz w:val="24"/>
          <w:szCs w:val="24"/>
          <w:lang w:val="en-US"/>
        </w:rPr>
        <w:t xml:space="preserve">in </w:t>
      </w:r>
      <w:r w:rsidR="004D5AAC" w:rsidRPr="00F336DD">
        <w:rPr>
          <w:rFonts w:ascii="Times New Roman" w:hAnsi="Times New Roman"/>
          <w:sz w:val="24"/>
          <w:szCs w:val="24"/>
          <w:lang w:val="en-US"/>
        </w:rPr>
        <w:t>'</w:t>
      </w:r>
      <w:r w:rsidR="00FA5D57"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FA5D57" w:rsidRPr="00F336DD">
        <w:rPr>
          <w:rFonts w:ascii="Times New Roman" w:hAnsi="Times New Roman"/>
          <w:sz w:val="24"/>
          <w:szCs w:val="24"/>
          <w:lang w:val="en-US"/>
        </w:rPr>
        <w:t xml:space="preserve"> sprayed with AlgaminoPlant</w:t>
      </w:r>
      <w:r w:rsidR="002049B3" w:rsidRPr="00F336DD">
        <w:rPr>
          <w:rFonts w:ascii="Times New Roman" w:hAnsi="Times New Roman"/>
          <w:sz w:val="24"/>
          <w:szCs w:val="24"/>
          <w:lang w:val="en-US"/>
        </w:rPr>
        <w:t xml:space="preserve"> (Table 7)</w:t>
      </w:r>
      <w:r w:rsidR="00FA5D57" w:rsidRPr="00F336DD">
        <w:rPr>
          <w:rFonts w:ascii="Times New Roman" w:hAnsi="Times New Roman"/>
          <w:sz w:val="24"/>
          <w:szCs w:val="24"/>
          <w:lang w:val="en-US"/>
        </w:rPr>
        <w:t xml:space="preserve">. </w:t>
      </w:r>
    </w:p>
    <w:p w:rsidR="00E64A75" w:rsidRPr="00F336DD" w:rsidRDefault="007D3CC0" w:rsidP="00E52A51">
      <w:pPr>
        <w:spacing w:line="360" w:lineRule="auto"/>
        <w:contextualSpacing/>
        <w:rPr>
          <w:rFonts w:ascii="Times New Roman" w:hAnsi="Times New Roman"/>
          <w:b/>
          <w:sz w:val="24"/>
          <w:szCs w:val="24"/>
          <w:lang w:val="en-US"/>
        </w:rPr>
      </w:pPr>
      <w:r w:rsidRPr="00F336DD">
        <w:rPr>
          <w:rFonts w:ascii="Times New Roman" w:hAnsi="Times New Roman"/>
          <w:b/>
          <w:sz w:val="24"/>
          <w:szCs w:val="24"/>
          <w:lang w:val="en-US"/>
        </w:rPr>
        <w:t xml:space="preserve">Free amino acids </w:t>
      </w:r>
    </w:p>
    <w:p w:rsidR="00916797" w:rsidRPr="00F336DD" w:rsidRDefault="00A966F2"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t>Both</w:t>
      </w:r>
      <w:r w:rsidR="002049B3" w:rsidRPr="00F336DD">
        <w:rPr>
          <w:rFonts w:ascii="Times New Roman" w:hAnsi="Times New Roman"/>
          <w:sz w:val="24"/>
          <w:szCs w:val="24"/>
          <w:lang w:val="en-US"/>
        </w:rPr>
        <w:t>,</w:t>
      </w:r>
      <w:r w:rsidR="00BD29E2" w:rsidRPr="00F336DD">
        <w:rPr>
          <w:rFonts w:ascii="Times New Roman" w:hAnsi="Times New Roman"/>
          <w:sz w:val="24"/>
          <w:szCs w:val="24"/>
          <w:lang w:val="en-US"/>
        </w:rPr>
        <w:t xml:space="preserve"> treatments and cultivars significantly affected </w:t>
      </w:r>
      <w:r w:rsidRPr="00F336DD">
        <w:rPr>
          <w:rFonts w:ascii="Times New Roman" w:hAnsi="Times New Roman"/>
          <w:sz w:val="24"/>
          <w:szCs w:val="24"/>
          <w:lang w:val="en-US"/>
        </w:rPr>
        <w:t>the</w:t>
      </w:r>
      <w:r w:rsidR="00BD29E2" w:rsidRPr="00F336DD">
        <w:rPr>
          <w:rFonts w:ascii="Times New Roman" w:hAnsi="Times New Roman"/>
          <w:sz w:val="24"/>
          <w:szCs w:val="24"/>
          <w:lang w:val="en-US"/>
        </w:rPr>
        <w:t xml:space="preserve"> free amino acid</w:t>
      </w:r>
      <w:r w:rsidRPr="00F336DD">
        <w:rPr>
          <w:rFonts w:ascii="Times New Roman" w:hAnsi="Times New Roman"/>
          <w:sz w:val="24"/>
          <w:szCs w:val="24"/>
          <w:lang w:val="en-US"/>
        </w:rPr>
        <w:t xml:space="preserve"> content</w:t>
      </w:r>
      <w:r w:rsidR="00BD29E2" w:rsidRPr="00F336DD">
        <w:rPr>
          <w:rFonts w:ascii="Times New Roman" w:hAnsi="Times New Roman"/>
          <w:sz w:val="24"/>
          <w:szCs w:val="24"/>
          <w:lang w:val="en-US"/>
        </w:rPr>
        <w:t xml:space="preserve">s in </w:t>
      </w:r>
      <w:r w:rsidRPr="00F336DD">
        <w:rPr>
          <w:rFonts w:ascii="Times New Roman" w:hAnsi="Times New Roman"/>
          <w:sz w:val="24"/>
          <w:szCs w:val="24"/>
          <w:lang w:val="en-US"/>
        </w:rPr>
        <w:t xml:space="preserve">the </w:t>
      </w:r>
      <w:r w:rsidR="00BD29E2" w:rsidRPr="00F336DD">
        <w:rPr>
          <w:rFonts w:ascii="Times New Roman" w:hAnsi="Times New Roman"/>
          <w:sz w:val="24"/>
          <w:szCs w:val="24"/>
          <w:lang w:val="en-US"/>
        </w:rPr>
        <w:t xml:space="preserve">leaves </w:t>
      </w:r>
      <w:r w:rsidR="00741723" w:rsidRPr="00F336DD">
        <w:rPr>
          <w:rFonts w:ascii="Times New Roman" w:hAnsi="Times New Roman"/>
          <w:sz w:val="24"/>
          <w:szCs w:val="24"/>
          <w:lang w:val="en-US"/>
        </w:rPr>
        <w:t>(Table 5 and 6)</w:t>
      </w:r>
      <w:r w:rsidR="00BD29E2" w:rsidRPr="00F336DD">
        <w:rPr>
          <w:rFonts w:ascii="Times New Roman" w:hAnsi="Times New Roman"/>
          <w:sz w:val="24"/>
          <w:szCs w:val="24"/>
          <w:lang w:val="en-US"/>
        </w:rPr>
        <w:t>. The red-leaved cultivar contained more free amino</w:t>
      </w:r>
      <w:r w:rsidR="00916797" w:rsidRPr="00F336DD">
        <w:rPr>
          <w:rFonts w:ascii="Times New Roman" w:hAnsi="Times New Roman"/>
          <w:sz w:val="24"/>
          <w:szCs w:val="24"/>
          <w:lang w:val="en-US"/>
        </w:rPr>
        <w:t xml:space="preserve"> </w:t>
      </w:r>
      <w:r w:rsidR="00BD29E2" w:rsidRPr="00F336DD">
        <w:rPr>
          <w:rFonts w:ascii="Times New Roman" w:hAnsi="Times New Roman"/>
          <w:sz w:val="24"/>
          <w:szCs w:val="24"/>
          <w:lang w:val="en-US"/>
        </w:rPr>
        <w:t>acids</w:t>
      </w:r>
      <w:r w:rsidR="00916797" w:rsidRPr="00F336DD">
        <w:rPr>
          <w:rFonts w:ascii="Times New Roman" w:hAnsi="Times New Roman"/>
          <w:sz w:val="24"/>
          <w:szCs w:val="24"/>
          <w:lang w:val="en-US"/>
        </w:rPr>
        <w:t xml:space="preserve"> than </w:t>
      </w:r>
      <w:r w:rsidRPr="00F336DD">
        <w:rPr>
          <w:rFonts w:ascii="Times New Roman" w:hAnsi="Times New Roman"/>
          <w:sz w:val="24"/>
          <w:szCs w:val="24"/>
          <w:lang w:val="en-US"/>
        </w:rPr>
        <w:t>the</w:t>
      </w:r>
      <w:r w:rsidR="00916797" w:rsidRPr="00F336DD">
        <w:rPr>
          <w:rFonts w:ascii="Times New Roman" w:hAnsi="Times New Roman"/>
          <w:sz w:val="24"/>
          <w:szCs w:val="24"/>
          <w:lang w:val="en-US"/>
        </w:rPr>
        <w:t xml:space="preserve"> </w:t>
      </w:r>
      <w:r w:rsidR="004D5AAC" w:rsidRPr="00F336DD">
        <w:rPr>
          <w:rFonts w:ascii="Times New Roman" w:hAnsi="Times New Roman"/>
          <w:sz w:val="24"/>
          <w:szCs w:val="24"/>
          <w:lang w:val="en-US"/>
        </w:rPr>
        <w:t>'</w:t>
      </w:r>
      <w:r w:rsidR="00916797"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C44D61">
        <w:rPr>
          <w:rFonts w:ascii="Times New Roman" w:hAnsi="Times New Roman"/>
          <w:sz w:val="24"/>
          <w:szCs w:val="24"/>
          <w:lang w:val="en-US"/>
        </w:rPr>
        <w:t xml:space="preserve"> (Table 5)</w:t>
      </w:r>
      <w:r w:rsidR="00916797" w:rsidRPr="00F336DD">
        <w:rPr>
          <w:rFonts w:ascii="Times New Roman" w:hAnsi="Times New Roman"/>
          <w:sz w:val="24"/>
          <w:szCs w:val="24"/>
          <w:lang w:val="en-US"/>
        </w:rPr>
        <w:t>. Bio</w:t>
      </w:r>
      <w:r w:rsidR="002049B3" w:rsidRPr="00F336DD">
        <w:rPr>
          <w:rFonts w:ascii="Times New Roman" w:hAnsi="Times New Roman"/>
          <w:sz w:val="24"/>
          <w:szCs w:val="24"/>
          <w:lang w:val="en-US"/>
        </w:rPr>
        <w:t>preparations</w:t>
      </w:r>
      <w:r w:rsidR="00916797" w:rsidRPr="00F336DD">
        <w:rPr>
          <w:rFonts w:ascii="Times New Roman" w:hAnsi="Times New Roman"/>
          <w:sz w:val="24"/>
          <w:szCs w:val="24"/>
          <w:lang w:val="en-US"/>
        </w:rPr>
        <w:t xml:space="preserve"> increased their contents in both cultivars relative to respective controls</w:t>
      </w:r>
      <w:r w:rsidR="00C44D61">
        <w:rPr>
          <w:rFonts w:ascii="Times New Roman" w:hAnsi="Times New Roman"/>
          <w:sz w:val="24"/>
          <w:szCs w:val="24"/>
          <w:lang w:val="en-US"/>
        </w:rPr>
        <w:t xml:space="preserve"> (Table 7)</w:t>
      </w:r>
      <w:r w:rsidR="00916797" w:rsidRPr="00F336DD">
        <w:rPr>
          <w:rFonts w:ascii="Times New Roman" w:hAnsi="Times New Roman"/>
          <w:sz w:val="24"/>
          <w:szCs w:val="24"/>
          <w:lang w:val="en-US"/>
        </w:rPr>
        <w:t xml:space="preserve">. Route was more effective than AlgaminoPlant </w:t>
      </w:r>
      <w:r w:rsidRPr="00F336DD">
        <w:rPr>
          <w:rFonts w:ascii="Times New Roman" w:hAnsi="Times New Roman"/>
          <w:sz w:val="24"/>
          <w:szCs w:val="24"/>
          <w:lang w:val="en-US"/>
        </w:rPr>
        <w:t xml:space="preserve">in </w:t>
      </w:r>
      <w:r w:rsidR="00916797" w:rsidRPr="00F336DD">
        <w:rPr>
          <w:rFonts w:ascii="Times New Roman" w:hAnsi="Times New Roman"/>
          <w:sz w:val="24"/>
          <w:szCs w:val="24"/>
          <w:lang w:val="en-US"/>
        </w:rPr>
        <w:t xml:space="preserve">increasing </w:t>
      </w:r>
      <w:r w:rsidRPr="00F336DD">
        <w:rPr>
          <w:rFonts w:ascii="Times New Roman" w:hAnsi="Times New Roman"/>
          <w:sz w:val="24"/>
          <w:szCs w:val="24"/>
          <w:lang w:val="en-US"/>
        </w:rPr>
        <w:t>the amino acid</w:t>
      </w:r>
      <w:r w:rsidR="002049B3" w:rsidRPr="00F336DD">
        <w:rPr>
          <w:rFonts w:ascii="Times New Roman" w:hAnsi="Times New Roman"/>
          <w:sz w:val="24"/>
          <w:szCs w:val="24"/>
          <w:lang w:val="en-US"/>
        </w:rPr>
        <w:t xml:space="preserve"> </w:t>
      </w:r>
      <w:r w:rsidRPr="00F336DD">
        <w:rPr>
          <w:rFonts w:ascii="Times New Roman" w:hAnsi="Times New Roman"/>
          <w:sz w:val="24"/>
          <w:szCs w:val="24"/>
          <w:lang w:val="en-US"/>
        </w:rPr>
        <w:t>contents,</w:t>
      </w:r>
      <w:r w:rsidR="00916797" w:rsidRPr="00F336DD">
        <w:rPr>
          <w:rFonts w:ascii="Times New Roman" w:hAnsi="Times New Roman"/>
          <w:sz w:val="24"/>
          <w:szCs w:val="24"/>
          <w:lang w:val="en-US"/>
        </w:rPr>
        <w:t xml:space="preserve"> by 62% and 78% in </w:t>
      </w:r>
      <w:r w:rsidR="004D5AAC" w:rsidRPr="00F336DD">
        <w:rPr>
          <w:rFonts w:ascii="Times New Roman" w:hAnsi="Times New Roman"/>
          <w:sz w:val="24"/>
          <w:szCs w:val="24"/>
          <w:lang w:val="en-US"/>
        </w:rPr>
        <w:t>'</w:t>
      </w:r>
      <w:r w:rsidR="00916797"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916797" w:rsidRPr="00F336DD">
        <w:rPr>
          <w:rFonts w:ascii="Times New Roman" w:hAnsi="Times New Roman"/>
          <w:sz w:val="24"/>
          <w:szCs w:val="24"/>
          <w:lang w:val="en-US"/>
        </w:rPr>
        <w:t xml:space="preserve"> and </w:t>
      </w:r>
      <w:r w:rsidR="004D5AAC" w:rsidRPr="00F336DD">
        <w:rPr>
          <w:rFonts w:ascii="Times New Roman" w:hAnsi="Times New Roman"/>
          <w:sz w:val="24"/>
          <w:szCs w:val="24"/>
          <w:lang w:val="en-US"/>
        </w:rPr>
        <w:t>'</w:t>
      </w:r>
      <w:r w:rsidR="00916797"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916797" w:rsidRPr="00F336DD">
        <w:rPr>
          <w:rFonts w:ascii="Times New Roman" w:hAnsi="Times New Roman"/>
          <w:sz w:val="24"/>
          <w:szCs w:val="24"/>
          <w:lang w:val="en-US"/>
        </w:rPr>
        <w:t>, respectively</w:t>
      </w:r>
      <w:r w:rsidR="004B001E">
        <w:rPr>
          <w:rFonts w:ascii="Times New Roman" w:hAnsi="Times New Roman"/>
          <w:sz w:val="24"/>
          <w:szCs w:val="24"/>
          <w:lang w:val="en-US"/>
        </w:rPr>
        <w:t xml:space="preserve"> </w:t>
      </w:r>
      <w:r w:rsidR="004B001E" w:rsidRPr="00F336DD">
        <w:rPr>
          <w:rFonts w:ascii="Times New Roman" w:hAnsi="Times New Roman"/>
          <w:sz w:val="24"/>
          <w:szCs w:val="24"/>
          <w:lang w:val="en-US"/>
        </w:rPr>
        <w:t>(Table 7)</w:t>
      </w:r>
      <w:r w:rsidR="00916797" w:rsidRPr="00F336DD">
        <w:rPr>
          <w:rFonts w:ascii="Times New Roman" w:hAnsi="Times New Roman"/>
          <w:sz w:val="24"/>
          <w:szCs w:val="24"/>
          <w:lang w:val="en-US"/>
        </w:rPr>
        <w:t xml:space="preserve">. </w:t>
      </w:r>
    </w:p>
    <w:p w:rsidR="00E64A75" w:rsidRPr="00F336DD" w:rsidRDefault="007D3CC0" w:rsidP="00E52A51">
      <w:pPr>
        <w:spacing w:line="360" w:lineRule="auto"/>
        <w:contextualSpacing/>
        <w:rPr>
          <w:rFonts w:ascii="Times New Roman" w:hAnsi="Times New Roman"/>
          <w:b/>
          <w:sz w:val="24"/>
          <w:szCs w:val="24"/>
          <w:lang w:val="en-US"/>
        </w:rPr>
      </w:pPr>
      <w:r w:rsidRPr="00F336DD">
        <w:rPr>
          <w:rFonts w:ascii="Times New Roman" w:hAnsi="Times New Roman"/>
          <w:b/>
          <w:sz w:val="24"/>
          <w:szCs w:val="24"/>
          <w:lang w:val="en-US"/>
        </w:rPr>
        <w:t xml:space="preserve">Soluble proteins </w:t>
      </w:r>
    </w:p>
    <w:p w:rsidR="00A430BF" w:rsidRPr="00F336DD" w:rsidRDefault="00A430BF" w:rsidP="00E52A51">
      <w:pPr>
        <w:spacing w:after="0" w:line="360" w:lineRule="auto"/>
        <w:ind w:firstLine="709"/>
        <w:jc w:val="both"/>
        <w:rPr>
          <w:rFonts w:ascii="Times New Roman" w:hAnsi="Times New Roman"/>
          <w:sz w:val="24"/>
          <w:szCs w:val="24"/>
          <w:lang w:val="en-US"/>
        </w:rPr>
      </w:pPr>
      <w:r w:rsidRPr="00F336DD">
        <w:rPr>
          <w:rFonts w:ascii="Times New Roman" w:hAnsi="Times New Roman"/>
          <w:sz w:val="24"/>
          <w:szCs w:val="24"/>
          <w:lang w:val="en-US"/>
        </w:rPr>
        <w:t xml:space="preserve">Leaves of control cuttings of </w:t>
      </w:r>
      <w:r w:rsidR="004D5AAC" w:rsidRPr="00F336DD">
        <w:rPr>
          <w:rFonts w:ascii="Times New Roman" w:hAnsi="Times New Roman"/>
          <w:sz w:val="24"/>
          <w:szCs w:val="24"/>
          <w:lang w:val="en-US"/>
        </w:rPr>
        <w:t>'</w:t>
      </w:r>
      <w:r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Pr="00F336DD">
        <w:rPr>
          <w:rFonts w:ascii="Times New Roman" w:hAnsi="Times New Roman"/>
          <w:sz w:val="24"/>
          <w:szCs w:val="24"/>
          <w:lang w:val="en-US"/>
        </w:rPr>
        <w:t xml:space="preserve"> contained more soluble proteins than did </w:t>
      </w:r>
      <w:r w:rsidR="00A966F2" w:rsidRPr="00F336DD">
        <w:rPr>
          <w:rFonts w:ascii="Times New Roman" w:hAnsi="Times New Roman"/>
          <w:sz w:val="24"/>
          <w:szCs w:val="24"/>
          <w:lang w:val="en-US"/>
        </w:rPr>
        <w:t xml:space="preserve">the </w:t>
      </w:r>
      <w:r w:rsidRPr="00F336DD">
        <w:rPr>
          <w:rFonts w:ascii="Times New Roman" w:hAnsi="Times New Roman"/>
          <w:sz w:val="24"/>
          <w:szCs w:val="24"/>
          <w:lang w:val="en-US"/>
        </w:rPr>
        <w:t xml:space="preserve">leaves of </w:t>
      </w:r>
      <w:r w:rsidR="004D5AAC" w:rsidRPr="00F336DD">
        <w:rPr>
          <w:rFonts w:ascii="Times New Roman" w:hAnsi="Times New Roman"/>
          <w:sz w:val="24"/>
          <w:szCs w:val="24"/>
          <w:lang w:val="en-US"/>
        </w:rPr>
        <w:t>'</w:t>
      </w:r>
      <w:r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2049B3" w:rsidRPr="00F336DD">
        <w:rPr>
          <w:rFonts w:ascii="Times New Roman" w:hAnsi="Times New Roman"/>
          <w:sz w:val="24"/>
          <w:szCs w:val="24"/>
          <w:lang w:val="en-US"/>
        </w:rPr>
        <w:t xml:space="preserve"> (Table 5)</w:t>
      </w:r>
      <w:r w:rsidR="00A966F2" w:rsidRPr="00F336DD">
        <w:rPr>
          <w:rFonts w:ascii="Times New Roman" w:hAnsi="Times New Roman"/>
          <w:sz w:val="24"/>
          <w:szCs w:val="24"/>
          <w:lang w:val="en-US"/>
        </w:rPr>
        <w:t>;</w:t>
      </w:r>
      <w:r w:rsidRPr="00F336DD">
        <w:rPr>
          <w:rFonts w:ascii="Times New Roman" w:hAnsi="Times New Roman"/>
          <w:sz w:val="24"/>
          <w:szCs w:val="24"/>
          <w:lang w:val="en-US"/>
        </w:rPr>
        <w:t xml:space="preserve"> and spraying them with both </w:t>
      </w:r>
      <w:r w:rsidR="002049B3" w:rsidRPr="00F336DD">
        <w:rPr>
          <w:rFonts w:ascii="Times New Roman" w:hAnsi="Times New Roman"/>
          <w:sz w:val="24"/>
          <w:szCs w:val="24"/>
          <w:lang w:val="en-US"/>
        </w:rPr>
        <w:t xml:space="preserve">preparations </w:t>
      </w:r>
      <w:r w:rsidRPr="00F336DD">
        <w:rPr>
          <w:rFonts w:ascii="Times New Roman" w:hAnsi="Times New Roman"/>
          <w:sz w:val="24"/>
          <w:szCs w:val="24"/>
          <w:lang w:val="en-US"/>
        </w:rPr>
        <w:t xml:space="preserve">significantly increased their contents, </w:t>
      </w:r>
      <w:r w:rsidR="00A966F2" w:rsidRPr="00F336DD">
        <w:rPr>
          <w:rFonts w:ascii="Times New Roman" w:hAnsi="Times New Roman"/>
          <w:sz w:val="24"/>
          <w:szCs w:val="24"/>
          <w:lang w:val="en-US"/>
        </w:rPr>
        <w:t xml:space="preserve">on the average by </w:t>
      </w:r>
      <w:r w:rsidRPr="00F336DD">
        <w:rPr>
          <w:rFonts w:ascii="Times New Roman" w:hAnsi="Times New Roman"/>
          <w:sz w:val="24"/>
          <w:szCs w:val="24"/>
          <w:lang w:val="en-US"/>
        </w:rPr>
        <w:t>40%</w:t>
      </w:r>
      <w:r w:rsidR="00C44D61">
        <w:rPr>
          <w:rFonts w:ascii="Times New Roman" w:hAnsi="Times New Roman"/>
          <w:sz w:val="24"/>
          <w:szCs w:val="24"/>
          <w:lang w:val="en-US"/>
        </w:rPr>
        <w:t xml:space="preserve"> (Table 7)</w:t>
      </w:r>
      <w:r w:rsidRPr="00F336DD">
        <w:rPr>
          <w:rFonts w:ascii="Times New Roman" w:hAnsi="Times New Roman"/>
          <w:sz w:val="24"/>
          <w:szCs w:val="24"/>
          <w:lang w:val="en-US"/>
        </w:rPr>
        <w:t xml:space="preserve">. </w:t>
      </w:r>
      <w:r w:rsidR="00A966F2" w:rsidRPr="00F336DD">
        <w:rPr>
          <w:rFonts w:ascii="Times New Roman" w:hAnsi="Times New Roman"/>
          <w:sz w:val="24"/>
          <w:szCs w:val="24"/>
          <w:lang w:val="en-US"/>
        </w:rPr>
        <w:t>An opposite effect was</w:t>
      </w:r>
      <w:r w:rsidRPr="00F336DD">
        <w:rPr>
          <w:rFonts w:ascii="Times New Roman" w:hAnsi="Times New Roman"/>
          <w:sz w:val="24"/>
          <w:szCs w:val="24"/>
          <w:lang w:val="en-US"/>
        </w:rPr>
        <w:t xml:space="preserve"> observed in </w:t>
      </w:r>
      <w:r w:rsidR="004D5AAC" w:rsidRPr="00F336DD">
        <w:rPr>
          <w:rFonts w:ascii="Times New Roman" w:hAnsi="Times New Roman"/>
          <w:sz w:val="24"/>
          <w:szCs w:val="24"/>
          <w:lang w:val="en-US"/>
        </w:rPr>
        <w:t>'</w:t>
      </w:r>
      <w:r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Pr="00F336DD">
        <w:rPr>
          <w:rFonts w:ascii="Times New Roman" w:hAnsi="Times New Roman"/>
          <w:sz w:val="24"/>
          <w:szCs w:val="24"/>
          <w:lang w:val="en-US"/>
        </w:rPr>
        <w:t xml:space="preserve"> where treatments with</w:t>
      </w:r>
      <w:r w:rsidR="002049B3" w:rsidRPr="00F336DD">
        <w:rPr>
          <w:rFonts w:ascii="Times New Roman" w:hAnsi="Times New Roman"/>
          <w:sz w:val="24"/>
          <w:szCs w:val="24"/>
          <w:lang w:val="en-US"/>
        </w:rPr>
        <w:t xml:space="preserve"> both preparations </w:t>
      </w:r>
      <w:r w:rsidR="00A966F2" w:rsidRPr="00F336DD">
        <w:rPr>
          <w:rFonts w:ascii="Times New Roman" w:hAnsi="Times New Roman"/>
          <w:sz w:val="24"/>
          <w:szCs w:val="24"/>
          <w:lang w:val="en-US"/>
        </w:rPr>
        <w:t>reduced the levels</w:t>
      </w:r>
      <w:r w:rsidRPr="00F336DD">
        <w:rPr>
          <w:rFonts w:ascii="Times New Roman" w:hAnsi="Times New Roman"/>
          <w:sz w:val="24"/>
          <w:szCs w:val="24"/>
          <w:lang w:val="en-US"/>
        </w:rPr>
        <w:t xml:space="preserve"> of soluble proteins,</w:t>
      </w:r>
      <w:r w:rsidR="00F21182" w:rsidRPr="00F336DD">
        <w:rPr>
          <w:rFonts w:ascii="Times New Roman" w:hAnsi="Times New Roman"/>
          <w:sz w:val="24"/>
          <w:szCs w:val="24"/>
          <w:lang w:val="en-US"/>
        </w:rPr>
        <w:t xml:space="preserve"> by</w:t>
      </w:r>
      <w:r w:rsidRPr="00F336DD">
        <w:rPr>
          <w:rFonts w:ascii="Times New Roman" w:hAnsi="Times New Roman"/>
          <w:sz w:val="24"/>
          <w:szCs w:val="24"/>
          <w:lang w:val="en-US"/>
        </w:rPr>
        <w:t xml:space="preserve"> 14-20% as compared to the control cuttings</w:t>
      </w:r>
      <w:r w:rsidR="004B001E">
        <w:rPr>
          <w:rFonts w:ascii="Times New Roman" w:hAnsi="Times New Roman"/>
          <w:sz w:val="24"/>
          <w:szCs w:val="24"/>
          <w:lang w:val="en-US"/>
        </w:rPr>
        <w:t xml:space="preserve"> </w:t>
      </w:r>
      <w:r w:rsidR="004B001E" w:rsidRPr="00F336DD">
        <w:rPr>
          <w:rFonts w:ascii="Times New Roman" w:hAnsi="Times New Roman"/>
          <w:sz w:val="24"/>
          <w:szCs w:val="24"/>
          <w:lang w:val="en-US"/>
        </w:rPr>
        <w:t>(Table7)</w:t>
      </w:r>
      <w:r w:rsidRPr="00F336DD">
        <w:rPr>
          <w:rFonts w:ascii="Times New Roman" w:hAnsi="Times New Roman"/>
          <w:sz w:val="24"/>
          <w:szCs w:val="24"/>
          <w:lang w:val="en-US"/>
        </w:rPr>
        <w:t xml:space="preserve">. </w:t>
      </w:r>
    </w:p>
    <w:p w:rsidR="00E64A75" w:rsidRPr="00F336DD" w:rsidRDefault="007D3CC0" w:rsidP="00E52A51">
      <w:pPr>
        <w:spacing w:line="360" w:lineRule="auto"/>
        <w:contextualSpacing/>
        <w:rPr>
          <w:rFonts w:ascii="Times New Roman" w:hAnsi="Times New Roman"/>
          <w:b/>
          <w:sz w:val="24"/>
          <w:szCs w:val="24"/>
          <w:lang w:val="en-US"/>
        </w:rPr>
      </w:pPr>
      <w:r w:rsidRPr="00F336DD">
        <w:rPr>
          <w:rFonts w:ascii="Times New Roman" w:hAnsi="Times New Roman"/>
          <w:b/>
          <w:sz w:val="24"/>
          <w:szCs w:val="24"/>
          <w:lang w:val="en-US"/>
        </w:rPr>
        <w:t xml:space="preserve">Polyphenolic acids </w:t>
      </w:r>
    </w:p>
    <w:p w:rsidR="00F21182" w:rsidRPr="00F336DD" w:rsidRDefault="00A966F2" w:rsidP="00E52A51">
      <w:pPr>
        <w:spacing w:line="360" w:lineRule="auto"/>
        <w:ind w:firstLine="720"/>
        <w:contextualSpacing/>
        <w:jc w:val="both"/>
        <w:rPr>
          <w:rFonts w:ascii="Times New Roman" w:hAnsi="Times New Roman"/>
          <w:sz w:val="24"/>
          <w:szCs w:val="24"/>
          <w:lang w:val="en-US"/>
        </w:rPr>
      </w:pPr>
      <w:r w:rsidRPr="00F336DD">
        <w:rPr>
          <w:rFonts w:ascii="Times New Roman" w:hAnsi="Times New Roman"/>
          <w:sz w:val="24"/>
          <w:szCs w:val="24"/>
          <w:lang w:val="en-US"/>
        </w:rPr>
        <w:t xml:space="preserve">Royal Purple had a significantly higher level of </w:t>
      </w:r>
      <w:r w:rsidR="00F21182" w:rsidRPr="00F336DD">
        <w:rPr>
          <w:rFonts w:ascii="Times New Roman" w:hAnsi="Times New Roman"/>
          <w:sz w:val="24"/>
          <w:szCs w:val="24"/>
          <w:lang w:val="en-US"/>
        </w:rPr>
        <w:t xml:space="preserve">polyphenolic acids </w:t>
      </w:r>
      <w:r w:rsidR="00741723" w:rsidRPr="00F336DD">
        <w:rPr>
          <w:rFonts w:ascii="Times New Roman" w:hAnsi="Times New Roman"/>
          <w:sz w:val="24"/>
          <w:szCs w:val="24"/>
          <w:lang w:val="en-US"/>
        </w:rPr>
        <w:t>(Table 5)</w:t>
      </w:r>
      <w:r w:rsidR="009E20E5" w:rsidRPr="00F336DD">
        <w:rPr>
          <w:rFonts w:ascii="Times New Roman" w:hAnsi="Times New Roman"/>
          <w:sz w:val="24"/>
          <w:szCs w:val="24"/>
          <w:lang w:val="en-US"/>
        </w:rPr>
        <w:t>.</w:t>
      </w:r>
      <w:r w:rsidRPr="00F336DD">
        <w:rPr>
          <w:rFonts w:ascii="Times New Roman" w:hAnsi="Times New Roman"/>
          <w:sz w:val="24"/>
          <w:szCs w:val="24"/>
          <w:lang w:val="en-US"/>
        </w:rPr>
        <w:t xml:space="preserve"> </w:t>
      </w:r>
      <w:r w:rsidR="00C91E70" w:rsidRPr="00F336DD">
        <w:rPr>
          <w:rFonts w:ascii="Times New Roman" w:hAnsi="Times New Roman"/>
          <w:sz w:val="24"/>
          <w:szCs w:val="24"/>
          <w:lang w:val="en-US"/>
        </w:rPr>
        <w:t>In both cultivars t</w:t>
      </w:r>
      <w:r w:rsidRPr="00F336DD">
        <w:rPr>
          <w:rFonts w:ascii="Times New Roman" w:hAnsi="Times New Roman"/>
          <w:sz w:val="24"/>
          <w:szCs w:val="24"/>
          <w:lang w:val="en-US"/>
        </w:rPr>
        <w:t>he levels were</w:t>
      </w:r>
      <w:r w:rsidR="00F21182" w:rsidRPr="00F336DD">
        <w:rPr>
          <w:rFonts w:ascii="Times New Roman" w:hAnsi="Times New Roman"/>
          <w:sz w:val="24"/>
          <w:szCs w:val="24"/>
          <w:lang w:val="en-US"/>
        </w:rPr>
        <w:t xml:space="preserve"> increased by</w:t>
      </w:r>
      <w:r w:rsidR="006D5657" w:rsidRPr="00F336DD">
        <w:rPr>
          <w:rFonts w:ascii="Times New Roman" w:hAnsi="Times New Roman"/>
          <w:sz w:val="24"/>
          <w:szCs w:val="24"/>
          <w:lang w:val="en-US"/>
        </w:rPr>
        <w:t xml:space="preserve"> treatments with bio</w:t>
      </w:r>
      <w:r w:rsidR="00C91E70" w:rsidRPr="00F336DD">
        <w:rPr>
          <w:rFonts w:ascii="Times New Roman" w:hAnsi="Times New Roman"/>
          <w:sz w:val="24"/>
          <w:szCs w:val="24"/>
          <w:lang w:val="en-US"/>
        </w:rPr>
        <w:t>preparations</w:t>
      </w:r>
      <w:r w:rsidR="00EC0C82">
        <w:rPr>
          <w:rFonts w:ascii="Times New Roman" w:hAnsi="Times New Roman"/>
          <w:sz w:val="24"/>
          <w:szCs w:val="24"/>
          <w:lang w:val="en-US"/>
        </w:rPr>
        <w:t xml:space="preserve"> (Table 6)</w:t>
      </w:r>
      <w:r w:rsidR="00C91E70" w:rsidRPr="00F336DD">
        <w:rPr>
          <w:rFonts w:ascii="Times New Roman" w:hAnsi="Times New Roman"/>
          <w:sz w:val="24"/>
          <w:szCs w:val="24"/>
          <w:lang w:val="en-US"/>
        </w:rPr>
        <w:t>:</w:t>
      </w:r>
      <w:r w:rsidR="00F21182" w:rsidRPr="00F336DD">
        <w:rPr>
          <w:rFonts w:ascii="Times New Roman" w:hAnsi="Times New Roman"/>
          <w:sz w:val="24"/>
          <w:szCs w:val="24"/>
          <w:lang w:val="en-US"/>
        </w:rPr>
        <w:t xml:space="preserve"> in </w:t>
      </w:r>
      <w:r w:rsidR="004D5AAC" w:rsidRPr="00F336DD">
        <w:rPr>
          <w:rFonts w:ascii="Times New Roman" w:hAnsi="Times New Roman"/>
          <w:sz w:val="24"/>
          <w:szCs w:val="24"/>
          <w:lang w:val="en-US"/>
        </w:rPr>
        <w:t>'</w:t>
      </w:r>
      <w:r w:rsidR="00F21182"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F21182" w:rsidRPr="00F336DD">
        <w:rPr>
          <w:rFonts w:ascii="Times New Roman" w:hAnsi="Times New Roman"/>
          <w:sz w:val="24"/>
          <w:szCs w:val="24"/>
          <w:lang w:val="en-US"/>
        </w:rPr>
        <w:t xml:space="preserve"> AlgaminoPlant was more effective increasing their content by 85% relative to the co</w:t>
      </w:r>
      <w:r w:rsidR="00F21182" w:rsidRPr="00F336DD">
        <w:rPr>
          <w:rFonts w:ascii="Times New Roman" w:hAnsi="Times New Roman"/>
          <w:sz w:val="24"/>
          <w:szCs w:val="24"/>
          <w:lang w:val="en-US"/>
        </w:rPr>
        <w:t>n</w:t>
      </w:r>
      <w:r w:rsidR="00F21182" w:rsidRPr="00F336DD">
        <w:rPr>
          <w:rFonts w:ascii="Times New Roman" w:hAnsi="Times New Roman"/>
          <w:sz w:val="24"/>
          <w:szCs w:val="24"/>
          <w:lang w:val="en-US"/>
        </w:rPr>
        <w:t xml:space="preserve">trol while in </w:t>
      </w:r>
      <w:r w:rsidR="004D5AAC" w:rsidRPr="00F336DD">
        <w:rPr>
          <w:rFonts w:ascii="Times New Roman" w:hAnsi="Times New Roman"/>
          <w:sz w:val="24"/>
          <w:szCs w:val="24"/>
          <w:lang w:val="en-US"/>
        </w:rPr>
        <w:t>'</w:t>
      </w:r>
      <w:r w:rsidR="00F21182"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F21182" w:rsidRPr="00F336DD">
        <w:rPr>
          <w:rFonts w:ascii="Times New Roman" w:hAnsi="Times New Roman"/>
          <w:sz w:val="24"/>
          <w:szCs w:val="24"/>
          <w:lang w:val="en-US"/>
        </w:rPr>
        <w:t xml:space="preserve"> Route caused the 72% increase in the content of polyphenolic acids</w:t>
      </w:r>
      <w:r w:rsidR="00EC0C82">
        <w:rPr>
          <w:rFonts w:ascii="Times New Roman" w:hAnsi="Times New Roman"/>
          <w:sz w:val="24"/>
          <w:szCs w:val="24"/>
          <w:lang w:val="en-US"/>
        </w:rPr>
        <w:t xml:space="preserve"> (Table 7)</w:t>
      </w:r>
      <w:r w:rsidR="00F21182" w:rsidRPr="00F336DD">
        <w:rPr>
          <w:rFonts w:ascii="Times New Roman" w:hAnsi="Times New Roman"/>
          <w:sz w:val="24"/>
          <w:szCs w:val="24"/>
          <w:lang w:val="en-US"/>
        </w:rPr>
        <w:t xml:space="preserve">. </w:t>
      </w:r>
    </w:p>
    <w:p w:rsidR="00E64A75" w:rsidRPr="00F336DD" w:rsidRDefault="007D3CC0" w:rsidP="00E52A51">
      <w:pPr>
        <w:spacing w:line="360" w:lineRule="auto"/>
        <w:contextualSpacing/>
        <w:rPr>
          <w:rFonts w:ascii="Times New Roman" w:hAnsi="Times New Roman"/>
          <w:b/>
          <w:sz w:val="24"/>
          <w:szCs w:val="24"/>
          <w:lang w:val="en-US"/>
        </w:rPr>
      </w:pPr>
      <w:bookmarkStart w:id="29" w:name="_Toc329632305"/>
      <w:r w:rsidRPr="00F336DD">
        <w:rPr>
          <w:rFonts w:ascii="Times New Roman" w:hAnsi="Times New Roman"/>
          <w:b/>
          <w:sz w:val="24"/>
          <w:szCs w:val="24"/>
          <w:lang w:val="en-US"/>
        </w:rPr>
        <w:t xml:space="preserve">Polyphenolic oxydase </w:t>
      </w:r>
      <w:bookmarkEnd w:id="29"/>
      <w:r w:rsidRPr="00F336DD">
        <w:rPr>
          <w:rFonts w:ascii="Times New Roman" w:hAnsi="Times New Roman"/>
          <w:b/>
          <w:sz w:val="24"/>
          <w:szCs w:val="24"/>
          <w:lang w:val="en-US"/>
        </w:rPr>
        <w:t>activity (PPO)</w:t>
      </w:r>
    </w:p>
    <w:p w:rsidR="00C22AD1" w:rsidRPr="00F336DD" w:rsidRDefault="009E20E5" w:rsidP="00E52A51">
      <w:pPr>
        <w:spacing w:line="360" w:lineRule="auto"/>
        <w:ind w:firstLine="720"/>
        <w:contextualSpacing/>
        <w:jc w:val="both"/>
        <w:rPr>
          <w:rFonts w:ascii="Times New Roman" w:hAnsi="Times New Roman"/>
          <w:sz w:val="24"/>
          <w:szCs w:val="24"/>
          <w:lang w:val="en-US"/>
        </w:rPr>
      </w:pPr>
      <w:r w:rsidRPr="00F336DD">
        <w:rPr>
          <w:rFonts w:ascii="Times New Roman" w:hAnsi="Times New Roman"/>
          <w:sz w:val="24"/>
          <w:szCs w:val="24"/>
          <w:lang w:val="en-US"/>
        </w:rPr>
        <w:t xml:space="preserve">Both, the cultivars and the treatments significantly affected PPO activity in cuttings </w:t>
      </w:r>
      <w:r w:rsidR="009878A4" w:rsidRPr="00F336DD">
        <w:rPr>
          <w:rFonts w:ascii="Times New Roman" w:hAnsi="Times New Roman"/>
          <w:sz w:val="24"/>
          <w:szCs w:val="24"/>
          <w:lang w:val="en-US"/>
        </w:rPr>
        <w:t>(Table 5 and 6)</w:t>
      </w:r>
      <w:r w:rsidRPr="00F336DD">
        <w:rPr>
          <w:rFonts w:ascii="Times New Roman" w:hAnsi="Times New Roman"/>
          <w:sz w:val="24"/>
          <w:szCs w:val="24"/>
          <w:lang w:val="en-US"/>
        </w:rPr>
        <w:t>. In both cultivars the enzyme activity was increased due to the application of both bioprepara</w:t>
      </w:r>
      <w:r w:rsidR="00C91E70" w:rsidRPr="00F336DD">
        <w:rPr>
          <w:rFonts w:ascii="Times New Roman" w:hAnsi="Times New Roman"/>
          <w:sz w:val="24"/>
          <w:szCs w:val="24"/>
          <w:lang w:val="en-US"/>
        </w:rPr>
        <w:t>tions (Table 7).</w:t>
      </w:r>
      <w:r w:rsidR="006D5657" w:rsidRPr="00F336DD">
        <w:rPr>
          <w:rFonts w:ascii="Times New Roman" w:hAnsi="Times New Roman"/>
          <w:sz w:val="24"/>
          <w:szCs w:val="24"/>
          <w:lang w:val="en-US"/>
        </w:rPr>
        <w:t xml:space="preserve"> There was </w:t>
      </w:r>
      <w:r w:rsidRPr="00F336DD">
        <w:rPr>
          <w:rFonts w:ascii="Times New Roman" w:hAnsi="Times New Roman"/>
          <w:sz w:val="24"/>
          <w:szCs w:val="24"/>
          <w:lang w:val="en-US"/>
        </w:rPr>
        <w:t xml:space="preserve">less activity in </w:t>
      </w:r>
      <w:r w:rsidR="004D5AAC" w:rsidRPr="00F336DD">
        <w:rPr>
          <w:rFonts w:ascii="Times New Roman" w:hAnsi="Times New Roman"/>
          <w:sz w:val="24"/>
          <w:szCs w:val="24"/>
          <w:lang w:val="en-US"/>
        </w:rPr>
        <w:t>'</w:t>
      </w:r>
      <w:r w:rsidRPr="00F336DD">
        <w:rPr>
          <w:rFonts w:ascii="Times New Roman" w:hAnsi="Times New Roman"/>
          <w:sz w:val="24"/>
          <w:szCs w:val="24"/>
          <w:lang w:val="en-US"/>
        </w:rPr>
        <w:t xml:space="preserve">Royal </w:t>
      </w:r>
      <w:r w:rsidR="006D5657" w:rsidRPr="00F336DD">
        <w:rPr>
          <w:rFonts w:ascii="Times New Roman" w:hAnsi="Times New Roman"/>
          <w:sz w:val="24"/>
          <w:szCs w:val="24"/>
          <w:lang w:val="en-US"/>
        </w:rPr>
        <w:t>Purple</w:t>
      </w:r>
      <w:r w:rsidR="004D5AAC" w:rsidRPr="00F336DD">
        <w:rPr>
          <w:rFonts w:ascii="Times New Roman" w:hAnsi="Times New Roman"/>
          <w:sz w:val="24"/>
          <w:szCs w:val="24"/>
          <w:lang w:val="en-US"/>
        </w:rPr>
        <w:t>'</w:t>
      </w:r>
      <w:r w:rsidR="006D5657" w:rsidRPr="00F336DD">
        <w:rPr>
          <w:rFonts w:ascii="Times New Roman" w:hAnsi="Times New Roman"/>
          <w:sz w:val="24"/>
          <w:szCs w:val="24"/>
          <w:lang w:val="en-US"/>
        </w:rPr>
        <w:t xml:space="preserve"> and the increase was 2.3–</w:t>
      </w:r>
      <w:r w:rsidRPr="00F336DD">
        <w:rPr>
          <w:rFonts w:ascii="Times New Roman" w:hAnsi="Times New Roman"/>
          <w:sz w:val="24"/>
          <w:szCs w:val="24"/>
          <w:lang w:val="en-US"/>
        </w:rPr>
        <w:t xml:space="preserve">2.4-fold after spraying with Route and AlgaminoPlant, respectively. In </w:t>
      </w:r>
      <w:r w:rsidR="004D5AAC" w:rsidRPr="00F336DD">
        <w:rPr>
          <w:rFonts w:ascii="Times New Roman" w:hAnsi="Times New Roman"/>
          <w:sz w:val="24"/>
          <w:szCs w:val="24"/>
          <w:lang w:val="en-US"/>
        </w:rPr>
        <w:t>'</w:t>
      </w:r>
      <w:r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6D5657" w:rsidRPr="00F336DD">
        <w:rPr>
          <w:rFonts w:ascii="Times New Roman" w:hAnsi="Times New Roman"/>
          <w:sz w:val="24"/>
          <w:szCs w:val="24"/>
          <w:lang w:val="en-US"/>
        </w:rPr>
        <w:t>,</w:t>
      </w:r>
      <w:r w:rsidRPr="00F336DD">
        <w:rPr>
          <w:rFonts w:ascii="Times New Roman" w:hAnsi="Times New Roman"/>
          <w:sz w:val="24"/>
          <w:szCs w:val="24"/>
          <w:lang w:val="en-US"/>
        </w:rPr>
        <w:t xml:space="preserve"> the increase in </w:t>
      </w:r>
      <w:r w:rsidR="006D5657" w:rsidRPr="00F336DD">
        <w:rPr>
          <w:rFonts w:ascii="Times New Roman" w:hAnsi="Times New Roman"/>
          <w:sz w:val="24"/>
          <w:szCs w:val="24"/>
          <w:lang w:val="en-US"/>
        </w:rPr>
        <w:t xml:space="preserve">the </w:t>
      </w:r>
      <w:r w:rsidRPr="00F336DD">
        <w:rPr>
          <w:rFonts w:ascii="Times New Roman" w:hAnsi="Times New Roman"/>
          <w:sz w:val="24"/>
          <w:szCs w:val="24"/>
          <w:lang w:val="en-US"/>
        </w:rPr>
        <w:t xml:space="preserve">PPO activity relative to control was </w:t>
      </w:r>
      <w:r w:rsidR="00C0484F" w:rsidRPr="00F336DD">
        <w:rPr>
          <w:rFonts w:ascii="Times New Roman" w:hAnsi="Times New Roman"/>
          <w:sz w:val="24"/>
          <w:szCs w:val="24"/>
          <w:lang w:val="en-US"/>
        </w:rPr>
        <w:t>3</w:t>
      </w:r>
      <w:proofErr w:type="gramStart"/>
      <w:r w:rsidR="00C0484F" w:rsidRPr="00F336DD">
        <w:rPr>
          <w:rFonts w:ascii="Times New Roman" w:hAnsi="Times New Roman"/>
          <w:sz w:val="24"/>
          <w:szCs w:val="24"/>
          <w:lang w:val="en-US"/>
        </w:rPr>
        <w:t>,5</w:t>
      </w:r>
      <w:proofErr w:type="gramEnd"/>
      <w:r w:rsidR="00C0484F" w:rsidRPr="00F336DD">
        <w:rPr>
          <w:rFonts w:ascii="Times New Roman" w:hAnsi="Times New Roman"/>
          <w:sz w:val="24"/>
          <w:szCs w:val="24"/>
          <w:lang w:val="en-US"/>
        </w:rPr>
        <w:t xml:space="preserve">- </w:t>
      </w:r>
      <w:r w:rsidR="006D5657" w:rsidRPr="00F336DD">
        <w:rPr>
          <w:rFonts w:ascii="Times New Roman" w:hAnsi="Times New Roman"/>
          <w:sz w:val="24"/>
          <w:szCs w:val="24"/>
          <w:lang w:val="en-US"/>
        </w:rPr>
        <w:t>to</w:t>
      </w:r>
      <w:r w:rsidR="00C0484F" w:rsidRPr="00F336DD">
        <w:rPr>
          <w:rFonts w:ascii="Times New Roman" w:hAnsi="Times New Roman"/>
          <w:sz w:val="24"/>
          <w:szCs w:val="24"/>
          <w:lang w:val="en-US"/>
        </w:rPr>
        <w:t xml:space="preserve"> 4-fold </w:t>
      </w:r>
      <w:r w:rsidR="006D5657" w:rsidRPr="00F336DD">
        <w:rPr>
          <w:rFonts w:ascii="Times New Roman" w:hAnsi="Times New Roman"/>
          <w:sz w:val="24"/>
          <w:szCs w:val="24"/>
          <w:lang w:val="en-US"/>
        </w:rPr>
        <w:t>after</w:t>
      </w:r>
      <w:r w:rsidR="00C0484F" w:rsidRPr="00F336DD">
        <w:rPr>
          <w:rFonts w:ascii="Times New Roman" w:hAnsi="Times New Roman"/>
          <w:sz w:val="24"/>
          <w:szCs w:val="24"/>
          <w:lang w:val="en-US"/>
        </w:rPr>
        <w:t xml:space="preserve"> Route and AlgaminoPlant application</w:t>
      </w:r>
      <w:r w:rsidR="006D5657" w:rsidRPr="00F336DD">
        <w:rPr>
          <w:rFonts w:ascii="Times New Roman" w:hAnsi="Times New Roman"/>
          <w:sz w:val="24"/>
          <w:szCs w:val="24"/>
          <w:lang w:val="en-US"/>
        </w:rPr>
        <w:t>s</w:t>
      </w:r>
      <w:r w:rsidR="00C0484F" w:rsidRPr="00F336DD">
        <w:rPr>
          <w:rFonts w:ascii="Times New Roman" w:hAnsi="Times New Roman"/>
          <w:sz w:val="24"/>
          <w:szCs w:val="24"/>
          <w:lang w:val="en-US"/>
        </w:rPr>
        <w:t>, respectively</w:t>
      </w:r>
      <w:r w:rsidR="00C91E70" w:rsidRPr="00F336DD">
        <w:rPr>
          <w:rFonts w:ascii="Times New Roman" w:hAnsi="Times New Roman"/>
          <w:sz w:val="24"/>
          <w:szCs w:val="24"/>
          <w:lang w:val="en-US"/>
        </w:rPr>
        <w:t xml:space="preserve"> (Table 7)</w:t>
      </w:r>
      <w:r w:rsidR="00C0484F" w:rsidRPr="00F336DD">
        <w:rPr>
          <w:rFonts w:ascii="Times New Roman" w:hAnsi="Times New Roman"/>
          <w:sz w:val="24"/>
          <w:szCs w:val="24"/>
          <w:lang w:val="en-US"/>
        </w:rPr>
        <w:t>.</w:t>
      </w:r>
      <w:bookmarkStart w:id="30" w:name="_Toc329632306"/>
    </w:p>
    <w:p w:rsidR="00E64A75" w:rsidRPr="00F336DD" w:rsidRDefault="007D3CC0" w:rsidP="00E52A51">
      <w:pPr>
        <w:spacing w:line="360" w:lineRule="auto"/>
        <w:contextualSpacing/>
        <w:rPr>
          <w:rFonts w:ascii="Times New Roman" w:hAnsi="Times New Roman"/>
          <w:b/>
          <w:sz w:val="24"/>
          <w:szCs w:val="24"/>
          <w:lang w:val="en-US"/>
        </w:rPr>
      </w:pPr>
      <w:r w:rsidRPr="00F336DD">
        <w:rPr>
          <w:rFonts w:ascii="Times New Roman" w:hAnsi="Times New Roman"/>
          <w:b/>
          <w:sz w:val="24"/>
          <w:szCs w:val="24"/>
          <w:lang w:val="en-US"/>
        </w:rPr>
        <w:t xml:space="preserve">Hydrogen peroxide </w:t>
      </w:r>
      <w:r w:rsidR="00E64A75" w:rsidRPr="00F336DD">
        <w:rPr>
          <w:rFonts w:ascii="Times New Roman" w:hAnsi="Times New Roman"/>
          <w:b/>
          <w:sz w:val="24"/>
          <w:szCs w:val="24"/>
          <w:lang w:val="en-US"/>
        </w:rPr>
        <w:t>(H</w:t>
      </w:r>
      <w:r w:rsidR="00E64A75" w:rsidRPr="00F336DD">
        <w:rPr>
          <w:rFonts w:ascii="Times New Roman" w:hAnsi="Times New Roman"/>
          <w:b/>
          <w:sz w:val="24"/>
          <w:szCs w:val="24"/>
          <w:vertAlign w:val="subscript"/>
          <w:lang w:val="en-US"/>
        </w:rPr>
        <w:t>2</w:t>
      </w:r>
      <w:r w:rsidR="00E64A75" w:rsidRPr="00F336DD">
        <w:rPr>
          <w:rFonts w:ascii="Times New Roman" w:hAnsi="Times New Roman"/>
          <w:b/>
          <w:sz w:val="24"/>
          <w:szCs w:val="24"/>
          <w:lang w:val="en-US"/>
        </w:rPr>
        <w:t>O</w:t>
      </w:r>
      <w:r w:rsidR="00E64A75" w:rsidRPr="00F336DD">
        <w:rPr>
          <w:rFonts w:ascii="Times New Roman" w:hAnsi="Times New Roman"/>
          <w:b/>
          <w:sz w:val="24"/>
          <w:szCs w:val="24"/>
          <w:vertAlign w:val="subscript"/>
          <w:lang w:val="en-US"/>
        </w:rPr>
        <w:t>2</w:t>
      </w:r>
      <w:r w:rsidR="00E64A75" w:rsidRPr="00F336DD">
        <w:rPr>
          <w:rFonts w:ascii="Times New Roman" w:hAnsi="Times New Roman"/>
          <w:b/>
          <w:sz w:val="24"/>
          <w:szCs w:val="24"/>
          <w:lang w:val="en-US"/>
        </w:rPr>
        <w:t>)</w:t>
      </w:r>
      <w:bookmarkEnd w:id="30"/>
    </w:p>
    <w:p w:rsidR="00C22AD1" w:rsidRPr="00F336DD" w:rsidRDefault="006D5657" w:rsidP="00E52A51">
      <w:pPr>
        <w:spacing w:line="360" w:lineRule="auto"/>
        <w:ind w:firstLine="720"/>
        <w:contextualSpacing/>
        <w:jc w:val="both"/>
        <w:rPr>
          <w:rFonts w:ascii="Times New Roman" w:hAnsi="Times New Roman"/>
          <w:sz w:val="24"/>
          <w:szCs w:val="24"/>
          <w:lang w:val="en-US"/>
        </w:rPr>
      </w:pPr>
      <w:r w:rsidRPr="00F336DD">
        <w:rPr>
          <w:rFonts w:ascii="Times New Roman" w:hAnsi="Times New Roman"/>
          <w:sz w:val="24"/>
          <w:szCs w:val="24"/>
          <w:lang w:val="en-US"/>
        </w:rPr>
        <w:lastRenderedPageBreak/>
        <w:t>T</w:t>
      </w:r>
      <w:r w:rsidR="00C22AD1" w:rsidRPr="00F336DD">
        <w:rPr>
          <w:rFonts w:ascii="Times New Roman" w:hAnsi="Times New Roman"/>
          <w:sz w:val="24"/>
          <w:szCs w:val="24"/>
          <w:lang w:val="en-US"/>
        </w:rPr>
        <w:t xml:space="preserve">reatments and cultivars significantly affected </w:t>
      </w:r>
      <w:r w:rsidRPr="00F336DD">
        <w:rPr>
          <w:rFonts w:ascii="Times New Roman" w:hAnsi="Times New Roman"/>
          <w:sz w:val="24"/>
          <w:szCs w:val="24"/>
          <w:lang w:val="en-US"/>
        </w:rPr>
        <w:t>the</w:t>
      </w:r>
      <w:r w:rsidR="00C22AD1" w:rsidRPr="00F336DD">
        <w:rPr>
          <w:rFonts w:ascii="Times New Roman" w:hAnsi="Times New Roman"/>
          <w:sz w:val="24"/>
          <w:szCs w:val="24"/>
          <w:lang w:val="en-US"/>
        </w:rPr>
        <w:t xml:space="preserve"> hydrogen peroxide </w:t>
      </w:r>
      <w:r w:rsidRPr="00F336DD">
        <w:rPr>
          <w:rFonts w:ascii="Times New Roman" w:hAnsi="Times New Roman"/>
          <w:sz w:val="24"/>
          <w:szCs w:val="24"/>
          <w:lang w:val="en-US"/>
        </w:rPr>
        <w:t xml:space="preserve">contents </w:t>
      </w:r>
      <w:r w:rsidR="009878A4" w:rsidRPr="00F336DD">
        <w:rPr>
          <w:rFonts w:ascii="Times New Roman" w:hAnsi="Times New Roman"/>
          <w:sz w:val="24"/>
          <w:szCs w:val="24"/>
          <w:lang w:val="en-US"/>
        </w:rPr>
        <w:t>(Table 5 and 6)</w:t>
      </w:r>
      <w:r w:rsidR="00C22AD1" w:rsidRPr="00F336DD">
        <w:rPr>
          <w:rFonts w:ascii="Times New Roman" w:hAnsi="Times New Roman"/>
          <w:sz w:val="24"/>
          <w:szCs w:val="24"/>
          <w:lang w:val="en-US"/>
        </w:rPr>
        <w:t xml:space="preserve">. In both cultivars </w:t>
      </w:r>
      <w:r w:rsidRPr="00F336DD">
        <w:rPr>
          <w:rFonts w:ascii="Times New Roman" w:hAnsi="Times New Roman"/>
          <w:sz w:val="24"/>
          <w:szCs w:val="24"/>
          <w:lang w:val="en-US"/>
        </w:rPr>
        <w:t>the levels dropped after</w:t>
      </w:r>
      <w:r w:rsidR="00C22AD1" w:rsidRPr="00F336DD">
        <w:rPr>
          <w:rFonts w:ascii="Times New Roman" w:hAnsi="Times New Roman"/>
          <w:sz w:val="24"/>
          <w:szCs w:val="24"/>
          <w:lang w:val="en-US"/>
        </w:rPr>
        <w:t xml:space="preserve"> application</w:t>
      </w:r>
      <w:r w:rsidRPr="00F336DD">
        <w:rPr>
          <w:rFonts w:ascii="Times New Roman" w:hAnsi="Times New Roman"/>
          <w:sz w:val="24"/>
          <w:szCs w:val="24"/>
          <w:lang w:val="en-US"/>
        </w:rPr>
        <w:t>s</w:t>
      </w:r>
      <w:r w:rsidR="00C22AD1" w:rsidRPr="00F336DD">
        <w:rPr>
          <w:rFonts w:ascii="Times New Roman" w:hAnsi="Times New Roman"/>
          <w:sz w:val="24"/>
          <w:szCs w:val="24"/>
          <w:lang w:val="en-US"/>
        </w:rPr>
        <w:t xml:space="preserve"> of either biopreparation, on the average by half relative to respective controls</w:t>
      </w:r>
      <w:r w:rsidR="00C91E70" w:rsidRPr="00F336DD">
        <w:rPr>
          <w:rFonts w:ascii="Times New Roman" w:hAnsi="Times New Roman"/>
          <w:sz w:val="24"/>
          <w:szCs w:val="24"/>
          <w:lang w:val="en-US"/>
        </w:rPr>
        <w:t xml:space="preserve"> (Table 7)</w:t>
      </w:r>
      <w:r w:rsidR="00C22AD1" w:rsidRPr="00F336DD">
        <w:rPr>
          <w:rFonts w:ascii="Times New Roman" w:hAnsi="Times New Roman"/>
          <w:sz w:val="24"/>
          <w:szCs w:val="24"/>
          <w:lang w:val="en-US"/>
        </w:rPr>
        <w:t xml:space="preserve">. In control cuttings of </w:t>
      </w:r>
      <w:r w:rsidR="004D5AAC" w:rsidRPr="00F336DD">
        <w:rPr>
          <w:rFonts w:ascii="Times New Roman" w:hAnsi="Times New Roman"/>
          <w:sz w:val="24"/>
          <w:szCs w:val="24"/>
          <w:lang w:val="en-US"/>
        </w:rPr>
        <w:t>'</w:t>
      </w:r>
      <w:r w:rsidR="00C22AD1"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C22AD1" w:rsidRPr="00F336DD">
        <w:rPr>
          <w:rFonts w:ascii="Times New Roman" w:hAnsi="Times New Roman"/>
          <w:sz w:val="24"/>
          <w:szCs w:val="24"/>
          <w:lang w:val="en-US"/>
        </w:rPr>
        <w:t xml:space="preserve"> the amount of H</w:t>
      </w:r>
      <w:r w:rsidR="00C22AD1" w:rsidRPr="00F336DD">
        <w:rPr>
          <w:rFonts w:ascii="Times New Roman" w:hAnsi="Times New Roman"/>
          <w:sz w:val="24"/>
          <w:szCs w:val="24"/>
          <w:vertAlign w:val="subscript"/>
          <w:lang w:val="en-US"/>
        </w:rPr>
        <w:t>2</w:t>
      </w:r>
      <w:r w:rsidR="00C22AD1" w:rsidRPr="00F336DD">
        <w:rPr>
          <w:rFonts w:ascii="Times New Roman" w:hAnsi="Times New Roman"/>
          <w:sz w:val="24"/>
          <w:szCs w:val="24"/>
          <w:lang w:val="en-US"/>
        </w:rPr>
        <w:t>O</w:t>
      </w:r>
      <w:r w:rsidR="00C22AD1" w:rsidRPr="00F336DD">
        <w:rPr>
          <w:rFonts w:ascii="Times New Roman" w:hAnsi="Times New Roman"/>
          <w:sz w:val="24"/>
          <w:szCs w:val="24"/>
          <w:vertAlign w:val="subscript"/>
          <w:lang w:val="en-US"/>
        </w:rPr>
        <w:t>2</w:t>
      </w:r>
      <w:r w:rsidR="00C22AD1" w:rsidRPr="00F336DD">
        <w:rPr>
          <w:rFonts w:ascii="Times New Roman" w:hAnsi="Times New Roman"/>
          <w:sz w:val="24"/>
          <w:szCs w:val="24"/>
          <w:lang w:val="en-US"/>
        </w:rPr>
        <w:t xml:space="preserve"> was three times higher than in </w:t>
      </w:r>
      <w:r w:rsidR="004D5AAC" w:rsidRPr="00F336DD">
        <w:rPr>
          <w:rFonts w:ascii="Times New Roman" w:hAnsi="Times New Roman"/>
          <w:sz w:val="24"/>
          <w:szCs w:val="24"/>
          <w:lang w:val="en-US"/>
        </w:rPr>
        <w:t>'</w:t>
      </w:r>
      <w:r w:rsidR="00C22AD1"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C22AD1" w:rsidRPr="00F336DD">
        <w:rPr>
          <w:rFonts w:ascii="Times New Roman" w:hAnsi="Times New Roman"/>
          <w:sz w:val="24"/>
          <w:szCs w:val="24"/>
          <w:lang w:val="en-US"/>
        </w:rPr>
        <w:t xml:space="preserve"> and decreases resulting from biopreparation use were somewhat smaller in</w:t>
      </w:r>
      <w:r w:rsidR="005C2CED" w:rsidRPr="00F336DD">
        <w:rPr>
          <w:rFonts w:ascii="Times New Roman" w:hAnsi="Times New Roman"/>
          <w:sz w:val="24"/>
          <w:szCs w:val="24"/>
          <w:lang w:val="en-US"/>
        </w:rPr>
        <w:t xml:space="preserve"> </w:t>
      </w:r>
      <w:r w:rsidR="00C22AD1" w:rsidRPr="00F336DD">
        <w:rPr>
          <w:rFonts w:ascii="Times New Roman" w:hAnsi="Times New Roman"/>
          <w:sz w:val="24"/>
          <w:szCs w:val="24"/>
          <w:lang w:val="en-US"/>
        </w:rPr>
        <w:t xml:space="preserve">this cultivar as compared to the red-leaved </w:t>
      </w:r>
      <w:r w:rsidR="004D5AAC" w:rsidRPr="00F336DD">
        <w:rPr>
          <w:rFonts w:ascii="Times New Roman" w:hAnsi="Times New Roman"/>
          <w:sz w:val="24"/>
          <w:szCs w:val="24"/>
          <w:lang w:val="en-US"/>
        </w:rPr>
        <w:t>'</w:t>
      </w:r>
      <w:r w:rsidR="00C91E70"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C91E70" w:rsidRPr="00F336DD">
        <w:rPr>
          <w:rFonts w:ascii="Times New Roman" w:hAnsi="Times New Roman"/>
          <w:sz w:val="24"/>
          <w:szCs w:val="24"/>
          <w:lang w:val="en-US"/>
        </w:rPr>
        <w:t xml:space="preserve"> </w:t>
      </w:r>
      <w:r w:rsidR="00C22AD1" w:rsidRPr="00F336DD">
        <w:rPr>
          <w:rFonts w:ascii="Times New Roman" w:hAnsi="Times New Roman"/>
          <w:sz w:val="24"/>
          <w:szCs w:val="24"/>
          <w:lang w:val="en-US"/>
        </w:rPr>
        <w:t>(35-43%)</w:t>
      </w:r>
      <w:r w:rsidR="00EC0C82">
        <w:rPr>
          <w:rFonts w:ascii="Times New Roman" w:hAnsi="Times New Roman"/>
          <w:sz w:val="24"/>
          <w:szCs w:val="24"/>
          <w:lang w:val="en-US"/>
        </w:rPr>
        <w:t xml:space="preserve"> </w:t>
      </w:r>
      <w:proofErr w:type="gramStart"/>
      <w:r w:rsidR="00EC0C82">
        <w:rPr>
          <w:rFonts w:ascii="Times New Roman" w:hAnsi="Times New Roman"/>
          <w:sz w:val="24"/>
          <w:szCs w:val="24"/>
          <w:lang w:val="en-US"/>
        </w:rPr>
        <w:t>(Table 7)</w:t>
      </w:r>
      <w:r w:rsidR="00C22AD1" w:rsidRPr="00F336DD">
        <w:rPr>
          <w:rFonts w:ascii="Times New Roman" w:hAnsi="Times New Roman"/>
          <w:sz w:val="24"/>
          <w:szCs w:val="24"/>
          <w:lang w:val="en-US"/>
        </w:rPr>
        <w:t>.</w:t>
      </w:r>
      <w:proofErr w:type="gramEnd"/>
    </w:p>
    <w:p w:rsidR="008B4485" w:rsidRPr="00F336DD" w:rsidRDefault="007D3CC0" w:rsidP="00E52A51">
      <w:pPr>
        <w:spacing w:line="360" w:lineRule="auto"/>
        <w:contextualSpacing/>
        <w:rPr>
          <w:rFonts w:ascii="Times New Roman" w:hAnsi="Times New Roman"/>
          <w:b/>
          <w:sz w:val="24"/>
          <w:szCs w:val="24"/>
          <w:lang w:val="en-US"/>
        </w:rPr>
      </w:pPr>
      <w:r w:rsidRPr="00F336DD">
        <w:rPr>
          <w:rFonts w:ascii="Times New Roman" w:hAnsi="Times New Roman"/>
          <w:b/>
          <w:sz w:val="24"/>
          <w:szCs w:val="24"/>
          <w:lang w:val="en-US"/>
        </w:rPr>
        <w:t>Catalase activity</w:t>
      </w:r>
    </w:p>
    <w:p w:rsidR="005C2CED" w:rsidRPr="00F336DD" w:rsidRDefault="00445788" w:rsidP="00E52A51">
      <w:pPr>
        <w:spacing w:line="360" w:lineRule="auto"/>
        <w:ind w:firstLine="720"/>
        <w:contextualSpacing/>
        <w:jc w:val="both"/>
        <w:rPr>
          <w:rFonts w:ascii="Times New Roman" w:hAnsi="Times New Roman"/>
          <w:sz w:val="24"/>
          <w:szCs w:val="24"/>
          <w:lang w:val="en-US"/>
        </w:rPr>
      </w:pPr>
      <w:r w:rsidRPr="00F336DD">
        <w:rPr>
          <w:rFonts w:ascii="Times New Roman" w:hAnsi="Times New Roman"/>
          <w:sz w:val="24"/>
          <w:szCs w:val="24"/>
          <w:lang w:val="en-US"/>
        </w:rPr>
        <w:t>The</w:t>
      </w:r>
      <w:r w:rsidR="005C2CED" w:rsidRPr="00F336DD">
        <w:rPr>
          <w:rFonts w:ascii="Times New Roman" w:hAnsi="Times New Roman"/>
          <w:sz w:val="24"/>
          <w:szCs w:val="24"/>
          <w:lang w:val="en-US"/>
        </w:rPr>
        <w:t xml:space="preserve"> treatments and the cultivars significantly affected </w:t>
      </w:r>
      <w:r w:rsidR="006D5657" w:rsidRPr="00F336DD">
        <w:rPr>
          <w:rFonts w:ascii="Times New Roman" w:hAnsi="Times New Roman"/>
          <w:sz w:val="24"/>
          <w:szCs w:val="24"/>
          <w:lang w:val="en-US"/>
        </w:rPr>
        <w:t xml:space="preserve">the </w:t>
      </w:r>
      <w:r w:rsidR="005C2CED" w:rsidRPr="00F336DD">
        <w:rPr>
          <w:rFonts w:ascii="Times New Roman" w:hAnsi="Times New Roman"/>
          <w:sz w:val="24"/>
          <w:szCs w:val="24"/>
          <w:lang w:val="en-US"/>
        </w:rPr>
        <w:t xml:space="preserve">catalase activity in leaves </w:t>
      </w:r>
      <w:r w:rsidR="009878A4" w:rsidRPr="00F336DD">
        <w:rPr>
          <w:rFonts w:ascii="Times New Roman" w:hAnsi="Times New Roman"/>
          <w:sz w:val="24"/>
          <w:szCs w:val="24"/>
          <w:lang w:val="en-US"/>
        </w:rPr>
        <w:t>(Table 5 and 6)</w:t>
      </w:r>
      <w:r w:rsidR="005C2CED" w:rsidRPr="00F336DD">
        <w:rPr>
          <w:rFonts w:ascii="Times New Roman" w:hAnsi="Times New Roman"/>
          <w:sz w:val="24"/>
          <w:szCs w:val="24"/>
          <w:lang w:val="en-US"/>
        </w:rPr>
        <w:t xml:space="preserve">. Though the enzyme activities in untreated </w:t>
      </w:r>
      <w:r w:rsidR="006D5657" w:rsidRPr="00F336DD">
        <w:rPr>
          <w:rFonts w:ascii="Times New Roman" w:hAnsi="Times New Roman"/>
          <w:sz w:val="24"/>
          <w:szCs w:val="24"/>
          <w:lang w:val="en-US"/>
        </w:rPr>
        <w:t>controls</w:t>
      </w:r>
      <w:r w:rsidR="005C2CED" w:rsidRPr="00F336DD">
        <w:rPr>
          <w:rFonts w:ascii="Times New Roman" w:hAnsi="Times New Roman"/>
          <w:sz w:val="24"/>
          <w:szCs w:val="24"/>
          <w:lang w:val="en-US"/>
        </w:rPr>
        <w:t xml:space="preserve"> were similar in both cult</w:t>
      </w:r>
      <w:r w:rsidR="005C2CED" w:rsidRPr="00F336DD">
        <w:rPr>
          <w:rFonts w:ascii="Times New Roman" w:hAnsi="Times New Roman"/>
          <w:sz w:val="24"/>
          <w:szCs w:val="24"/>
          <w:lang w:val="en-US"/>
        </w:rPr>
        <w:t>i</w:t>
      </w:r>
      <w:r w:rsidR="005C2CED" w:rsidRPr="00F336DD">
        <w:rPr>
          <w:rFonts w:ascii="Times New Roman" w:hAnsi="Times New Roman"/>
          <w:sz w:val="24"/>
          <w:szCs w:val="24"/>
          <w:lang w:val="en-US"/>
        </w:rPr>
        <w:t>vars</w:t>
      </w:r>
      <w:r w:rsidR="006D5657" w:rsidRPr="00F336DD">
        <w:rPr>
          <w:rFonts w:ascii="Times New Roman" w:hAnsi="Times New Roman"/>
          <w:sz w:val="24"/>
          <w:szCs w:val="24"/>
          <w:lang w:val="en-US"/>
        </w:rPr>
        <w:t>,</w:t>
      </w:r>
      <w:r w:rsidR="00C91E70" w:rsidRPr="00F336DD">
        <w:rPr>
          <w:rFonts w:ascii="Times New Roman" w:hAnsi="Times New Roman"/>
          <w:sz w:val="24"/>
          <w:szCs w:val="24"/>
          <w:lang w:val="en-US"/>
        </w:rPr>
        <w:t xml:space="preserve"> the average activity in </w:t>
      </w:r>
      <w:r w:rsidR="004D5AAC" w:rsidRPr="00F336DD">
        <w:rPr>
          <w:rFonts w:ascii="Times New Roman" w:hAnsi="Times New Roman"/>
          <w:sz w:val="24"/>
          <w:szCs w:val="24"/>
          <w:lang w:val="en-US"/>
        </w:rPr>
        <w:t>'</w:t>
      </w:r>
      <w:r w:rsidR="005C2CED"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5C2CED" w:rsidRPr="00F336DD">
        <w:rPr>
          <w:rFonts w:ascii="Times New Roman" w:hAnsi="Times New Roman"/>
          <w:sz w:val="24"/>
          <w:szCs w:val="24"/>
          <w:lang w:val="en-US"/>
        </w:rPr>
        <w:t xml:space="preserve"> was almost double of that found in </w:t>
      </w:r>
      <w:r w:rsidR="004D5AAC" w:rsidRPr="00F336DD">
        <w:rPr>
          <w:rFonts w:ascii="Times New Roman" w:hAnsi="Times New Roman"/>
          <w:sz w:val="24"/>
          <w:szCs w:val="24"/>
          <w:lang w:val="en-US"/>
        </w:rPr>
        <w:t>'</w:t>
      </w:r>
      <w:r w:rsidR="005C2CED"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C44D61">
        <w:rPr>
          <w:rFonts w:ascii="Times New Roman" w:hAnsi="Times New Roman"/>
          <w:sz w:val="24"/>
          <w:szCs w:val="24"/>
          <w:lang w:val="en-US"/>
        </w:rPr>
        <w:t xml:space="preserve"> (Table 7)</w:t>
      </w:r>
      <w:r w:rsidR="005C2CED" w:rsidRPr="00F336DD">
        <w:rPr>
          <w:rFonts w:ascii="Times New Roman" w:hAnsi="Times New Roman"/>
          <w:sz w:val="24"/>
          <w:szCs w:val="24"/>
          <w:lang w:val="en-US"/>
        </w:rPr>
        <w:t>. In</w:t>
      </w:r>
      <w:r w:rsidR="006D5657" w:rsidRPr="00F336DD">
        <w:rPr>
          <w:rFonts w:ascii="Times New Roman" w:hAnsi="Times New Roman"/>
          <w:sz w:val="24"/>
          <w:szCs w:val="24"/>
          <w:lang w:val="en-US"/>
        </w:rPr>
        <w:t>,</w:t>
      </w:r>
      <w:r w:rsidR="005C2CED" w:rsidRPr="00F336DD">
        <w:rPr>
          <w:rFonts w:ascii="Times New Roman" w:hAnsi="Times New Roman"/>
          <w:sz w:val="24"/>
          <w:szCs w:val="24"/>
          <w:lang w:val="en-US"/>
        </w:rPr>
        <w:t xml:space="preserve"> </w:t>
      </w:r>
      <w:r w:rsidR="004D5AAC" w:rsidRPr="00F336DD">
        <w:rPr>
          <w:rFonts w:ascii="Times New Roman" w:hAnsi="Times New Roman"/>
          <w:sz w:val="24"/>
          <w:szCs w:val="24"/>
          <w:lang w:val="en-US"/>
        </w:rPr>
        <w:t>'</w:t>
      </w:r>
      <w:r w:rsidR="00C91E70"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C91E70" w:rsidRPr="00F336DD">
        <w:rPr>
          <w:rFonts w:ascii="Times New Roman" w:hAnsi="Times New Roman"/>
          <w:sz w:val="24"/>
          <w:szCs w:val="24"/>
          <w:lang w:val="en-US"/>
        </w:rPr>
        <w:t xml:space="preserve"> </w:t>
      </w:r>
      <w:r w:rsidR="005C2CED" w:rsidRPr="00F336DD">
        <w:rPr>
          <w:rFonts w:ascii="Times New Roman" w:hAnsi="Times New Roman"/>
          <w:sz w:val="24"/>
          <w:szCs w:val="24"/>
          <w:lang w:val="en-US"/>
        </w:rPr>
        <w:t xml:space="preserve">both biopreparations increased </w:t>
      </w:r>
      <w:r w:rsidR="006D5657" w:rsidRPr="00F336DD">
        <w:rPr>
          <w:rFonts w:ascii="Times New Roman" w:hAnsi="Times New Roman"/>
          <w:sz w:val="24"/>
          <w:szCs w:val="24"/>
          <w:lang w:val="en-US"/>
        </w:rPr>
        <w:t xml:space="preserve">the </w:t>
      </w:r>
      <w:r w:rsidR="005C2CED" w:rsidRPr="00F336DD">
        <w:rPr>
          <w:rFonts w:ascii="Times New Roman" w:hAnsi="Times New Roman"/>
          <w:sz w:val="24"/>
          <w:szCs w:val="24"/>
          <w:lang w:val="en-US"/>
        </w:rPr>
        <w:t>catalase activity - 4-5 times relative to control</w:t>
      </w:r>
      <w:r w:rsidR="00C91E70" w:rsidRPr="00F336DD">
        <w:rPr>
          <w:rFonts w:ascii="Times New Roman" w:hAnsi="Times New Roman"/>
          <w:sz w:val="24"/>
          <w:szCs w:val="24"/>
          <w:lang w:val="en-US"/>
        </w:rPr>
        <w:t xml:space="preserve"> (Table 7)</w:t>
      </w:r>
      <w:r w:rsidR="005C2CED" w:rsidRPr="00F336DD">
        <w:rPr>
          <w:rFonts w:ascii="Times New Roman" w:hAnsi="Times New Roman"/>
          <w:sz w:val="24"/>
          <w:szCs w:val="24"/>
          <w:lang w:val="en-US"/>
        </w:rPr>
        <w:t>. In</w:t>
      </w:r>
      <w:r w:rsidR="004D5AAC" w:rsidRPr="00F336DD">
        <w:rPr>
          <w:rFonts w:ascii="Times New Roman" w:hAnsi="Times New Roman"/>
          <w:sz w:val="24"/>
          <w:szCs w:val="24"/>
          <w:lang w:val="en-US"/>
        </w:rPr>
        <w:t xml:space="preserve"> '</w:t>
      </w:r>
      <w:r w:rsidR="005C2CED"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5C2CED" w:rsidRPr="00F336DD">
        <w:rPr>
          <w:rFonts w:ascii="Times New Roman" w:hAnsi="Times New Roman"/>
          <w:sz w:val="24"/>
          <w:szCs w:val="24"/>
          <w:lang w:val="en-US"/>
        </w:rPr>
        <w:t xml:space="preserve"> such an increase occurred only in the AlgaminoPlant-treated cuttings - to 260% of the con</w:t>
      </w:r>
      <w:r w:rsidR="00C91E70" w:rsidRPr="00F336DD">
        <w:rPr>
          <w:rFonts w:ascii="Times New Roman" w:hAnsi="Times New Roman"/>
          <w:sz w:val="24"/>
          <w:szCs w:val="24"/>
          <w:lang w:val="en-US"/>
        </w:rPr>
        <w:t>trol</w:t>
      </w:r>
      <w:r w:rsidR="005C2CED" w:rsidRPr="00F336DD">
        <w:rPr>
          <w:rFonts w:ascii="Times New Roman" w:hAnsi="Times New Roman"/>
          <w:sz w:val="24"/>
          <w:szCs w:val="24"/>
          <w:lang w:val="en-US"/>
        </w:rPr>
        <w:t xml:space="preserve"> – while </w:t>
      </w:r>
      <w:r w:rsidR="009E3ED6" w:rsidRPr="00F336DD">
        <w:rPr>
          <w:rFonts w:ascii="Times New Roman" w:hAnsi="Times New Roman"/>
          <w:sz w:val="24"/>
          <w:szCs w:val="24"/>
          <w:lang w:val="en-US"/>
        </w:rPr>
        <w:t>the doubling of the activity by Route proved statistically insignificant</w:t>
      </w:r>
      <w:r w:rsidR="00EC0C82">
        <w:rPr>
          <w:rFonts w:ascii="Times New Roman" w:hAnsi="Times New Roman"/>
          <w:sz w:val="24"/>
          <w:szCs w:val="24"/>
          <w:lang w:val="en-US"/>
        </w:rPr>
        <w:t xml:space="preserve"> </w:t>
      </w:r>
      <w:r w:rsidR="00EC0C82" w:rsidRPr="00F336DD">
        <w:rPr>
          <w:rFonts w:ascii="Times New Roman" w:hAnsi="Times New Roman"/>
          <w:sz w:val="24"/>
          <w:szCs w:val="24"/>
          <w:lang w:val="en-US"/>
        </w:rPr>
        <w:t>(Table 7)</w:t>
      </w:r>
      <w:r w:rsidR="009E3ED6" w:rsidRPr="00F336DD">
        <w:rPr>
          <w:rFonts w:ascii="Times New Roman" w:hAnsi="Times New Roman"/>
          <w:sz w:val="24"/>
          <w:szCs w:val="24"/>
          <w:lang w:val="en-US"/>
        </w:rPr>
        <w:t>.</w:t>
      </w:r>
    </w:p>
    <w:p w:rsidR="00E64A75" w:rsidRPr="00F336DD" w:rsidRDefault="00F21182" w:rsidP="00E52A51">
      <w:pPr>
        <w:spacing w:line="360" w:lineRule="auto"/>
        <w:contextualSpacing/>
        <w:rPr>
          <w:rFonts w:ascii="Times New Roman" w:hAnsi="Times New Roman"/>
          <w:b/>
          <w:sz w:val="24"/>
          <w:szCs w:val="24"/>
          <w:lang w:val="en-US"/>
        </w:rPr>
      </w:pPr>
      <w:r w:rsidRPr="00F336DD">
        <w:rPr>
          <w:rFonts w:ascii="Times New Roman" w:hAnsi="Times New Roman"/>
          <w:b/>
          <w:sz w:val="24"/>
          <w:szCs w:val="24"/>
          <w:lang w:val="en-US"/>
        </w:rPr>
        <w:t>Peroxi</w:t>
      </w:r>
      <w:r w:rsidR="007D3CC0" w:rsidRPr="00F336DD">
        <w:rPr>
          <w:rFonts w:ascii="Times New Roman" w:hAnsi="Times New Roman"/>
          <w:b/>
          <w:sz w:val="24"/>
          <w:szCs w:val="24"/>
          <w:lang w:val="en-US"/>
        </w:rPr>
        <w:t>dase activity</w:t>
      </w:r>
    </w:p>
    <w:p w:rsidR="009E3ED6" w:rsidRPr="00F336DD" w:rsidRDefault="006D5657" w:rsidP="00E52A51">
      <w:pPr>
        <w:spacing w:line="360" w:lineRule="auto"/>
        <w:ind w:firstLine="720"/>
        <w:contextualSpacing/>
        <w:jc w:val="both"/>
        <w:rPr>
          <w:rFonts w:ascii="Times New Roman" w:hAnsi="Times New Roman"/>
          <w:sz w:val="24"/>
          <w:szCs w:val="24"/>
          <w:lang w:val="en-US"/>
        </w:rPr>
      </w:pPr>
      <w:r w:rsidRPr="00F336DD">
        <w:rPr>
          <w:rFonts w:ascii="Times New Roman" w:hAnsi="Times New Roman"/>
          <w:sz w:val="24"/>
          <w:szCs w:val="24"/>
          <w:lang w:val="en-US"/>
        </w:rPr>
        <w:t>The</w:t>
      </w:r>
      <w:r w:rsidR="009E3ED6" w:rsidRPr="00F336DD">
        <w:rPr>
          <w:rFonts w:ascii="Times New Roman" w:hAnsi="Times New Roman"/>
          <w:sz w:val="24"/>
          <w:szCs w:val="24"/>
          <w:lang w:val="en-US"/>
        </w:rPr>
        <w:t xml:space="preserve"> peroxidase activity was not affected by the cultivar while the effects of treatment were significant</w:t>
      </w:r>
      <w:r w:rsidR="00E7026B" w:rsidRPr="00F336DD">
        <w:rPr>
          <w:rFonts w:ascii="Times New Roman" w:hAnsi="Times New Roman"/>
          <w:sz w:val="24"/>
          <w:szCs w:val="24"/>
          <w:lang w:val="en-US"/>
        </w:rPr>
        <w:t xml:space="preserve"> </w:t>
      </w:r>
      <w:r w:rsidR="009878A4" w:rsidRPr="00F336DD">
        <w:rPr>
          <w:rFonts w:ascii="Times New Roman" w:hAnsi="Times New Roman"/>
          <w:sz w:val="24"/>
          <w:szCs w:val="24"/>
          <w:lang w:val="en-US"/>
        </w:rPr>
        <w:t>(Table 5 and 6)</w:t>
      </w:r>
      <w:r w:rsidR="009E3ED6" w:rsidRPr="00F336DD">
        <w:rPr>
          <w:rFonts w:ascii="Times New Roman" w:hAnsi="Times New Roman"/>
          <w:sz w:val="24"/>
          <w:szCs w:val="24"/>
          <w:lang w:val="en-US"/>
        </w:rPr>
        <w:t>. In control cuttings</w:t>
      </w:r>
      <w:r w:rsidRPr="00F336DD">
        <w:rPr>
          <w:rFonts w:ascii="Times New Roman" w:hAnsi="Times New Roman"/>
          <w:sz w:val="24"/>
          <w:szCs w:val="24"/>
          <w:lang w:val="en-US"/>
        </w:rPr>
        <w:t>,</w:t>
      </w:r>
      <w:r w:rsidR="009E3ED6" w:rsidRPr="00F336DD">
        <w:rPr>
          <w:rFonts w:ascii="Times New Roman" w:hAnsi="Times New Roman"/>
          <w:sz w:val="24"/>
          <w:szCs w:val="24"/>
          <w:lang w:val="en-US"/>
        </w:rPr>
        <w:t xml:space="preserve"> the peroxidase activity was higher in </w:t>
      </w:r>
      <w:r w:rsidR="004D5AAC" w:rsidRPr="00F336DD">
        <w:rPr>
          <w:rFonts w:ascii="Times New Roman" w:hAnsi="Times New Roman"/>
          <w:sz w:val="24"/>
          <w:szCs w:val="24"/>
          <w:lang w:val="en-US"/>
        </w:rPr>
        <w:t>'</w:t>
      </w:r>
      <w:r w:rsidR="009E3ED6" w:rsidRPr="00F336DD">
        <w:rPr>
          <w:rFonts w:ascii="Times New Roman" w:hAnsi="Times New Roman"/>
          <w:sz w:val="24"/>
          <w:szCs w:val="24"/>
          <w:lang w:val="en-US"/>
        </w:rPr>
        <w:t>Royal Purple</w:t>
      </w:r>
      <w:r w:rsidR="004D5AAC" w:rsidRPr="00F336DD">
        <w:rPr>
          <w:rFonts w:ascii="Times New Roman" w:hAnsi="Times New Roman"/>
          <w:sz w:val="24"/>
          <w:szCs w:val="24"/>
          <w:lang w:val="en-US"/>
        </w:rPr>
        <w:t>'</w:t>
      </w:r>
      <w:r w:rsidR="009E3ED6" w:rsidRPr="00F336DD">
        <w:rPr>
          <w:rFonts w:ascii="Times New Roman" w:hAnsi="Times New Roman"/>
          <w:sz w:val="24"/>
          <w:szCs w:val="24"/>
          <w:lang w:val="en-US"/>
        </w:rPr>
        <w:t xml:space="preserve"> than in </w:t>
      </w:r>
      <w:r w:rsidR="004D5AAC" w:rsidRPr="00F336DD">
        <w:rPr>
          <w:rFonts w:ascii="Times New Roman" w:hAnsi="Times New Roman"/>
          <w:sz w:val="24"/>
          <w:szCs w:val="24"/>
          <w:lang w:val="en-US"/>
        </w:rPr>
        <w:t>'</w:t>
      </w:r>
      <w:r w:rsidR="009E3ED6"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C91E70" w:rsidRPr="00F336DD">
        <w:rPr>
          <w:rFonts w:ascii="Times New Roman" w:hAnsi="Times New Roman"/>
          <w:sz w:val="24"/>
          <w:szCs w:val="24"/>
          <w:lang w:val="en-US"/>
        </w:rPr>
        <w:t xml:space="preserve"> (Table 7)</w:t>
      </w:r>
      <w:r w:rsidR="009E3ED6" w:rsidRPr="00F336DD">
        <w:rPr>
          <w:rFonts w:ascii="Times New Roman" w:hAnsi="Times New Roman"/>
          <w:sz w:val="24"/>
          <w:szCs w:val="24"/>
          <w:lang w:val="en-US"/>
        </w:rPr>
        <w:t xml:space="preserve">. Both treatments with biopreparations decreased this activity in the red-leaved cultivar </w:t>
      </w:r>
      <w:r w:rsidR="00E7026B" w:rsidRPr="00F336DD">
        <w:rPr>
          <w:rFonts w:ascii="Times New Roman" w:hAnsi="Times New Roman"/>
          <w:sz w:val="24"/>
          <w:szCs w:val="24"/>
          <w:lang w:val="en-US"/>
        </w:rPr>
        <w:t>(20% and 13% for AlgaminoPlant and Route, respe</w:t>
      </w:r>
      <w:r w:rsidR="00E7026B" w:rsidRPr="00F336DD">
        <w:rPr>
          <w:rFonts w:ascii="Times New Roman" w:hAnsi="Times New Roman"/>
          <w:sz w:val="24"/>
          <w:szCs w:val="24"/>
          <w:lang w:val="en-US"/>
        </w:rPr>
        <w:t>c</w:t>
      </w:r>
      <w:r w:rsidR="00E7026B" w:rsidRPr="00F336DD">
        <w:rPr>
          <w:rFonts w:ascii="Times New Roman" w:hAnsi="Times New Roman"/>
          <w:sz w:val="24"/>
          <w:szCs w:val="24"/>
          <w:lang w:val="en-US"/>
        </w:rPr>
        <w:t xml:space="preserve">tively) </w:t>
      </w:r>
      <w:r w:rsidR="009E3ED6" w:rsidRPr="00F336DD">
        <w:rPr>
          <w:rFonts w:ascii="Times New Roman" w:hAnsi="Times New Roman"/>
          <w:sz w:val="24"/>
          <w:szCs w:val="24"/>
          <w:lang w:val="en-US"/>
        </w:rPr>
        <w:t xml:space="preserve">while in </w:t>
      </w:r>
      <w:r w:rsidR="004D5AAC" w:rsidRPr="00F336DD">
        <w:rPr>
          <w:rFonts w:ascii="Times New Roman" w:hAnsi="Times New Roman"/>
          <w:sz w:val="24"/>
          <w:szCs w:val="24"/>
          <w:lang w:val="en-US"/>
        </w:rPr>
        <w:t>'</w:t>
      </w:r>
      <w:r w:rsidR="009E3ED6" w:rsidRPr="00F336DD">
        <w:rPr>
          <w:rFonts w:ascii="Times New Roman" w:hAnsi="Times New Roman"/>
          <w:sz w:val="24"/>
          <w:szCs w:val="24"/>
          <w:lang w:val="en-US"/>
        </w:rPr>
        <w:t>Young Lady</w:t>
      </w:r>
      <w:r w:rsidR="004D5AAC" w:rsidRPr="00F336DD">
        <w:rPr>
          <w:rFonts w:ascii="Times New Roman" w:hAnsi="Times New Roman"/>
          <w:sz w:val="24"/>
          <w:szCs w:val="24"/>
          <w:lang w:val="en-US"/>
        </w:rPr>
        <w:t>'</w:t>
      </w:r>
      <w:r w:rsidR="009E3ED6" w:rsidRPr="00F336DD">
        <w:rPr>
          <w:rFonts w:ascii="Times New Roman" w:hAnsi="Times New Roman"/>
          <w:sz w:val="24"/>
          <w:szCs w:val="24"/>
          <w:lang w:val="en-US"/>
        </w:rPr>
        <w:t xml:space="preserve"> only Route showed similar effect lowering the enzyme activity </w:t>
      </w:r>
      <w:r w:rsidR="00E7026B" w:rsidRPr="00F336DD">
        <w:rPr>
          <w:rFonts w:ascii="Times New Roman" w:hAnsi="Times New Roman"/>
          <w:sz w:val="24"/>
          <w:szCs w:val="24"/>
          <w:lang w:val="en-US"/>
        </w:rPr>
        <w:t>by 16% relative to control</w:t>
      </w:r>
      <w:r w:rsidR="00C91E70" w:rsidRPr="00F336DD">
        <w:rPr>
          <w:rFonts w:ascii="Times New Roman" w:hAnsi="Times New Roman"/>
          <w:sz w:val="24"/>
          <w:szCs w:val="24"/>
          <w:lang w:val="en-US"/>
        </w:rPr>
        <w:t xml:space="preserve"> (Table 7)</w:t>
      </w:r>
      <w:r w:rsidR="00E7026B" w:rsidRPr="00F336DD">
        <w:rPr>
          <w:rFonts w:ascii="Times New Roman" w:hAnsi="Times New Roman"/>
          <w:sz w:val="24"/>
          <w:szCs w:val="24"/>
          <w:lang w:val="en-US"/>
        </w:rPr>
        <w:t>.</w:t>
      </w:r>
    </w:p>
    <w:p w:rsidR="009B7A17" w:rsidRPr="00F336DD" w:rsidRDefault="009B7A17" w:rsidP="00E52A51">
      <w:pPr>
        <w:spacing w:line="360" w:lineRule="auto"/>
        <w:contextualSpacing/>
        <w:jc w:val="both"/>
        <w:rPr>
          <w:rFonts w:ascii="Times New Roman" w:hAnsi="Times New Roman"/>
          <w:b/>
          <w:sz w:val="24"/>
          <w:szCs w:val="24"/>
          <w:lang w:val="en-US"/>
        </w:rPr>
      </w:pPr>
      <w:r w:rsidRPr="00F336DD">
        <w:rPr>
          <w:rFonts w:ascii="Times New Roman" w:hAnsi="Times New Roman"/>
          <w:b/>
          <w:sz w:val="24"/>
          <w:szCs w:val="24"/>
          <w:lang w:val="en-US"/>
        </w:rPr>
        <w:t xml:space="preserve">Endogenous ethylene production </w:t>
      </w:r>
    </w:p>
    <w:p w:rsidR="00F72E03" w:rsidRPr="00F336DD" w:rsidRDefault="00F72E03" w:rsidP="00E52A51">
      <w:pPr>
        <w:spacing w:after="120"/>
        <w:jc w:val="both"/>
        <w:rPr>
          <w:rFonts w:ascii="Times New Roman" w:hAnsi="Times New Roman"/>
          <w:sz w:val="20"/>
          <w:szCs w:val="20"/>
          <w:lang w:val="en-US"/>
        </w:rPr>
      </w:pPr>
      <w:proofErr w:type="gramStart"/>
      <w:r w:rsidRPr="00F336DD">
        <w:rPr>
          <w:rFonts w:ascii="Times New Roman" w:hAnsi="Times New Roman"/>
          <w:b/>
          <w:sz w:val="20"/>
          <w:szCs w:val="20"/>
          <w:lang w:val="en-US"/>
        </w:rPr>
        <w:t xml:space="preserve">Table </w:t>
      </w:r>
      <w:r w:rsidR="00BE185A" w:rsidRPr="00F336DD">
        <w:rPr>
          <w:rFonts w:ascii="Times New Roman" w:hAnsi="Times New Roman"/>
          <w:b/>
          <w:sz w:val="20"/>
          <w:szCs w:val="20"/>
          <w:lang w:val="en-US"/>
        </w:rPr>
        <w:t>8</w:t>
      </w:r>
      <w:r w:rsidRPr="00F336DD">
        <w:rPr>
          <w:rFonts w:ascii="Times New Roman" w:hAnsi="Times New Roman"/>
          <w:b/>
          <w:sz w:val="20"/>
          <w:szCs w:val="20"/>
          <w:lang w:val="en-US"/>
        </w:rPr>
        <w:t>.</w:t>
      </w:r>
      <w:proofErr w:type="gramEnd"/>
      <w:r w:rsidRPr="00F336DD">
        <w:rPr>
          <w:rFonts w:ascii="Times New Roman" w:hAnsi="Times New Roman"/>
          <w:b/>
          <w:sz w:val="20"/>
          <w:szCs w:val="20"/>
          <w:lang w:val="en-US"/>
        </w:rPr>
        <w:t xml:space="preserve"> </w:t>
      </w:r>
      <w:proofErr w:type="gramStart"/>
      <w:r w:rsidR="00474283" w:rsidRPr="00F336DD">
        <w:rPr>
          <w:rFonts w:ascii="Times New Roman" w:hAnsi="Times New Roman"/>
          <w:sz w:val="20"/>
          <w:szCs w:val="20"/>
          <w:lang w:val="en-US"/>
        </w:rPr>
        <w:t xml:space="preserve">Effect of </w:t>
      </w:r>
      <w:r w:rsidRPr="00F336DD">
        <w:rPr>
          <w:rFonts w:ascii="Times New Roman" w:hAnsi="Times New Roman"/>
          <w:sz w:val="20"/>
          <w:szCs w:val="20"/>
          <w:lang w:val="en-US"/>
        </w:rPr>
        <w:t>AlgaminoPlant and Route on endogenous ethylene production efficiency (µl · l</w:t>
      </w:r>
      <w:r w:rsidRPr="00F336DD">
        <w:rPr>
          <w:rFonts w:ascii="Times New Roman" w:hAnsi="Times New Roman"/>
          <w:sz w:val="20"/>
          <w:szCs w:val="20"/>
          <w:vertAlign w:val="superscript"/>
          <w:lang w:val="en-US"/>
        </w:rPr>
        <w:t>-1</w:t>
      </w:r>
      <w:r w:rsidRPr="00F336DD">
        <w:rPr>
          <w:rFonts w:ascii="Times New Roman" w:hAnsi="Times New Roman"/>
          <w:sz w:val="20"/>
          <w:szCs w:val="20"/>
          <w:lang w:val="en-US"/>
        </w:rPr>
        <w:t xml:space="preserve"> · kg</w:t>
      </w:r>
      <w:r w:rsidRPr="00F336DD">
        <w:rPr>
          <w:rFonts w:ascii="Times New Roman" w:hAnsi="Times New Roman"/>
          <w:sz w:val="20"/>
          <w:szCs w:val="20"/>
          <w:vertAlign w:val="superscript"/>
          <w:lang w:val="en-US"/>
        </w:rPr>
        <w:t>-1</w:t>
      </w:r>
      <w:r w:rsidRPr="00F336DD">
        <w:rPr>
          <w:rFonts w:ascii="Times New Roman" w:hAnsi="Times New Roman"/>
          <w:sz w:val="20"/>
          <w:szCs w:val="20"/>
          <w:lang w:val="en-US"/>
        </w:rPr>
        <w:t xml:space="preserve"> · h</w:t>
      </w:r>
      <w:r w:rsidRPr="00F336DD">
        <w:rPr>
          <w:rFonts w:ascii="Times New Roman" w:hAnsi="Times New Roman"/>
          <w:sz w:val="20"/>
          <w:szCs w:val="20"/>
          <w:vertAlign w:val="superscript"/>
          <w:lang w:val="en-US"/>
        </w:rPr>
        <w:t>-1</w:t>
      </w:r>
      <w:r w:rsidRPr="00F336DD">
        <w:rPr>
          <w:rFonts w:ascii="Times New Roman" w:hAnsi="Times New Roman"/>
          <w:sz w:val="20"/>
          <w:szCs w:val="20"/>
          <w:lang w:val="en-US"/>
        </w:rPr>
        <w:t>) in cuttings of smoke tree 'Royal Purple' and 'Young Lady'.</w:t>
      </w:r>
      <w:proofErr w:type="gramEnd"/>
    </w:p>
    <w:tbl>
      <w:tblPr>
        <w:tblW w:w="0" w:type="auto"/>
        <w:jc w:val="center"/>
        <w:tblInd w:w="108" w:type="dxa"/>
        <w:tblBorders>
          <w:top w:val="single" w:sz="8" w:space="0" w:color="000000"/>
          <w:bottom w:val="single" w:sz="8" w:space="0" w:color="000000"/>
        </w:tblBorders>
        <w:shd w:val="clear" w:color="auto" w:fill="FFFFFF"/>
        <w:tblLook w:val="04A0"/>
      </w:tblPr>
      <w:tblGrid>
        <w:gridCol w:w="1869"/>
        <w:gridCol w:w="1733"/>
        <w:gridCol w:w="868"/>
        <w:gridCol w:w="1734"/>
        <w:gridCol w:w="868"/>
        <w:gridCol w:w="1333"/>
        <w:gridCol w:w="405"/>
        <w:gridCol w:w="162"/>
        <w:gridCol w:w="74"/>
      </w:tblGrid>
      <w:tr w:rsidR="00F72E03" w:rsidRPr="00F336DD" w:rsidTr="004D5AAC">
        <w:trPr>
          <w:gridAfter w:val="1"/>
          <w:wAfter w:w="74" w:type="dxa"/>
          <w:trHeight w:val="284"/>
          <w:jc w:val="center"/>
        </w:trPr>
        <w:tc>
          <w:tcPr>
            <w:tcW w:w="1869" w:type="dxa"/>
            <w:vMerge w:val="restart"/>
            <w:tcBorders>
              <w:top w:val="single" w:sz="4" w:space="0" w:color="000000"/>
            </w:tcBorders>
            <w:shd w:val="clear" w:color="auto" w:fill="FFFFFF"/>
            <w:vAlign w:val="center"/>
          </w:tcPr>
          <w:p w:rsidR="00F72E03" w:rsidRPr="00F336DD" w:rsidRDefault="0047428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Treatment</w:t>
            </w:r>
          </w:p>
        </w:tc>
        <w:tc>
          <w:tcPr>
            <w:tcW w:w="5203" w:type="dxa"/>
            <w:gridSpan w:val="4"/>
            <w:tcBorders>
              <w:top w:val="single" w:sz="4" w:space="0" w:color="000000"/>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Taxon</w:t>
            </w:r>
          </w:p>
        </w:tc>
        <w:tc>
          <w:tcPr>
            <w:tcW w:w="1900" w:type="dxa"/>
            <w:gridSpan w:val="3"/>
            <w:vMerge w:val="restart"/>
            <w:tcBorders>
              <w:top w:val="single" w:sz="4" w:space="0" w:color="000000"/>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Means</w:t>
            </w:r>
          </w:p>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Cs/>
                <w:sz w:val="20"/>
                <w:szCs w:val="20"/>
              </w:rPr>
              <w:t>(for treatments)</w:t>
            </w:r>
          </w:p>
        </w:tc>
      </w:tr>
      <w:tr w:rsidR="00F72E03" w:rsidRPr="00F336DD" w:rsidTr="004D5AAC">
        <w:trPr>
          <w:gridAfter w:val="1"/>
          <w:wAfter w:w="74" w:type="dxa"/>
          <w:trHeight w:val="284"/>
          <w:jc w:val="center"/>
        </w:trPr>
        <w:tc>
          <w:tcPr>
            <w:tcW w:w="1869" w:type="dxa"/>
            <w:vMerge/>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p>
        </w:tc>
        <w:tc>
          <w:tcPr>
            <w:tcW w:w="2601" w:type="dxa"/>
            <w:gridSpan w:val="2"/>
            <w:tcBorders>
              <w:top w:val="single" w:sz="4" w:space="0" w:color="000000"/>
            </w:tcBorders>
            <w:shd w:val="clear" w:color="auto" w:fill="FFFFFF"/>
            <w:vAlign w:val="center"/>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i/>
                <w:sz w:val="20"/>
                <w:szCs w:val="20"/>
              </w:rPr>
              <w:t xml:space="preserve">C. coggygria </w:t>
            </w:r>
            <w:r w:rsidRPr="00F336DD">
              <w:rPr>
                <w:rFonts w:ascii="Times New Roman" w:hAnsi="Times New Roman"/>
                <w:sz w:val="20"/>
                <w:szCs w:val="20"/>
              </w:rPr>
              <w:t>'Royal Purple'</w:t>
            </w:r>
          </w:p>
        </w:tc>
        <w:tc>
          <w:tcPr>
            <w:tcW w:w="2602" w:type="dxa"/>
            <w:gridSpan w:val="2"/>
            <w:tcBorders>
              <w:top w:val="single" w:sz="4" w:space="0" w:color="000000"/>
            </w:tcBorders>
            <w:shd w:val="clear" w:color="auto" w:fill="FFFFFF"/>
            <w:vAlign w:val="center"/>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i/>
                <w:sz w:val="20"/>
                <w:szCs w:val="20"/>
              </w:rPr>
              <w:t xml:space="preserve">C. coggygria </w:t>
            </w:r>
            <w:r w:rsidRPr="00F336DD">
              <w:rPr>
                <w:rFonts w:ascii="Times New Roman" w:hAnsi="Times New Roman"/>
                <w:sz w:val="20"/>
                <w:szCs w:val="20"/>
              </w:rPr>
              <w:t>'Young Lady'</w:t>
            </w:r>
          </w:p>
        </w:tc>
        <w:tc>
          <w:tcPr>
            <w:tcW w:w="1900" w:type="dxa"/>
            <w:gridSpan w:val="3"/>
            <w:vMerge/>
            <w:shd w:val="clear" w:color="auto" w:fill="FFFFFF"/>
            <w:vAlign w:val="center"/>
          </w:tcPr>
          <w:p w:rsidR="00F72E03" w:rsidRPr="00F336DD" w:rsidRDefault="00F72E03" w:rsidP="00E52A51">
            <w:pPr>
              <w:spacing w:after="0" w:line="240" w:lineRule="auto"/>
              <w:jc w:val="center"/>
              <w:rPr>
                <w:rFonts w:ascii="Times New Roman" w:hAnsi="Times New Roman"/>
                <w:sz w:val="20"/>
                <w:szCs w:val="20"/>
              </w:rPr>
            </w:pPr>
          </w:p>
        </w:tc>
      </w:tr>
      <w:tr w:rsidR="00F72E03" w:rsidRPr="00F336DD" w:rsidTr="004D5AAC">
        <w:trPr>
          <w:gridAfter w:val="1"/>
          <w:wAfter w:w="74" w:type="dxa"/>
          <w:trHeight w:val="284"/>
          <w:jc w:val="center"/>
        </w:trPr>
        <w:tc>
          <w:tcPr>
            <w:tcW w:w="1869" w:type="dxa"/>
            <w:tcBorders>
              <w:top w:val="single" w:sz="8" w:space="0" w:color="000000"/>
              <w:bottom w:val="nil"/>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Control</w:t>
            </w:r>
          </w:p>
        </w:tc>
        <w:tc>
          <w:tcPr>
            <w:tcW w:w="1733" w:type="dxa"/>
            <w:tcBorders>
              <w:top w:val="single" w:sz="8" w:space="0" w:color="000000"/>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152,85</w:t>
            </w:r>
          </w:p>
        </w:tc>
        <w:tc>
          <w:tcPr>
            <w:tcW w:w="868" w:type="dxa"/>
            <w:tcBorders>
              <w:top w:val="single" w:sz="8" w:space="0" w:color="000000"/>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g</w:t>
            </w:r>
            <w:r w:rsidRPr="00F336DD">
              <w:rPr>
                <w:rFonts w:ascii="Times New Roman" w:hAnsi="Times New Roman"/>
                <w:b/>
                <w:sz w:val="20"/>
                <w:szCs w:val="20"/>
                <w:vertAlign w:val="superscript"/>
              </w:rPr>
              <w:t>*</w:t>
            </w:r>
          </w:p>
        </w:tc>
        <w:tc>
          <w:tcPr>
            <w:tcW w:w="1734" w:type="dxa"/>
            <w:tcBorders>
              <w:top w:val="single" w:sz="8" w:space="0" w:color="000000"/>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68,32</w:t>
            </w:r>
          </w:p>
        </w:tc>
        <w:tc>
          <w:tcPr>
            <w:tcW w:w="868" w:type="dxa"/>
            <w:tcBorders>
              <w:top w:val="single" w:sz="8" w:space="0" w:color="000000"/>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1333" w:type="dxa"/>
            <w:tcBorders>
              <w:top w:val="single" w:sz="8" w:space="0" w:color="000000"/>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110,85</w:t>
            </w:r>
          </w:p>
        </w:tc>
        <w:tc>
          <w:tcPr>
            <w:tcW w:w="567" w:type="dxa"/>
            <w:gridSpan w:val="2"/>
            <w:tcBorders>
              <w:top w:val="single" w:sz="8" w:space="0" w:color="000000"/>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F72E03" w:rsidRPr="00F336DD" w:rsidTr="004D5AAC">
        <w:trPr>
          <w:gridAfter w:val="1"/>
          <w:wAfter w:w="74" w:type="dxa"/>
          <w:trHeight w:val="284"/>
          <w:jc w:val="center"/>
        </w:trPr>
        <w:tc>
          <w:tcPr>
            <w:tcW w:w="1869" w:type="dxa"/>
            <w:tcBorders>
              <w:top w:val="nil"/>
              <w:bottom w:val="nil"/>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Rhizopon AA</w:t>
            </w:r>
          </w:p>
        </w:tc>
        <w:tc>
          <w:tcPr>
            <w:tcW w:w="17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165,96</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h</w:t>
            </w:r>
          </w:p>
        </w:tc>
        <w:tc>
          <w:tcPr>
            <w:tcW w:w="1734"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99,75</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de</w:t>
            </w:r>
          </w:p>
        </w:tc>
        <w:tc>
          <w:tcPr>
            <w:tcW w:w="13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132,85</w:t>
            </w:r>
          </w:p>
        </w:tc>
        <w:tc>
          <w:tcPr>
            <w:tcW w:w="567" w:type="dxa"/>
            <w:gridSpan w:val="2"/>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c</w:t>
            </w:r>
          </w:p>
        </w:tc>
      </w:tr>
      <w:tr w:rsidR="00F72E03" w:rsidRPr="00F336DD" w:rsidTr="004D5AAC">
        <w:trPr>
          <w:gridAfter w:val="1"/>
          <w:wAfter w:w="74" w:type="dxa"/>
          <w:trHeight w:val="284"/>
          <w:jc w:val="center"/>
        </w:trPr>
        <w:tc>
          <w:tcPr>
            <w:tcW w:w="1869" w:type="dxa"/>
            <w:tcBorders>
              <w:top w:val="nil"/>
              <w:bottom w:val="nil"/>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IBA</w:t>
            </w:r>
          </w:p>
        </w:tc>
        <w:tc>
          <w:tcPr>
            <w:tcW w:w="17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177,55</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i</w:t>
            </w:r>
          </w:p>
        </w:tc>
        <w:tc>
          <w:tcPr>
            <w:tcW w:w="1734"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165,63</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h</w:t>
            </w:r>
          </w:p>
        </w:tc>
        <w:tc>
          <w:tcPr>
            <w:tcW w:w="13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171,59</w:t>
            </w:r>
          </w:p>
        </w:tc>
        <w:tc>
          <w:tcPr>
            <w:tcW w:w="567" w:type="dxa"/>
            <w:gridSpan w:val="2"/>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d</w:t>
            </w:r>
          </w:p>
        </w:tc>
      </w:tr>
      <w:tr w:rsidR="00F72E03" w:rsidRPr="00F336DD" w:rsidTr="004D5AAC">
        <w:trPr>
          <w:gridAfter w:val="1"/>
          <w:wAfter w:w="74" w:type="dxa"/>
          <w:trHeight w:val="284"/>
          <w:jc w:val="center"/>
        </w:trPr>
        <w:tc>
          <w:tcPr>
            <w:tcW w:w="1869" w:type="dxa"/>
            <w:tcBorders>
              <w:top w:val="nil"/>
              <w:bottom w:val="nil"/>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 × 1</w:t>
            </w:r>
          </w:p>
        </w:tc>
        <w:tc>
          <w:tcPr>
            <w:tcW w:w="17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91,22</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cd</w:t>
            </w:r>
          </w:p>
        </w:tc>
        <w:tc>
          <w:tcPr>
            <w:tcW w:w="1734"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56,98</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13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74,10</w:t>
            </w:r>
          </w:p>
        </w:tc>
        <w:tc>
          <w:tcPr>
            <w:tcW w:w="567" w:type="dxa"/>
            <w:gridSpan w:val="2"/>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F72E03" w:rsidRPr="00F336DD" w:rsidTr="004D5AAC">
        <w:trPr>
          <w:gridAfter w:val="1"/>
          <w:wAfter w:w="74" w:type="dxa"/>
          <w:trHeight w:val="284"/>
          <w:jc w:val="center"/>
        </w:trPr>
        <w:tc>
          <w:tcPr>
            <w:tcW w:w="1869" w:type="dxa"/>
            <w:tcBorders>
              <w:top w:val="nil"/>
              <w:bottom w:val="nil"/>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 × 2</w:t>
            </w:r>
          </w:p>
        </w:tc>
        <w:tc>
          <w:tcPr>
            <w:tcW w:w="17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71,68</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1734"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65,06</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13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68,37</w:t>
            </w:r>
          </w:p>
        </w:tc>
        <w:tc>
          <w:tcPr>
            <w:tcW w:w="567" w:type="dxa"/>
            <w:gridSpan w:val="2"/>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F72E03" w:rsidRPr="00F336DD" w:rsidTr="004D5AAC">
        <w:trPr>
          <w:gridAfter w:val="1"/>
          <w:wAfter w:w="74" w:type="dxa"/>
          <w:trHeight w:val="284"/>
          <w:jc w:val="center"/>
        </w:trPr>
        <w:tc>
          <w:tcPr>
            <w:tcW w:w="1869" w:type="dxa"/>
            <w:tcBorders>
              <w:top w:val="nil"/>
              <w:bottom w:val="nil"/>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AlgaminoPlant × 3</w:t>
            </w:r>
          </w:p>
        </w:tc>
        <w:tc>
          <w:tcPr>
            <w:tcW w:w="17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70,37</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1734"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71,85</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13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71,11</w:t>
            </w:r>
          </w:p>
        </w:tc>
        <w:tc>
          <w:tcPr>
            <w:tcW w:w="567" w:type="dxa"/>
            <w:gridSpan w:val="2"/>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r>
      <w:tr w:rsidR="00F72E03" w:rsidRPr="00F336DD" w:rsidTr="004D5AAC">
        <w:trPr>
          <w:gridAfter w:val="1"/>
          <w:wAfter w:w="74" w:type="dxa"/>
          <w:trHeight w:val="284"/>
          <w:jc w:val="center"/>
        </w:trPr>
        <w:tc>
          <w:tcPr>
            <w:tcW w:w="1869" w:type="dxa"/>
            <w:tcBorders>
              <w:top w:val="nil"/>
              <w:bottom w:val="nil"/>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 × 1</w:t>
            </w:r>
          </w:p>
        </w:tc>
        <w:tc>
          <w:tcPr>
            <w:tcW w:w="17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112,74</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f</w:t>
            </w:r>
          </w:p>
        </w:tc>
        <w:tc>
          <w:tcPr>
            <w:tcW w:w="1734"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90,29</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c</w:t>
            </w:r>
          </w:p>
        </w:tc>
        <w:tc>
          <w:tcPr>
            <w:tcW w:w="13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101,52</w:t>
            </w:r>
          </w:p>
        </w:tc>
        <w:tc>
          <w:tcPr>
            <w:tcW w:w="567" w:type="dxa"/>
            <w:gridSpan w:val="2"/>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F72E03" w:rsidRPr="00F336DD" w:rsidTr="004D5AAC">
        <w:trPr>
          <w:gridAfter w:val="1"/>
          <w:wAfter w:w="74" w:type="dxa"/>
          <w:trHeight w:val="284"/>
          <w:jc w:val="center"/>
        </w:trPr>
        <w:tc>
          <w:tcPr>
            <w:tcW w:w="1869" w:type="dxa"/>
            <w:tcBorders>
              <w:top w:val="nil"/>
              <w:bottom w:val="nil"/>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 × 2</w:t>
            </w:r>
          </w:p>
        </w:tc>
        <w:tc>
          <w:tcPr>
            <w:tcW w:w="17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103,46</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e</w:t>
            </w:r>
          </w:p>
        </w:tc>
        <w:tc>
          <w:tcPr>
            <w:tcW w:w="1734"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92,59</w:t>
            </w:r>
          </w:p>
        </w:tc>
        <w:tc>
          <w:tcPr>
            <w:tcW w:w="868" w:type="dxa"/>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cd</w:t>
            </w:r>
          </w:p>
        </w:tc>
        <w:tc>
          <w:tcPr>
            <w:tcW w:w="1333" w:type="dxa"/>
            <w:tcBorders>
              <w:top w:val="nil"/>
              <w:bottom w:val="nil"/>
            </w:tcBorders>
            <w:shd w:val="clear" w:color="auto" w:fill="FFFFFF"/>
            <w:vAlign w:val="bottom"/>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98,03</w:t>
            </w:r>
          </w:p>
        </w:tc>
        <w:tc>
          <w:tcPr>
            <w:tcW w:w="567" w:type="dxa"/>
            <w:gridSpan w:val="2"/>
            <w:tcBorders>
              <w:top w:val="nil"/>
              <w:bottom w:val="nil"/>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F72E03" w:rsidRPr="00F336DD" w:rsidTr="004D5AAC">
        <w:trPr>
          <w:gridAfter w:val="1"/>
          <w:wAfter w:w="74" w:type="dxa"/>
          <w:trHeight w:val="284"/>
          <w:jc w:val="center"/>
        </w:trPr>
        <w:tc>
          <w:tcPr>
            <w:tcW w:w="1869" w:type="dxa"/>
            <w:tcBorders>
              <w:top w:val="nil"/>
              <w:bottom w:val="single" w:sz="8" w:space="0" w:color="000000"/>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Route × 3</w:t>
            </w:r>
          </w:p>
        </w:tc>
        <w:tc>
          <w:tcPr>
            <w:tcW w:w="1733" w:type="dxa"/>
            <w:tcBorders>
              <w:top w:val="nil"/>
              <w:bottom w:val="single" w:sz="8" w:space="0" w:color="000000"/>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117,26</w:t>
            </w:r>
          </w:p>
        </w:tc>
        <w:tc>
          <w:tcPr>
            <w:tcW w:w="868" w:type="dxa"/>
            <w:tcBorders>
              <w:top w:val="nil"/>
              <w:bottom w:val="single" w:sz="8" w:space="0" w:color="000000"/>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f</w:t>
            </w:r>
          </w:p>
        </w:tc>
        <w:tc>
          <w:tcPr>
            <w:tcW w:w="1734" w:type="dxa"/>
            <w:tcBorders>
              <w:top w:val="nil"/>
              <w:bottom w:val="single" w:sz="8" w:space="0" w:color="000000"/>
            </w:tcBorders>
            <w:shd w:val="clear" w:color="auto" w:fill="FFFFFF"/>
            <w:vAlign w:val="bottom"/>
          </w:tcPr>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91,22</w:t>
            </w:r>
          </w:p>
        </w:tc>
        <w:tc>
          <w:tcPr>
            <w:tcW w:w="868" w:type="dxa"/>
            <w:tcBorders>
              <w:top w:val="nil"/>
              <w:bottom w:val="single" w:sz="8" w:space="0" w:color="000000"/>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cd</w:t>
            </w:r>
          </w:p>
        </w:tc>
        <w:tc>
          <w:tcPr>
            <w:tcW w:w="1333" w:type="dxa"/>
            <w:tcBorders>
              <w:top w:val="nil"/>
              <w:bottom w:val="single" w:sz="8" w:space="0" w:color="000000"/>
            </w:tcBorders>
            <w:shd w:val="clear" w:color="auto" w:fill="FFFFFF"/>
            <w:vAlign w:val="bottom"/>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104,24</w:t>
            </w:r>
          </w:p>
        </w:tc>
        <w:tc>
          <w:tcPr>
            <w:tcW w:w="567" w:type="dxa"/>
            <w:gridSpan w:val="2"/>
            <w:tcBorders>
              <w:top w:val="nil"/>
              <w:bottom w:val="single" w:sz="8" w:space="0" w:color="000000"/>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r>
      <w:tr w:rsidR="00F72E03" w:rsidRPr="00F336DD" w:rsidTr="004D5AAC">
        <w:trPr>
          <w:trHeight w:val="284"/>
          <w:jc w:val="center"/>
        </w:trPr>
        <w:tc>
          <w:tcPr>
            <w:tcW w:w="1869" w:type="dxa"/>
            <w:tcBorders>
              <w:top w:val="nil"/>
              <w:bottom w:val="single" w:sz="8" w:space="0" w:color="000000"/>
            </w:tcBorders>
            <w:shd w:val="clear" w:color="auto" w:fill="FFFFFF"/>
            <w:vAlign w:val="center"/>
          </w:tcPr>
          <w:p w:rsidR="00F72E03" w:rsidRPr="00F336DD" w:rsidRDefault="00F72E03" w:rsidP="00E52A51">
            <w:pPr>
              <w:spacing w:after="0" w:line="240" w:lineRule="auto"/>
              <w:jc w:val="center"/>
              <w:rPr>
                <w:rFonts w:ascii="Times New Roman" w:hAnsi="Times New Roman"/>
                <w:b/>
                <w:bCs/>
                <w:sz w:val="20"/>
                <w:szCs w:val="20"/>
              </w:rPr>
            </w:pPr>
            <w:r w:rsidRPr="00F336DD">
              <w:rPr>
                <w:rFonts w:ascii="Times New Roman" w:hAnsi="Times New Roman"/>
                <w:b/>
                <w:bCs/>
                <w:sz w:val="20"/>
                <w:szCs w:val="20"/>
              </w:rPr>
              <w:t>Means</w:t>
            </w:r>
          </w:p>
          <w:p w:rsidR="00F72E03" w:rsidRPr="00F336DD" w:rsidRDefault="00F72E03" w:rsidP="00E52A51">
            <w:pPr>
              <w:spacing w:after="0" w:line="240" w:lineRule="auto"/>
              <w:jc w:val="center"/>
              <w:rPr>
                <w:rFonts w:ascii="Times New Roman" w:hAnsi="Times New Roman"/>
                <w:bCs/>
                <w:sz w:val="20"/>
                <w:szCs w:val="20"/>
              </w:rPr>
            </w:pPr>
            <w:r w:rsidRPr="00F336DD">
              <w:rPr>
                <w:rFonts w:ascii="Times New Roman" w:hAnsi="Times New Roman"/>
                <w:bCs/>
                <w:sz w:val="20"/>
                <w:szCs w:val="20"/>
              </w:rPr>
              <w:t>(for cultivars)</w:t>
            </w:r>
          </w:p>
        </w:tc>
        <w:tc>
          <w:tcPr>
            <w:tcW w:w="1733" w:type="dxa"/>
            <w:tcBorders>
              <w:top w:val="nil"/>
              <w:bottom w:val="single" w:sz="8" w:space="0" w:color="000000"/>
            </w:tcBorders>
            <w:shd w:val="clear" w:color="auto" w:fill="FFFFFF"/>
            <w:vAlign w:val="center"/>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118,12</w:t>
            </w:r>
          </w:p>
        </w:tc>
        <w:tc>
          <w:tcPr>
            <w:tcW w:w="868" w:type="dxa"/>
            <w:tcBorders>
              <w:top w:val="nil"/>
              <w:bottom w:val="single" w:sz="8" w:space="0" w:color="000000"/>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b</w:t>
            </w:r>
          </w:p>
        </w:tc>
        <w:tc>
          <w:tcPr>
            <w:tcW w:w="1734" w:type="dxa"/>
            <w:tcBorders>
              <w:top w:val="nil"/>
              <w:bottom w:val="single" w:sz="8" w:space="0" w:color="000000"/>
            </w:tcBorders>
            <w:shd w:val="clear" w:color="auto" w:fill="FFFFFF"/>
            <w:vAlign w:val="center"/>
          </w:tcPr>
          <w:p w:rsidR="00F72E03" w:rsidRPr="00F336DD" w:rsidRDefault="00F72E03" w:rsidP="00E52A51">
            <w:pPr>
              <w:spacing w:after="0" w:line="240" w:lineRule="auto"/>
              <w:jc w:val="center"/>
              <w:rPr>
                <w:rFonts w:ascii="Times New Roman" w:hAnsi="Times New Roman"/>
                <w:sz w:val="20"/>
                <w:szCs w:val="20"/>
              </w:rPr>
            </w:pPr>
            <w:r w:rsidRPr="00F336DD">
              <w:rPr>
                <w:rFonts w:ascii="Times New Roman" w:hAnsi="Times New Roman"/>
                <w:sz w:val="20"/>
                <w:szCs w:val="20"/>
              </w:rPr>
              <w:t>89,08</w:t>
            </w:r>
          </w:p>
        </w:tc>
        <w:tc>
          <w:tcPr>
            <w:tcW w:w="868" w:type="dxa"/>
            <w:tcBorders>
              <w:top w:val="nil"/>
              <w:bottom w:val="single" w:sz="8" w:space="0" w:color="000000"/>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r w:rsidRPr="00F336DD">
              <w:rPr>
                <w:rFonts w:ascii="Times New Roman" w:hAnsi="Times New Roman"/>
                <w:b/>
                <w:sz w:val="20"/>
                <w:szCs w:val="20"/>
              </w:rPr>
              <w:t>a</w:t>
            </w:r>
          </w:p>
        </w:tc>
        <w:tc>
          <w:tcPr>
            <w:tcW w:w="1738" w:type="dxa"/>
            <w:gridSpan w:val="2"/>
            <w:tcBorders>
              <w:top w:val="nil"/>
              <w:bottom w:val="single" w:sz="8" w:space="0" w:color="000000"/>
            </w:tcBorders>
            <w:shd w:val="clear" w:color="auto" w:fill="FFFFFF"/>
            <w:vAlign w:val="center"/>
          </w:tcPr>
          <w:p w:rsidR="00F72E03" w:rsidRPr="00F336DD" w:rsidRDefault="00F72E03" w:rsidP="00E52A51">
            <w:pPr>
              <w:spacing w:after="0" w:line="240" w:lineRule="auto"/>
              <w:jc w:val="center"/>
              <w:rPr>
                <w:rFonts w:ascii="Times New Roman" w:hAnsi="Times New Roman"/>
                <w:sz w:val="20"/>
                <w:szCs w:val="20"/>
              </w:rPr>
            </w:pPr>
          </w:p>
        </w:tc>
        <w:tc>
          <w:tcPr>
            <w:tcW w:w="236" w:type="dxa"/>
            <w:gridSpan w:val="2"/>
            <w:tcBorders>
              <w:top w:val="nil"/>
              <w:bottom w:val="single" w:sz="8" w:space="0" w:color="000000"/>
            </w:tcBorders>
            <w:shd w:val="clear" w:color="auto" w:fill="FFFFFF"/>
            <w:vAlign w:val="center"/>
          </w:tcPr>
          <w:p w:rsidR="00F72E03" w:rsidRPr="00F336DD" w:rsidRDefault="00F72E03" w:rsidP="00E52A51">
            <w:pPr>
              <w:spacing w:after="0" w:line="240" w:lineRule="auto"/>
              <w:rPr>
                <w:rFonts w:ascii="Times New Roman" w:hAnsi="Times New Roman"/>
                <w:b/>
                <w:sz w:val="20"/>
                <w:szCs w:val="20"/>
              </w:rPr>
            </w:pPr>
          </w:p>
        </w:tc>
      </w:tr>
      <w:tr w:rsidR="00F72E03" w:rsidRPr="00A41816" w:rsidTr="004D5AAC">
        <w:trPr>
          <w:gridAfter w:val="1"/>
          <w:wAfter w:w="74" w:type="dxa"/>
          <w:trHeight w:val="284"/>
          <w:jc w:val="center"/>
        </w:trPr>
        <w:tc>
          <w:tcPr>
            <w:tcW w:w="8972" w:type="dxa"/>
            <w:gridSpan w:val="8"/>
            <w:tcBorders>
              <w:top w:val="single" w:sz="4" w:space="0" w:color="000000"/>
              <w:bottom w:val="nil"/>
            </w:tcBorders>
            <w:shd w:val="clear" w:color="auto" w:fill="FFFFFF"/>
            <w:vAlign w:val="center"/>
          </w:tcPr>
          <w:p w:rsidR="00F72E03" w:rsidRPr="00F336DD" w:rsidRDefault="00F72E03" w:rsidP="00E52A51">
            <w:pPr>
              <w:spacing w:after="0" w:line="240" w:lineRule="auto"/>
              <w:ind w:firstLine="102"/>
              <w:rPr>
                <w:rFonts w:ascii="Times New Roman" w:hAnsi="Times New Roman"/>
                <w:b/>
                <w:bCs/>
                <w:sz w:val="18"/>
                <w:szCs w:val="18"/>
                <w:lang w:val="en-US"/>
              </w:rPr>
            </w:pPr>
            <w:r w:rsidRPr="00F336DD">
              <w:rPr>
                <w:rFonts w:ascii="Times New Roman" w:hAnsi="Times New Roman"/>
                <w:b/>
                <w:bCs/>
                <w:sz w:val="18"/>
                <w:szCs w:val="18"/>
                <w:vertAlign w:val="superscript"/>
                <w:lang w:val="en-US"/>
              </w:rPr>
              <w:t>*</w:t>
            </w:r>
            <w:r w:rsidR="004D7FA8" w:rsidRPr="00F336DD">
              <w:rPr>
                <w:rFonts w:ascii="Times New Roman" w:hAnsi="Times New Roman"/>
                <w:bCs/>
                <w:sz w:val="18"/>
                <w:szCs w:val="18"/>
                <w:lang w:val="en-US"/>
              </w:rPr>
              <w:t xml:space="preserve"> Means followed by the same letter do not differ significantly at α = 0</w:t>
            </w:r>
            <w:proofErr w:type="gramStart"/>
            <w:r w:rsidR="004D7FA8" w:rsidRPr="00F336DD">
              <w:rPr>
                <w:rFonts w:ascii="Times New Roman" w:hAnsi="Times New Roman"/>
                <w:bCs/>
                <w:sz w:val="18"/>
                <w:szCs w:val="18"/>
                <w:lang w:val="en-US"/>
              </w:rPr>
              <w:t>,05</w:t>
            </w:r>
            <w:proofErr w:type="gramEnd"/>
            <w:r w:rsidR="004D7FA8" w:rsidRPr="00F336DD">
              <w:rPr>
                <w:rFonts w:ascii="Times New Roman" w:hAnsi="Times New Roman"/>
                <w:bCs/>
                <w:sz w:val="18"/>
                <w:szCs w:val="18"/>
                <w:lang w:val="en-US"/>
              </w:rPr>
              <w:t>.</w:t>
            </w:r>
          </w:p>
        </w:tc>
      </w:tr>
    </w:tbl>
    <w:p w:rsidR="00F72E03" w:rsidRPr="00F336DD" w:rsidRDefault="00F72E03" w:rsidP="00E52A51">
      <w:pPr>
        <w:spacing w:after="0" w:line="240" w:lineRule="auto"/>
        <w:ind w:firstLine="709"/>
        <w:jc w:val="both"/>
        <w:rPr>
          <w:rFonts w:ascii="Times New Roman" w:hAnsi="Times New Roman"/>
          <w:sz w:val="20"/>
          <w:szCs w:val="20"/>
          <w:lang w:val="en-US"/>
        </w:rPr>
      </w:pPr>
    </w:p>
    <w:p w:rsidR="007B0114" w:rsidRDefault="00C91E70" w:rsidP="00E52A51">
      <w:pPr>
        <w:spacing w:line="360" w:lineRule="auto"/>
        <w:ind w:firstLine="709"/>
        <w:contextualSpacing/>
        <w:jc w:val="both"/>
        <w:rPr>
          <w:rFonts w:ascii="Times New Roman" w:hAnsi="Times New Roman"/>
          <w:sz w:val="24"/>
          <w:szCs w:val="24"/>
          <w:lang w:val="en-US"/>
        </w:rPr>
      </w:pPr>
      <w:r w:rsidRPr="00F336DD">
        <w:rPr>
          <w:rFonts w:ascii="Times New Roman" w:hAnsi="Times New Roman"/>
          <w:sz w:val="24"/>
          <w:szCs w:val="24"/>
          <w:lang w:val="en-US"/>
        </w:rPr>
        <w:lastRenderedPageBreak/>
        <w:t>Both, the cultivars and the treatments</w:t>
      </w:r>
      <w:r w:rsidR="006D5657" w:rsidRPr="00F336DD">
        <w:rPr>
          <w:rFonts w:ascii="Times New Roman" w:hAnsi="Times New Roman"/>
          <w:sz w:val="24"/>
          <w:szCs w:val="24"/>
          <w:lang w:val="en-US"/>
        </w:rPr>
        <w:t xml:space="preserve"> significant</w:t>
      </w:r>
      <w:r w:rsidRPr="00F336DD">
        <w:rPr>
          <w:rFonts w:ascii="Times New Roman" w:hAnsi="Times New Roman"/>
          <w:sz w:val="24"/>
          <w:szCs w:val="24"/>
          <w:lang w:val="en-US"/>
        </w:rPr>
        <w:t xml:space="preserve">ly affected </w:t>
      </w:r>
      <w:r w:rsidR="006D5657" w:rsidRPr="00F336DD">
        <w:rPr>
          <w:rFonts w:ascii="Times New Roman" w:hAnsi="Times New Roman"/>
          <w:sz w:val="24"/>
          <w:szCs w:val="24"/>
          <w:lang w:val="en-US"/>
        </w:rPr>
        <w:t xml:space="preserve">the </w:t>
      </w:r>
      <w:r w:rsidR="00E7026B" w:rsidRPr="00F336DD">
        <w:rPr>
          <w:rFonts w:ascii="Times New Roman" w:hAnsi="Times New Roman"/>
          <w:sz w:val="24"/>
          <w:szCs w:val="24"/>
          <w:lang w:val="en-US"/>
        </w:rPr>
        <w:t xml:space="preserve">ethylene production (Table </w:t>
      </w:r>
      <w:r w:rsidR="009878A4" w:rsidRPr="00F336DD">
        <w:rPr>
          <w:rFonts w:ascii="Times New Roman" w:hAnsi="Times New Roman"/>
          <w:sz w:val="24"/>
          <w:szCs w:val="24"/>
          <w:lang w:val="en-US"/>
        </w:rPr>
        <w:t>8</w:t>
      </w:r>
      <w:r w:rsidR="00E7026B" w:rsidRPr="00F336DD">
        <w:rPr>
          <w:rFonts w:ascii="Times New Roman" w:hAnsi="Times New Roman"/>
          <w:sz w:val="24"/>
          <w:szCs w:val="24"/>
          <w:lang w:val="en-US"/>
        </w:rPr>
        <w:t xml:space="preserve">). </w:t>
      </w:r>
      <w:r w:rsidR="00411BC3" w:rsidRPr="00F336DD">
        <w:rPr>
          <w:rFonts w:ascii="Times New Roman" w:hAnsi="Times New Roman"/>
          <w:sz w:val="24"/>
          <w:szCs w:val="24"/>
          <w:lang w:val="en-US"/>
        </w:rPr>
        <w:t xml:space="preserve">Its rate was higher in 'Royal Purple' than 'Young </w:t>
      </w:r>
      <w:proofErr w:type="gramStart"/>
      <w:r w:rsidR="00411BC3" w:rsidRPr="00F336DD">
        <w:rPr>
          <w:rFonts w:ascii="Times New Roman" w:hAnsi="Times New Roman"/>
          <w:sz w:val="24"/>
          <w:szCs w:val="24"/>
          <w:lang w:val="en-US"/>
        </w:rPr>
        <w:t>Lady' .</w:t>
      </w:r>
      <w:proofErr w:type="gramEnd"/>
      <w:r w:rsidR="00411BC3" w:rsidRPr="00F336DD">
        <w:rPr>
          <w:rFonts w:ascii="Times New Roman" w:hAnsi="Times New Roman"/>
          <w:sz w:val="24"/>
          <w:szCs w:val="24"/>
          <w:lang w:val="en-US"/>
        </w:rPr>
        <w:t xml:space="preserve"> In both cultivars treatments with auxins significantly increased ethylene biosynthesis – less so in 'Royal Purple' while in 'Young Lady' the sprayed water IBA solution more than doubled the amount of gas emission. In 'Royal Purple'</w:t>
      </w:r>
      <w:r w:rsidR="004D5AAC" w:rsidRPr="00F336DD">
        <w:rPr>
          <w:rFonts w:ascii="Times New Roman" w:hAnsi="Times New Roman"/>
          <w:sz w:val="24"/>
          <w:szCs w:val="24"/>
          <w:lang w:val="en-US"/>
        </w:rPr>
        <w:t xml:space="preserve"> </w:t>
      </w:r>
      <w:r w:rsidR="00411BC3" w:rsidRPr="00F336DD">
        <w:rPr>
          <w:rFonts w:ascii="Times New Roman" w:hAnsi="Times New Roman"/>
          <w:sz w:val="24"/>
          <w:szCs w:val="24"/>
          <w:lang w:val="en-US"/>
        </w:rPr>
        <w:t>all the treatments with biopreparations significantly</w:t>
      </w:r>
      <w:r w:rsidR="00A41816">
        <w:rPr>
          <w:rFonts w:ascii="Times New Roman" w:hAnsi="Times New Roman"/>
          <w:sz w:val="24"/>
          <w:szCs w:val="24"/>
          <w:lang w:val="en-US"/>
        </w:rPr>
        <w:t xml:space="preserve"> reduced ethylene bi</w:t>
      </w:r>
      <w:r w:rsidR="00A41816">
        <w:rPr>
          <w:rFonts w:ascii="Times New Roman" w:hAnsi="Times New Roman"/>
          <w:sz w:val="24"/>
          <w:szCs w:val="24"/>
          <w:lang w:val="en-US"/>
        </w:rPr>
        <w:t>o</w:t>
      </w:r>
      <w:r w:rsidR="00A41816">
        <w:rPr>
          <w:rFonts w:ascii="Times New Roman" w:hAnsi="Times New Roman"/>
          <w:sz w:val="24"/>
          <w:szCs w:val="24"/>
          <w:lang w:val="en-US"/>
        </w:rPr>
        <w:t>synthesis relative to control (</w:t>
      </w:r>
      <w:r w:rsidR="00A41816" w:rsidRPr="00F336DD">
        <w:rPr>
          <w:rFonts w:ascii="Times New Roman" w:hAnsi="Times New Roman"/>
          <w:sz w:val="24"/>
          <w:szCs w:val="24"/>
          <w:lang w:val="en-US"/>
        </w:rPr>
        <w:t>Table 8)</w:t>
      </w:r>
      <w:r w:rsidR="00D75DE9" w:rsidRPr="00F336DD">
        <w:rPr>
          <w:rFonts w:ascii="Times New Roman" w:hAnsi="Times New Roman"/>
          <w:sz w:val="24"/>
          <w:szCs w:val="24"/>
          <w:lang w:val="en-US"/>
        </w:rPr>
        <w:t>.</w:t>
      </w:r>
    </w:p>
    <w:p w:rsidR="00D74800" w:rsidRPr="00F336DD" w:rsidRDefault="00D74800" w:rsidP="00E52A51">
      <w:pPr>
        <w:spacing w:line="360" w:lineRule="auto"/>
        <w:contextualSpacing/>
        <w:rPr>
          <w:rFonts w:ascii="Times New Roman" w:hAnsi="Times New Roman"/>
          <w:b/>
          <w:caps/>
          <w:sz w:val="24"/>
          <w:szCs w:val="24"/>
          <w:lang w:val="en-US"/>
        </w:rPr>
      </w:pPr>
      <w:r w:rsidRPr="00F336DD">
        <w:rPr>
          <w:rFonts w:ascii="Times New Roman" w:hAnsi="Times New Roman"/>
          <w:b/>
          <w:caps/>
          <w:sz w:val="24"/>
          <w:szCs w:val="24"/>
          <w:lang w:val="en-US"/>
        </w:rPr>
        <w:t>Discussion</w:t>
      </w:r>
    </w:p>
    <w:p w:rsidR="00767BF4" w:rsidRPr="00DB6047" w:rsidRDefault="006D5657" w:rsidP="00E52A51">
      <w:pPr>
        <w:spacing w:after="0" w:line="360" w:lineRule="auto"/>
        <w:ind w:firstLine="709"/>
        <w:contextualSpacing/>
        <w:jc w:val="both"/>
        <w:rPr>
          <w:rFonts w:ascii="Times New Roman" w:eastAsia="Times New Roman" w:hAnsi="Times New Roman"/>
          <w:sz w:val="24"/>
          <w:szCs w:val="24"/>
          <w:lang w:val="en-US" w:eastAsia="pl-PL"/>
        </w:rPr>
      </w:pPr>
      <w:r w:rsidRPr="00DB6047">
        <w:rPr>
          <w:rFonts w:ascii="Times New Roman" w:hAnsi="Times New Roman"/>
          <w:sz w:val="24"/>
          <w:szCs w:val="24"/>
          <w:lang w:val="en-US"/>
        </w:rPr>
        <w:t xml:space="preserve">The </w:t>
      </w:r>
      <w:r w:rsidR="00AC437B" w:rsidRPr="00DB6047">
        <w:rPr>
          <w:rFonts w:ascii="Times New Roman" w:hAnsi="Times New Roman"/>
          <w:sz w:val="24"/>
          <w:szCs w:val="24"/>
          <w:lang w:val="en-US"/>
        </w:rPr>
        <w:t>p</w:t>
      </w:r>
      <w:r w:rsidR="00414BF8" w:rsidRPr="00DB6047">
        <w:rPr>
          <w:rFonts w:ascii="Times New Roman" w:hAnsi="Times New Roman"/>
          <w:sz w:val="24"/>
          <w:szCs w:val="24"/>
          <w:lang w:val="en-US"/>
        </w:rPr>
        <w:t>rocess of forming a root ball by a stem cutting depends on numerous factors, both internal and external [Buraczyk and Zakrzewski 1990, Bojarczuk 1997</w:t>
      </w:r>
      <w:r w:rsidR="00DA5F8E">
        <w:rPr>
          <w:rFonts w:ascii="Times New Roman" w:hAnsi="Times New Roman"/>
          <w:sz w:val="24"/>
          <w:szCs w:val="24"/>
          <w:lang w:val="en-US"/>
        </w:rPr>
        <w:t xml:space="preserve">, </w:t>
      </w:r>
      <w:r w:rsidR="00DA5F8E" w:rsidRPr="00DB6047">
        <w:rPr>
          <w:rFonts w:ascii="Times New Roman" w:hAnsi="Times New Roman"/>
          <w:sz w:val="24"/>
          <w:szCs w:val="24"/>
          <w:lang w:val="en-US"/>
        </w:rPr>
        <w:t>Spethmann 2001</w:t>
      </w:r>
      <w:r w:rsidR="00414BF8" w:rsidRPr="00DB6047">
        <w:rPr>
          <w:rFonts w:ascii="Times New Roman" w:hAnsi="Times New Roman"/>
          <w:sz w:val="24"/>
          <w:szCs w:val="24"/>
          <w:lang w:val="en-US"/>
        </w:rPr>
        <w:t xml:space="preserve">]. </w:t>
      </w:r>
      <w:r w:rsidR="00767BF4" w:rsidRPr="00DB6047">
        <w:rPr>
          <w:rFonts w:ascii="Times New Roman" w:hAnsi="Times New Roman"/>
          <w:sz w:val="24"/>
          <w:szCs w:val="24"/>
          <w:lang w:val="en-US"/>
        </w:rPr>
        <w:t>Rooting powders containing auxins have been routine</w:t>
      </w:r>
      <w:r w:rsidRPr="00DB6047">
        <w:rPr>
          <w:rFonts w:ascii="Times New Roman" w:hAnsi="Times New Roman"/>
          <w:sz w:val="24"/>
          <w:szCs w:val="24"/>
          <w:lang w:val="en-US"/>
        </w:rPr>
        <w:t>ly used to enhance rhizogenesis with</w:t>
      </w:r>
      <w:r w:rsidR="00767BF4" w:rsidRPr="00DB6047">
        <w:rPr>
          <w:rFonts w:ascii="Times New Roman" w:hAnsi="Times New Roman"/>
          <w:sz w:val="24"/>
          <w:szCs w:val="24"/>
          <w:lang w:val="en-US"/>
        </w:rPr>
        <w:t xml:space="preserve"> </w:t>
      </w:r>
      <w:r w:rsidR="00767BF4" w:rsidRPr="00DB6047">
        <w:rPr>
          <w:rFonts w:ascii="Times New Roman" w:eastAsia="Times New Roman" w:hAnsi="Times New Roman"/>
          <w:sz w:val="24"/>
          <w:szCs w:val="24"/>
          <w:lang w:val="en-US" w:eastAsia="pl-PL"/>
        </w:rPr>
        <w:t>β-indolilobutyric acid (IBA) being the most ef</w:t>
      </w:r>
      <w:r w:rsidR="0002722F" w:rsidRPr="00DB6047">
        <w:rPr>
          <w:rFonts w:ascii="Times New Roman" w:eastAsia="Times New Roman" w:hAnsi="Times New Roman"/>
          <w:sz w:val="24"/>
          <w:szCs w:val="24"/>
          <w:lang w:val="en-US" w:eastAsia="pl-PL"/>
        </w:rPr>
        <w:t xml:space="preserve">fective. Pacholczak and Szydło </w:t>
      </w:r>
      <w:r w:rsidR="00767BF4" w:rsidRPr="00DB6047">
        <w:rPr>
          <w:rFonts w:ascii="Times New Roman" w:eastAsia="Times New Roman" w:hAnsi="Times New Roman"/>
          <w:sz w:val="24"/>
          <w:szCs w:val="24"/>
          <w:lang w:val="en-US" w:eastAsia="pl-PL"/>
        </w:rPr>
        <w:t>[2008] report</w:t>
      </w:r>
      <w:r w:rsidRPr="00DB6047">
        <w:rPr>
          <w:rFonts w:ascii="Times New Roman" w:eastAsia="Times New Roman" w:hAnsi="Times New Roman"/>
          <w:sz w:val="24"/>
          <w:szCs w:val="24"/>
          <w:lang w:val="en-US" w:eastAsia="pl-PL"/>
        </w:rPr>
        <w:t>ed</w:t>
      </w:r>
      <w:r w:rsidR="00767BF4" w:rsidRPr="00DB6047">
        <w:rPr>
          <w:rFonts w:ascii="Times New Roman" w:eastAsia="Times New Roman" w:hAnsi="Times New Roman"/>
          <w:sz w:val="24"/>
          <w:szCs w:val="24"/>
          <w:lang w:val="en-US" w:eastAsia="pl-PL"/>
        </w:rPr>
        <w:t xml:space="preserve"> positive effects of </w:t>
      </w:r>
      <w:r w:rsidR="00767BF4" w:rsidRPr="00DB6047">
        <w:rPr>
          <w:rFonts w:ascii="Times New Roman" w:hAnsi="Times New Roman"/>
          <w:sz w:val="24"/>
          <w:szCs w:val="24"/>
          <w:lang w:val="en-US"/>
        </w:rPr>
        <w:t>Rhizopon AA</w:t>
      </w:r>
      <w:r w:rsidRPr="00DB6047">
        <w:rPr>
          <w:rFonts w:ascii="Times New Roman" w:hAnsi="Times New Roman"/>
          <w:sz w:val="24"/>
          <w:szCs w:val="24"/>
          <w:lang w:val="en-US"/>
        </w:rPr>
        <w:t xml:space="preserve"> (containing IBA)</w:t>
      </w:r>
      <w:r w:rsidR="00767BF4" w:rsidRPr="00DB6047">
        <w:rPr>
          <w:rFonts w:ascii="Times New Roman" w:hAnsi="Times New Roman"/>
          <w:sz w:val="24"/>
          <w:szCs w:val="24"/>
          <w:lang w:val="en-US"/>
        </w:rPr>
        <w:t xml:space="preserve"> on rooting of ninebark cuttings. </w:t>
      </w:r>
      <w:r w:rsidRPr="00DB6047">
        <w:rPr>
          <w:rFonts w:ascii="Times New Roman" w:hAnsi="Times New Roman"/>
          <w:sz w:val="24"/>
          <w:szCs w:val="24"/>
          <w:lang w:val="en-US"/>
        </w:rPr>
        <w:t>In this study</w:t>
      </w:r>
      <w:r w:rsidR="00767BF4" w:rsidRPr="00DB6047">
        <w:rPr>
          <w:rFonts w:ascii="Times New Roman" w:hAnsi="Times New Roman"/>
          <w:sz w:val="24"/>
          <w:szCs w:val="24"/>
          <w:lang w:val="en-US"/>
        </w:rPr>
        <w:t xml:space="preserve">, </w:t>
      </w:r>
      <w:r w:rsidRPr="00DB6047">
        <w:rPr>
          <w:rFonts w:ascii="Times New Roman" w:hAnsi="Times New Roman"/>
          <w:sz w:val="24"/>
          <w:szCs w:val="24"/>
          <w:lang w:val="en-US"/>
        </w:rPr>
        <w:t xml:space="preserve">in two cultivars of smoke tree, </w:t>
      </w:r>
      <w:r w:rsidR="00767BF4" w:rsidRPr="00DB6047">
        <w:rPr>
          <w:rFonts w:ascii="Times New Roman" w:hAnsi="Times New Roman"/>
          <w:sz w:val="24"/>
          <w:szCs w:val="24"/>
          <w:lang w:val="en-US"/>
        </w:rPr>
        <w:t xml:space="preserve">both </w:t>
      </w:r>
      <w:r w:rsidR="0002722F" w:rsidRPr="00DB6047">
        <w:rPr>
          <w:rFonts w:ascii="Times New Roman" w:hAnsi="Times New Roman"/>
          <w:sz w:val="24"/>
          <w:szCs w:val="24"/>
          <w:lang w:val="en-US"/>
        </w:rPr>
        <w:t>methods</w:t>
      </w:r>
      <w:r w:rsidR="00B512A9" w:rsidRPr="00DB6047">
        <w:rPr>
          <w:rFonts w:ascii="Times New Roman" w:hAnsi="Times New Roman"/>
          <w:sz w:val="24"/>
          <w:szCs w:val="24"/>
          <w:lang w:val="en-US"/>
        </w:rPr>
        <w:t xml:space="preserve"> of </w:t>
      </w:r>
      <w:r w:rsidR="0002722F" w:rsidRPr="00DB6047">
        <w:rPr>
          <w:rFonts w:ascii="Times New Roman" w:hAnsi="Times New Roman"/>
          <w:sz w:val="24"/>
          <w:szCs w:val="24"/>
          <w:lang w:val="en-US"/>
        </w:rPr>
        <w:t>IBA application</w:t>
      </w:r>
      <w:r w:rsidR="00767BF4" w:rsidRPr="00DB6047">
        <w:rPr>
          <w:rFonts w:ascii="Times New Roman" w:hAnsi="Times New Roman"/>
          <w:sz w:val="24"/>
          <w:szCs w:val="24"/>
          <w:lang w:val="en-US"/>
        </w:rPr>
        <w:t xml:space="preserve"> (rooting powder Rhizopon AA and </w:t>
      </w:r>
      <w:r w:rsidRPr="00DB6047">
        <w:rPr>
          <w:rFonts w:ascii="Times New Roman" w:hAnsi="Times New Roman"/>
          <w:sz w:val="24"/>
          <w:szCs w:val="24"/>
          <w:lang w:val="en-US"/>
        </w:rPr>
        <w:t>sprayed</w:t>
      </w:r>
      <w:r w:rsidR="00767BF4" w:rsidRPr="00DB6047">
        <w:rPr>
          <w:rFonts w:ascii="Times New Roman" w:hAnsi="Times New Roman"/>
          <w:sz w:val="24"/>
          <w:szCs w:val="24"/>
          <w:lang w:val="en-US"/>
        </w:rPr>
        <w:t xml:space="preserve"> water solution of IBA) stimulated rhizogenesis </w:t>
      </w:r>
      <w:r w:rsidRPr="00DB6047">
        <w:rPr>
          <w:rFonts w:ascii="Times New Roman" w:hAnsi="Times New Roman"/>
          <w:sz w:val="24"/>
          <w:szCs w:val="24"/>
          <w:lang w:val="en-US"/>
        </w:rPr>
        <w:t>by</w:t>
      </w:r>
      <w:r w:rsidR="00767BF4" w:rsidRPr="00DB6047">
        <w:rPr>
          <w:rFonts w:ascii="Times New Roman" w:hAnsi="Times New Roman"/>
          <w:sz w:val="24"/>
          <w:szCs w:val="24"/>
          <w:lang w:val="en-US"/>
        </w:rPr>
        <w:t xml:space="preserve"> increasing the percentage and </w:t>
      </w:r>
      <w:r w:rsidRPr="00DB6047">
        <w:rPr>
          <w:rFonts w:ascii="Times New Roman" w:hAnsi="Times New Roman"/>
          <w:sz w:val="24"/>
          <w:szCs w:val="24"/>
          <w:lang w:val="en-US"/>
        </w:rPr>
        <w:t xml:space="preserve">the </w:t>
      </w:r>
      <w:r w:rsidR="00767BF4" w:rsidRPr="00DB6047">
        <w:rPr>
          <w:rFonts w:ascii="Times New Roman" w:hAnsi="Times New Roman"/>
          <w:sz w:val="24"/>
          <w:szCs w:val="24"/>
          <w:lang w:val="en-US"/>
        </w:rPr>
        <w:t>degree of rooting</w:t>
      </w:r>
      <w:r w:rsidR="00A86208" w:rsidRPr="00DB6047">
        <w:rPr>
          <w:rFonts w:ascii="Times New Roman" w:hAnsi="Times New Roman"/>
          <w:sz w:val="24"/>
          <w:szCs w:val="24"/>
          <w:lang w:val="en-US"/>
        </w:rPr>
        <w:t>.</w:t>
      </w:r>
    </w:p>
    <w:p w:rsidR="000338CD" w:rsidRPr="00DB6047" w:rsidRDefault="00414BF8" w:rsidP="00E52A51">
      <w:pPr>
        <w:spacing w:after="0" w:line="360" w:lineRule="auto"/>
        <w:ind w:firstLine="709"/>
        <w:jc w:val="both"/>
        <w:rPr>
          <w:rFonts w:ascii="Times New Roman" w:hAnsi="Times New Roman"/>
          <w:sz w:val="24"/>
          <w:szCs w:val="24"/>
          <w:lang w:val="en-US"/>
        </w:rPr>
      </w:pPr>
      <w:r w:rsidRPr="00DB6047">
        <w:rPr>
          <w:rFonts w:ascii="Times New Roman" w:hAnsi="Times New Roman"/>
          <w:sz w:val="24"/>
          <w:szCs w:val="24"/>
          <w:lang w:val="en-US"/>
        </w:rPr>
        <w:t>Bio</w:t>
      </w:r>
      <w:r w:rsidR="0002722F" w:rsidRPr="00DB6047">
        <w:rPr>
          <w:rFonts w:ascii="Times New Roman" w:hAnsi="Times New Roman"/>
          <w:sz w:val="24"/>
          <w:szCs w:val="24"/>
          <w:lang w:val="en-US"/>
        </w:rPr>
        <w:t>preparations</w:t>
      </w:r>
      <w:r w:rsidRPr="00DB6047">
        <w:rPr>
          <w:rFonts w:ascii="Times New Roman" w:hAnsi="Times New Roman"/>
          <w:sz w:val="24"/>
          <w:szCs w:val="24"/>
          <w:lang w:val="en-US"/>
        </w:rPr>
        <w:t xml:space="preserve"> </w:t>
      </w:r>
      <w:r w:rsidR="006D5657" w:rsidRPr="00DB6047">
        <w:rPr>
          <w:rFonts w:ascii="Times New Roman" w:hAnsi="Times New Roman"/>
          <w:sz w:val="24"/>
          <w:szCs w:val="24"/>
          <w:lang w:val="en-US"/>
        </w:rPr>
        <w:t>are</w:t>
      </w:r>
      <w:r w:rsidRPr="00DB6047">
        <w:rPr>
          <w:rFonts w:ascii="Times New Roman" w:hAnsi="Times New Roman"/>
          <w:sz w:val="24"/>
          <w:szCs w:val="24"/>
          <w:lang w:val="en-US"/>
        </w:rPr>
        <w:t xml:space="preserve"> relatively new tools </w:t>
      </w:r>
      <w:r w:rsidR="006D5657" w:rsidRPr="00DB6047">
        <w:rPr>
          <w:rFonts w:ascii="Times New Roman" w:hAnsi="Times New Roman"/>
          <w:sz w:val="24"/>
          <w:szCs w:val="24"/>
          <w:lang w:val="en-US"/>
        </w:rPr>
        <w:t xml:space="preserve">created </w:t>
      </w:r>
      <w:r w:rsidRPr="00DB6047">
        <w:rPr>
          <w:rFonts w:ascii="Times New Roman" w:hAnsi="Times New Roman"/>
          <w:sz w:val="24"/>
          <w:szCs w:val="24"/>
          <w:lang w:val="en-US"/>
        </w:rPr>
        <w:t xml:space="preserve">to </w:t>
      </w:r>
      <w:r w:rsidR="006D5657" w:rsidRPr="00DB6047">
        <w:rPr>
          <w:rFonts w:ascii="Times New Roman" w:hAnsi="Times New Roman"/>
          <w:sz w:val="24"/>
          <w:szCs w:val="24"/>
          <w:lang w:val="en-US"/>
        </w:rPr>
        <w:t>assist</w:t>
      </w:r>
      <w:r w:rsidRPr="00DB6047">
        <w:rPr>
          <w:rFonts w:ascii="Times New Roman" w:hAnsi="Times New Roman"/>
          <w:sz w:val="24"/>
          <w:szCs w:val="24"/>
          <w:lang w:val="en-US"/>
        </w:rPr>
        <w:t xml:space="preserve"> plants </w:t>
      </w:r>
      <w:r w:rsidR="006D5657" w:rsidRPr="00DB6047">
        <w:rPr>
          <w:rFonts w:ascii="Times New Roman" w:hAnsi="Times New Roman"/>
          <w:sz w:val="24"/>
          <w:szCs w:val="24"/>
          <w:lang w:val="en-US"/>
        </w:rPr>
        <w:t>in</w:t>
      </w:r>
      <w:r w:rsidRPr="00DB6047">
        <w:rPr>
          <w:rFonts w:ascii="Times New Roman" w:hAnsi="Times New Roman"/>
          <w:sz w:val="24"/>
          <w:szCs w:val="24"/>
          <w:lang w:val="en-US"/>
        </w:rPr>
        <w:t xml:space="preserve"> adjust</w:t>
      </w:r>
      <w:r w:rsidR="006D5657" w:rsidRPr="00DB6047">
        <w:rPr>
          <w:rFonts w:ascii="Times New Roman" w:hAnsi="Times New Roman"/>
          <w:sz w:val="24"/>
          <w:szCs w:val="24"/>
          <w:lang w:val="en-US"/>
        </w:rPr>
        <w:t>ment</w:t>
      </w:r>
      <w:r w:rsidRPr="00DB6047">
        <w:rPr>
          <w:rFonts w:ascii="Times New Roman" w:hAnsi="Times New Roman"/>
          <w:sz w:val="24"/>
          <w:szCs w:val="24"/>
          <w:lang w:val="en-US"/>
        </w:rPr>
        <w:t xml:space="preserve"> to stres</w:t>
      </w:r>
      <w:r w:rsidRPr="00DB6047">
        <w:rPr>
          <w:rFonts w:ascii="Times New Roman" w:hAnsi="Times New Roman"/>
          <w:sz w:val="24"/>
          <w:szCs w:val="24"/>
          <w:lang w:val="en-US"/>
        </w:rPr>
        <w:t>s</w:t>
      </w:r>
      <w:r w:rsidRPr="00DB6047">
        <w:rPr>
          <w:rFonts w:ascii="Times New Roman" w:hAnsi="Times New Roman"/>
          <w:sz w:val="24"/>
          <w:szCs w:val="24"/>
          <w:lang w:val="en-US"/>
        </w:rPr>
        <w:t xml:space="preserve">ful conditions, such as detaching cuttings from stock plants. They also enable plants to </w:t>
      </w:r>
      <w:r w:rsidR="00283FF0" w:rsidRPr="00DB6047">
        <w:rPr>
          <w:rFonts w:ascii="Times New Roman" w:hAnsi="Times New Roman"/>
          <w:sz w:val="24"/>
          <w:szCs w:val="24"/>
          <w:lang w:val="en-US"/>
        </w:rPr>
        <w:t xml:space="preserve">make the best </w:t>
      </w:r>
      <w:r w:rsidRPr="00DB6047">
        <w:rPr>
          <w:rFonts w:ascii="Times New Roman" w:hAnsi="Times New Roman"/>
          <w:sz w:val="24"/>
          <w:szCs w:val="24"/>
          <w:lang w:val="en-US"/>
        </w:rPr>
        <w:t xml:space="preserve">use </w:t>
      </w:r>
      <w:r w:rsidR="00283FF0" w:rsidRPr="00DB6047">
        <w:rPr>
          <w:rFonts w:ascii="Times New Roman" w:hAnsi="Times New Roman"/>
          <w:sz w:val="24"/>
          <w:szCs w:val="24"/>
          <w:lang w:val="en-US"/>
        </w:rPr>
        <w:t>of</w:t>
      </w:r>
      <w:r w:rsidRPr="00DB6047">
        <w:rPr>
          <w:rFonts w:ascii="Times New Roman" w:hAnsi="Times New Roman"/>
          <w:sz w:val="24"/>
          <w:szCs w:val="24"/>
          <w:lang w:val="en-US"/>
        </w:rPr>
        <w:t xml:space="preserve"> the rooting conditions provided by nurserymen</w:t>
      </w:r>
      <w:r w:rsidR="00767BF4" w:rsidRPr="00DB6047">
        <w:rPr>
          <w:rFonts w:ascii="Times New Roman" w:hAnsi="Times New Roman"/>
          <w:sz w:val="24"/>
          <w:szCs w:val="24"/>
          <w:lang w:val="en-US"/>
        </w:rPr>
        <w:t xml:space="preserve"> </w:t>
      </w:r>
      <w:r w:rsidRPr="00DB6047">
        <w:rPr>
          <w:rFonts w:ascii="Times New Roman" w:hAnsi="Times New Roman"/>
          <w:sz w:val="24"/>
          <w:szCs w:val="24"/>
          <w:lang w:val="en-US"/>
        </w:rPr>
        <w:t>[Schmidt et al. 2003].</w:t>
      </w:r>
      <w:r w:rsidR="00767BF4" w:rsidRPr="00DB6047">
        <w:rPr>
          <w:rFonts w:ascii="Times New Roman" w:hAnsi="Times New Roman"/>
          <w:sz w:val="24"/>
          <w:szCs w:val="24"/>
          <w:lang w:val="en-US"/>
        </w:rPr>
        <w:t xml:space="preserve"> Khan et al. [2009] </w:t>
      </w:r>
      <w:r w:rsidR="001A0DA3" w:rsidRPr="00DB6047">
        <w:rPr>
          <w:rFonts w:ascii="Times New Roman" w:hAnsi="Times New Roman"/>
          <w:sz w:val="24"/>
          <w:szCs w:val="24"/>
          <w:lang w:val="en-US"/>
        </w:rPr>
        <w:t>reports</w:t>
      </w:r>
      <w:r w:rsidR="00767BF4" w:rsidRPr="00DB6047">
        <w:rPr>
          <w:rFonts w:ascii="Times New Roman" w:hAnsi="Times New Roman"/>
          <w:sz w:val="24"/>
          <w:szCs w:val="24"/>
          <w:lang w:val="en-US"/>
        </w:rPr>
        <w:t xml:space="preserve"> that seaweed extracts promote growth of </w:t>
      </w:r>
      <w:r w:rsidR="00A86208" w:rsidRPr="00DB6047">
        <w:rPr>
          <w:rFonts w:ascii="Times New Roman" w:hAnsi="Times New Roman"/>
          <w:sz w:val="24"/>
          <w:szCs w:val="24"/>
          <w:lang w:val="en-US"/>
        </w:rPr>
        <w:t>roots</w:t>
      </w:r>
      <w:r w:rsidR="00AC437B" w:rsidRPr="00DB6047">
        <w:rPr>
          <w:rFonts w:ascii="Times New Roman" w:hAnsi="Times New Roman"/>
          <w:sz w:val="24"/>
          <w:szCs w:val="24"/>
          <w:lang w:val="en-US"/>
        </w:rPr>
        <w:t xml:space="preserve"> in</w:t>
      </w:r>
      <w:r w:rsidR="00F46C2B" w:rsidRPr="00DB6047">
        <w:rPr>
          <w:rFonts w:ascii="Times New Roman" w:hAnsi="Times New Roman"/>
          <w:sz w:val="24"/>
          <w:szCs w:val="24"/>
          <w:lang w:val="en-US"/>
        </w:rPr>
        <w:t xml:space="preserve"> </w:t>
      </w:r>
      <w:r w:rsidR="00F46C2B" w:rsidRPr="00DB6047">
        <w:rPr>
          <w:rFonts w:ascii="Times New Roman" w:hAnsi="Times New Roman"/>
          <w:i/>
          <w:sz w:val="24"/>
          <w:szCs w:val="24"/>
          <w:lang w:val="en-US"/>
        </w:rPr>
        <w:t>Pinus pinea</w:t>
      </w:r>
      <w:r w:rsidR="00F46C2B" w:rsidRPr="00DB6047">
        <w:rPr>
          <w:rFonts w:ascii="Times New Roman" w:hAnsi="Times New Roman"/>
          <w:sz w:val="24"/>
          <w:szCs w:val="24"/>
          <w:lang w:val="en-US"/>
        </w:rPr>
        <w:t xml:space="preserve"> seedlings</w:t>
      </w:r>
      <w:r w:rsidR="00A86208" w:rsidRPr="00DB6047">
        <w:rPr>
          <w:rFonts w:ascii="Times New Roman" w:hAnsi="Times New Roman"/>
          <w:sz w:val="24"/>
          <w:szCs w:val="24"/>
          <w:lang w:val="en-US"/>
        </w:rPr>
        <w:t>, increasing their dry mass content.</w:t>
      </w:r>
      <w:r w:rsidR="00767BF4" w:rsidRPr="00DB6047">
        <w:rPr>
          <w:rFonts w:ascii="Times New Roman" w:hAnsi="Times New Roman"/>
          <w:sz w:val="24"/>
          <w:szCs w:val="24"/>
          <w:lang w:val="en-US"/>
        </w:rPr>
        <w:t xml:space="preserve"> In th</w:t>
      </w:r>
      <w:r w:rsidR="00B512A9" w:rsidRPr="00DB6047">
        <w:rPr>
          <w:rFonts w:ascii="Times New Roman" w:hAnsi="Times New Roman"/>
          <w:sz w:val="24"/>
          <w:szCs w:val="24"/>
          <w:lang w:val="en-US"/>
        </w:rPr>
        <w:t>e</w:t>
      </w:r>
      <w:r w:rsidR="00767BF4" w:rsidRPr="00DB6047">
        <w:rPr>
          <w:rFonts w:ascii="Times New Roman" w:hAnsi="Times New Roman"/>
          <w:sz w:val="24"/>
          <w:szCs w:val="24"/>
          <w:lang w:val="en-US"/>
        </w:rPr>
        <w:t xml:space="preserve"> trials on maize</w:t>
      </w:r>
      <w:r w:rsidR="00283FF0" w:rsidRPr="00DB6047">
        <w:rPr>
          <w:rFonts w:ascii="Times New Roman" w:hAnsi="Times New Roman"/>
          <w:sz w:val="24"/>
          <w:szCs w:val="24"/>
          <w:lang w:val="en-US"/>
        </w:rPr>
        <w:t>,</w:t>
      </w:r>
      <w:r w:rsidR="00767BF4" w:rsidRPr="00DB6047">
        <w:rPr>
          <w:rFonts w:ascii="Times New Roman" w:hAnsi="Times New Roman"/>
          <w:sz w:val="24"/>
          <w:szCs w:val="24"/>
          <w:lang w:val="en-US"/>
        </w:rPr>
        <w:t xml:space="preserve"> </w:t>
      </w:r>
      <w:r w:rsidR="00A86208" w:rsidRPr="00DB6047">
        <w:rPr>
          <w:rFonts w:ascii="Times New Roman" w:hAnsi="Times New Roman"/>
          <w:sz w:val="24"/>
          <w:szCs w:val="24"/>
          <w:lang w:val="en-US"/>
        </w:rPr>
        <w:t>biopreparations applied in early sta</w:t>
      </w:r>
      <w:r w:rsidR="00A86208" w:rsidRPr="00DB6047">
        <w:rPr>
          <w:rFonts w:ascii="Times New Roman" w:hAnsi="Times New Roman"/>
          <w:sz w:val="24"/>
          <w:szCs w:val="24"/>
          <w:lang w:val="en-US"/>
        </w:rPr>
        <w:t>g</w:t>
      </w:r>
      <w:r w:rsidR="00A86208" w:rsidRPr="00DB6047">
        <w:rPr>
          <w:rFonts w:ascii="Times New Roman" w:hAnsi="Times New Roman"/>
          <w:sz w:val="24"/>
          <w:szCs w:val="24"/>
          <w:lang w:val="en-US"/>
        </w:rPr>
        <w:t xml:space="preserve">es of plant development </w:t>
      </w:r>
      <w:r w:rsidR="00283FF0" w:rsidRPr="00DB6047">
        <w:rPr>
          <w:rFonts w:ascii="Times New Roman" w:hAnsi="Times New Roman"/>
          <w:sz w:val="24"/>
          <w:szCs w:val="24"/>
          <w:lang w:val="en-US"/>
        </w:rPr>
        <w:t xml:space="preserve">produced </w:t>
      </w:r>
      <w:r w:rsidR="00A86208" w:rsidRPr="00DB6047">
        <w:rPr>
          <w:rFonts w:ascii="Times New Roman" w:hAnsi="Times New Roman"/>
          <w:sz w:val="24"/>
          <w:szCs w:val="24"/>
          <w:lang w:val="en-US"/>
        </w:rPr>
        <w:t>plants with well developed root system</w:t>
      </w:r>
      <w:r w:rsidR="00283FF0" w:rsidRPr="00DB6047">
        <w:rPr>
          <w:rFonts w:ascii="Times New Roman" w:hAnsi="Times New Roman"/>
          <w:sz w:val="24"/>
          <w:szCs w:val="24"/>
          <w:lang w:val="en-US"/>
        </w:rPr>
        <w:t>s</w:t>
      </w:r>
      <w:r w:rsidR="00F46C2B" w:rsidRPr="00DB6047">
        <w:rPr>
          <w:rFonts w:ascii="Times New Roman" w:hAnsi="Times New Roman"/>
          <w:sz w:val="24"/>
          <w:szCs w:val="24"/>
          <w:lang w:val="en-US"/>
        </w:rPr>
        <w:t xml:space="preserve"> [Jeannin et al. 1991]</w:t>
      </w:r>
      <w:r w:rsidR="00A86208" w:rsidRPr="00DB6047">
        <w:rPr>
          <w:rFonts w:ascii="Times New Roman" w:hAnsi="Times New Roman"/>
          <w:sz w:val="24"/>
          <w:szCs w:val="24"/>
          <w:lang w:val="en-US"/>
        </w:rPr>
        <w:t xml:space="preserve">. Nedumaran and Peruman [2009] </w:t>
      </w:r>
      <w:r w:rsidR="00F46C2B" w:rsidRPr="00DB6047">
        <w:rPr>
          <w:rFonts w:ascii="Times New Roman" w:hAnsi="Times New Roman"/>
          <w:sz w:val="24"/>
          <w:szCs w:val="24"/>
          <w:lang w:val="en-US"/>
        </w:rPr>
        <w:t xml:space="preserve">after trials on </w:t>
      </w:r>
      <w:r w:rsidR="00F46C2B" w:rsidRPr="00DB6047">
        <w:rPr>
          <w:rFonts w:ascii="Times New Roman" w:hAnsi="Times New Roman"/>
          <w:i/>
          <w:sz w:val="24"/>
          <w:szCs w:val="24"/>
          <w:lang w:val="en-US"/>
        </w:rPr>
        <w:t xml:space="preserve">Rhizophora mucronata </w:t>
      </w:r>
      <w:r w:rsidR="00A86208" w:rsidRPr="00DB6047">
        <w:rPr>
          <w:rFonts w:ascii="Times New Roman" w:hAnsi="Times New Roman"/>
          <w:sz w:val="24"/>
          <w:szCs w:val="24"/>
          <w:lang w:val="en-US"/>
        </w:rPr>
        <w:t>suggest</w:t>
      </w:r>
      <w:r w:rsidR="00283FF0" w:rsidRPr="00DB6047">
        <w:rPr>
          <w:rFonts w:ascii="Times New Roman" w:hAnsi="Times New Roman"/>
          <w:sz w:val="24"/>
          <w:szCs w:val="24"/>
          <w:lang w:val="en-US"/>
        </w:rPr>
        <w:t>ed</w:t>
      </w:r>
      <w:r w:rsidR="00A86208" w:rsidRPr="00DB6047">
        <w:rPr>
          <w:rFonts w:ascii="Times New Roman" w:hAnsi="Times New Roman"/>
          <w:sz w:val="24"/>
          <w:szCs w:val="24"/>
          <w:lang w:val="en-US"/>
        </w:rPr>
        <w:t xml:space="preserve"> that the best growth of shoots and roots </w:t>
      </w:r>
      <w:r w:rsidR="00283FF0" w:rsidRPr="00DB6047">
        <w:rPr>
          <w:rFonts w:ascii="Times New Roman" w:hAnsi="Times New Roman"/>
          <w:sz w:val="24"/>
          <w:szCs w:val="24"/>
          <w:lang w:val="en-US"/>
        </w:rPr>
        <w:t>could</w:t>
      </w:r>
      <w:r w:rsidR="00A86208" w:rsidRPr="00DB6047">
        <w:rPr>
          <w:rFonts w:ascii="Times New Roman" w:hAnsi="Times New Roman"/>
          <w:sz w:val="24"/>
          <w:szCs w:val="24"/>
          <w:lang w:val="en-US"/>
        </w:rPr>
        <w:t xml:space="preserve"> be obtained </w:t>
      </w:r>
      <w:r w:rsidR="00283FF0" w:rsidRPr="00DB6047">
        <w:rPr>
          <w:rFonts w:ascii="Times New Roman" w:hAnsi="Times New Roman"/>
          <w:sz w:val="24"/>
          <w:szCs w:val="24"/>
          <w:lang w:val="en-US"/>
        </w:rPr>
        <w:t>with</w:t>
      </w:r>
      <w:r w:rsidR="00A86208" w:rsidRPr="00DB6047">
        <w:rPr>
          <w:rFonts w:ascii="Times New Roman" w:hAnsi="Times New Roman"/>
          <w:sz w:val="24"/>
          <w:szCs w:val="24"/>
          <w:lang w:val="en-US"/>
        </w:rPr>
        <w:t xml:space="preserve"> frequent applications of seaweed extracts in low concentrations. </w:t>
      </w:r>
      <w:r w:rsidR="00283FF0" w:rsidRPr="00DB6047">
        <w:rPr>
          <w:rFonts w:ascii="Times New Roman" w:hAnsi="Times New Roman"/>
          <w:sz w:val="24"/>
          <w:szCs w:val="24"/>
          <w:lang w:val="en-US"/>
        </w:rPr>
        <w:t xml:space="preserve">Using a </w:t>
      </w:r>
      <w:r w:rsidR="000338CD" w:rsidRPr="00DB6047">
        <w:rPr>
          <w:rFonts w:ascii="Times New Roman" w:hAnsi="Times New Roman"/>
          <w:sz w:val="24"/>
          <w:szCs w:val="24"/>
          <w:lang w:val="en-US"/>
        </w:rPr>
        <w:t xml:space="preserve">seaweed preparation, </w:t>
      </w:r>
      <w:r w:rsidR="00A86208" w:rsidRPr="00DB6047">
        <w:rPr>
          <w:rFonts w:ascii="Times New Roman" w:hAnsi="Times New Roman"/>
          <w:sz w:val="24"/>
          <w:szCs w:val="24"/>
          <w:lang w:val="en-US"/>
        </w:rPr>
        <w:t xml:space="preserve">Thorsen et al. [2010] enhanced root development in </w:t>
      </w:r>
      <w:r w:rsidR="00A86208" w:rsidRPr="00DB6047">
        <w:rPr>
          <w:rFonts w:ascii="Times New Roman" w:hAnsi="Times New Roman"/>
          <w:i/>
          <w:sz w:val="24"/>
          <w:szCs w:val="24"/>
          <w:lang w:val="en-US"/>
        </w:rPr>
        <w:t>Plantago lanceolata</w:t>
      </w:r>
      <w:r w:rsidR="00A86208" w:rsidRPr="00DB6047">
        <w:rPr>
          <w:rFonts w:ascii="Times New Roman" w:hAnsi="Times New Roman"/>
          <w:sz w:val="24"/>
          <w:szCs w:val="24"/>
          <w:lang w:val="en-US"/>
        </w:rPr>
        <w:t xml:space="preserve"> though not in </w:t>
      </w:r>
      <w:r w:rsidR="00A86208" w:rsidRPr="00DB6047">
        <w:rPr>
          <w:rFonts w:ascii="Times New Roman" w:hAnsi="Times New Roman"/>
          <w:i/>
          <w:sz w:val="24"/>
          <w:szCs w:val="24"/>
          <w:lang w:val="en-US"/>
        </w:rPr>
        <w:t xml:space="preserve">Vigna radiata </w:t>
      </w:r>
      <w:r w:rsidR="00A86208" w:rsidRPr="00DB6047">
        <w:rPr>
          <w:rFonts w:ascii="Times New Roman" w:hAnsi="Times New Roman"/>
          <w:sz w:val="24"/>
          <w:szCs w:val="24"/>
          <w:lang w:val="en-US"/>
        </w:rPr>
        <w:t>where</w:t>
      </w:r>
      <w:r w:rsidR="000338CD" w:rsidRPr="00DB6047">
        <w:rPr>
          <w:rFonts w:ascii="Times New Roman" w:hAnsi="Times New Roman"/>
          <w:sz w:val="24"/>
          <w:szCs w:val="24"/>
          <w:lang w:val="en-US"/>
        </w:rPr>
        <w:t xml:space="preserve"> the auxin IAA was effective in promoting rooting. AlgaminoPlant </w:t>
      </w:r>
      <w:r w:rsidR="00283FF0" w:rsidRPr="00DB6047">
        <w:rPr>
          <w:rFonts w:ascii="Times New Roman" w:hAnsi="Times New Roman"/>
          <w:sz w:val="24"/>
          <w:szCs w:val="24"/>
          <w:lang w:val="en-US"/>
        </w:rPr>
        <w:t xml:space="preserve">tested here on smoke tree </w:t>
      </w:r>
      <w:r w:rsidR="000338CD" w:rsidRPr="00DB6047">
        <w:rPr>
          <w:rFonts w:ascii="Times New Roman" w:hAnsi="Times New Roman"/>
          <w:sz w:val="24"/>
          <w:szCs w:val="24"/>
          <w:lang w:val="en-US"/>
        </w:rPr>
        <w:t>stimulated rhizoogenesis in dogweed (</w:t>
      </w:r>
      <w:r w:rsidR="000338CD" w:rsidRPr="00DB6047">
        <w:rPr>
          <w:rFonts w:ascii="Times New Roman" w:hAnsi="Times New Roman"/>
          <w:i/>
          <w:sz w:val="24"/>
          <w:szCs w:val="24"/>
          <w:lang w:val="en-US"/>
        </w:rPr>
        <w:t xml:space="preserve">Cornus </w:t>
      </w:r>
      <w:proofErr w:type="gramStart"/>
      <w:r w:rsidR="000338CD" w:rsidRPr="00DB6047">
        <w:rPr>
          <w:rFonts w:ascii="Times New Roman" w:hAnsi="Times New Roman"/>
          <w:i/>
          <w:sz w:val="24"/>
          <w:szCs w:val="24"/>
          <w:lang w:val="en-US"/>
        </w:rPr>
        <w:t>alba</w:t>
      </w:r>
      <w:proofErr w:type="gramEnd"/>
      <w:r w:rsidR="000338CD" w:rsidRPr="00DB6047">
        <w:rPr>
          <w:rFonts w:ascii="Times New Roman" w:hAnsi="Times New Roman"/>
          <w:sz w:val="24"/>
          <w:szCs w:val="24"/>
          <w:lang w:val="en-US"/>
        </w:rPr>
        <w:t xml:space="preserve"> </w:t>
      </w:r>
      <w:r w:rsidR="004D5AAC" w:rsidRPr="00DB6047">
        <w:rPr>
          <w:rFonts w:ascii="Times New Roman" w:hAnsi="Times New Roman"/>
          <w:sz w:val="24"/>
          <w:szCs w:val="24"/>
          <w:lang w:val="en-US"/>
        </w:rPr>
        <w:t>'</w:t>
      </w:r>
      <w:r w:rsidR="000338CD" w:rsidRPr="00DB6047">
        <w:rPr>
          <w:rFonts w:ascii="Times New Roman" w:hAnsi="Times New Roman"/>
          <w:sz w:val="24"/>
          <w:szCs w:val="24"/>
          <w:lang w:val="en-US"/>
        </w:rPr>
        <w:t>Aurea</w:t>
      </w:r>
      <w:r w:rsidR="004D5AAC" w:rsidRPr="00DB6047">
        <w:rPr>
          <w:rFonts w:ascii="Times New Roman" w:hAnsi="Times New Roman"/>
          <w:sz w:val="24"/>
          <w:szCs w:val="24"/>
          <w:lang w:val="en-US"/>
        </w:rPr>
        <w:t>'</w:t>
      </w:r>
      <w:r w:rsidR="000338CD" w:rsidRPr="00DB6047">
        <w:rPr>
          <w:rFonts w:ascii="Times New Roman" w:hAnsi="Times New Roman"/>
          <w:sz w:val="24"/>
          <w:szCs w:val="24"/>
          <w:lang w:val="en-US"/>
        </w:rPr>
        <w:t xml:space="preserve"> and </w:t>
      </w:r>
      <w:r w:rsidR="004D5AAC" w:rsidRPr="00DB6047">
        <w:rPr>
          <w:rFonts w:ascii="Times New Roman" w:hAnsi="Times New Roman"/>
          <w:sz w:val="24"/>
          <w:szCs w:val="24"/>
          <w:lang w:val="en-US"/>
        </w:rPr>
        <w:t>'</w:t>
      </w:r>
      <w:r w:rsidR="000338CD" w:rsidRPr="00DB6047">
        <w:rPr>
          <w:rFonts w:ascii="Times New Roman" w:hAnsi="Times New Roman"/>
          <w:sz w:val="24"/>
          <w:szCs w:val="24"/>
          <w:lang w:val="en-US"/>
        </w:rPr>
        <w:t>Elegantissima</w:t>
      </w:r>
      <w:r w:rsidR="004D5AAC" w:rsidRPr="00DB6047">
        <w:rPr>
          <w:rFonts w:ascii="Times New Roman" w:hAnsi="Times New Roman"/>
          <w:sz w:val="24"/>
          <w:szCs w:val="24"/>
          <w:lang w:val="en-US"/>
        </w:rPr>
        <w:t>'</w:t>
      </w:r>
      <w:r w:rsidR="000338CD" w:rsidRPr="00DB6047">
        <w:rPr>
          <w:rFonts w:ascii="Times New Roman" w:hAnsi="Times New Roman"/>
          <w:sz w:val="24"/>
          <w:szCs w:val="24"/>
          <w:lang w:val="en-US"/>
        </w:rPr>
        <w:t>), but its efficiency d</w:t>
      </w:r>
      <w:r w:rsidR="000338CD" w:rsidRPr="00DB6047">
        <w:rPr>
          <w:rFonts w:ascii="Times New Roman" w:hAnsi="Times New Roman"/>
          <w:sz w:val="24"/>
          <w:szCs w:val="24"/>
          <w:lang w:val="en-US"/>
        </w:rPr>
        <w:t>e</w:t>
      </w:r>
      <w:r w:rsidR="000338CD" w:rsidRPr="00DB6047">
        <w:rPr>
          <w:rFonts w:ascii="Times New Roman" w:hAnsi="Times New Roman"/>
          <w:sz w:val="24"/>
          <w:szCs w:val="24"/>
          <w:lang w:val="en-US"/>
        </w:rPr>
        <w:t>pended on a number of treatments [Pacholczak et al. 2012].</w:t>
      </w:r>
    </w:p>
    <w:p w:rsidR="00414BF8" w:rsidRPr="00DB6047" w:rsidRDefault="00553295" w:rsidP="00E52A51">
      <w:pPr>
        <w:spacing w:after="0" w:line="360" w:lineRule="auto"/>
        <w:ind w:firstLine="709"/>
        <w:contextualSpacing/>
        <w:jc w:val="both"/>
        <w:rPr>
          <w:rFonts w:ascii="Times New Roman" w:hAnsi="Times New Roman"/>
          <w:sz w:val="24"/>
          <w:szCs w:val="24"/>
          <w:lang w:val="en-US"/>
        </w:rPr>
      </w:pPr>
      <w:r w:rsidRPr="00DB6047">
        <w:rPr>
          <w:rFonts w:ascii="Times New Roman" w:hAnsi="Times New Roman"/>
          <w:sz w:val="24"/>
          <w:szCs w:val="24"/>
          <w:lang w:val="en-US"/>
        </w:rPr>
        <w:t xml:space="preserve">Zinc ammonium acetate (ZAA) is an active ingredient of the preparation Route [Cattanach 1992, Pacholczak and Szydło 2008]. As shown in ninebark, its foliar application can improve </w:t>
      </w:r>
      <w:r w:rsidR="00283FF0" w:rsidRPr="00DB6047">
        <w:rPr>
          <w:rFonts w:ascii="Times New Roman" w:hAnsi="Times New Roman"/>
          <w:sz w:val="24"/>
          <w:szCs w:val="24"/>
          <w:lang w:val="en-US"/>
        </w:rPr>
        <w:t>the</w:t>
      </w:r>
      <w:r w:rsidRPr="00DB6047">
        <w:rPr>
          <w:rFonts w:ascii="Times New Roman" w:hAnsi="Times New Roman"/>
          <w:sz w:val="24"/>
          <w:szCs w:val="24"/>
          <w:lang w:val="en-US"/>
        </w:rPr>
        <w:t xml:space="preserve"> percentage and </w:t>
      </w:r>
      <w:r w:rsidR="00283FF0" w:rsidRPr="00DB6047">
        <w:rPr>
          <w:rFonts w:ascii="Times New Roman" w:hAnsi="Times New Roman"/>
          <w:sz w:val="24"/>
          <w:szCs w:val="24"/>
          <w:lang w:val="en-US"/>
        </w:rPr>
        <w:t xml:space="preserve">the </w:t>
      </w:r>
      <w:r w:rsidRPr="00DB6047">
        <w:rPr>
          <w:rFonts w:ascii="Times New Roman" w:hAnsi="Times New Roman"/>
          <w:sz w:val="24"/>
          <w:szCs w:val="24"/>
          <w:lang w:val="en-US"/>
        </w:rPr>
        <w:t>degree of rooting [Pacholczak and Szydło 2008]</w:t>
      </w:r>
      <w:r w:rsidR="00772727" w:rsidRPr="00DB6047">
        <w:rPr>
          <w:rFonts w:ascii="Times New Roman" w:hAnsi="Times New Roman"/>
          <w:sz w:val="24"/>
          <w:szCs w:val="24"/>
          <w:lang w:val="en-US"/>
        </w:rPr>
        <w:t xml:space="preserve">. </w:t>
      </w:r>
      <w:r w:rsidR="00283FF0" w:rsidRPr="00DB6047">
        <w:rPr>
          <w:rFonts w:ascii="Times New Roman" w:hAnsi="Times New Roman"/>
          <w:sz w:val="24"/>
          <w:szCs w:val="24"/>
          <w:lang w:val="en-US"/>
        </w:rPr>
        <w:t>In this</w:t>
      </w:r>
      <w:r w:rsidR="00772727" w:rsidRPr="00DB6047">
        <w:rPr>
          <w:rFonts w:ascii="Times New Roman" w:hAnsi="Times New Roman"/>
          <w:sz w:val="24"/>
          <w:szCs w:val="24"/>
          <w:lang w:val="en-US"/>
        </w:rPr>
        <w:t xml:space="preserve"> work it enhanced rhizogenesis in </w:t>
      </w:r>
      <w:r w:rsidR="00283FF0" w:rsidRPr="00DB6047">
        <w:rPr>
          <w:rFonts w:ascii="Times New Roman" w:hAnsi="Times New Roman"/>
          <w:sz w:val="24"/>
          <w:szCs w:val="24"/>
          <w:lang w:val="en-US"/>
        </w:rPr>
        <w:t>both</w:t>
      </w:r>
      <w:r w:rsidR="00564485" w:rsidRPr="00DB6047">
        <w:rPr>
          <w:rFonts w:ascii="Times New Roman" w:hAnsi="Times New Roman"/>
          <w:sz w:val="24"/>
          <w:szCs w:val="24"/>
          <w:lang w:val="en-US"/>
        </w:rPr>
        <w:t xml:space="preserve"> </w:t>
      </w:r>
      <w:r w:rsidR="00772727" w:rsidRPr="00DB6047">
        <w:rPr>
          <w:rFonts w:ascii="Times New Roman" w:hAnsi="Times New Roman"/>
          <w:sz w:val="24"/>
          <w:szCs w:val="24"/>
          <w:lang w:val="en-US"/>
        </w:rPr>
        <w:t>smoke tree cultivars</w:t>
      </w:r>
      <w:r w:rsidR="00283FF0" w:rsidRPr="00DB6047">
        <w:rPr>
          <w:rFonts w:ascii="Times New Roman" w:hAnsi="Times New Roman"/>
          <w:sz w:val="24"/>
          <w:szCs w:val="24"/>
          <w:lang w:val="en-US"/>
        </w:rPr>
        <w:t xml:space="preserve"> tested </w:t>
      </w:r>
      <w:r w:rsidR="00772727" w:rsidRPr="00DB6047">
        <w:rPr>
          <w:rFonts w:ascii="Times New Roman" w:hAnsi="Times New Roman"/>
          <w:sz w:val="24"/>
          <w:szCs w:val="24"/>
          <w:lang w:val="en-US"/>
        </w:rPr>
        <w:t xml:space="preserve">while AlgaminoPlant was effective only in </w:t>
      </w:r>
      <w:r w:rsidR="00283FF0" w:rsidRPr="00DB6047">
        <w:rPr>
          <w:rFonts w:ascii="Times New Roman" w:hAnsi="Times New Roman"/>
          <w:sz w:val="24"/>
          <w:szCs w:val="24"/>
          <w:lang w:val="en-US"/>
        </w:rPr>
        <w:t>one</w:t>
      </w:r>
      <w:r w:rsidR="00772727" w:rsidRPr="00DB6047">
        <w:rPr>
          <w:rFonts w:ascii="Times New Roman" w:hAnsi="Times New Roman"/>
          <w:sz w:val="24"/>
          <w:szCs w:val="24"/>
          <w:lang w:val="en-US"/>
        </w:rPr>
        <w:t>.</w:t>
      </w:r>
    </w:p>
    <w:p w:rsidR="00772727" w:rsidRPr="00DB6047" w:rsidRDefault="00283FF0" w:rsidP="00E52A51">
      <w:pPr>
        <w:spacing w:after="0" w:line="360" w:lineRule="auto"/>
        <w:ind w:firstLine="709"/>
        <w:contextualSpacing/>
        <w:jc w:val="both"/>
        <w:rPr>
          <w:rFonts w:ascii="Times New Roman" w:hAnsi="Times New Roman"/>
          <w:sz w:val="24"/>
          <w:szCs w:val="24"/>
          <w:lang w:val="en-US"/>
        </w:rPr>
      </w:pPr>
      <w:r w:rsidRPr="00DB6047">
        <w:rPr>
          <w:rFonts w:ascii="Times New Roman" w:hAnsi="Times New Roman"/>
          <w:sz w:val="24"/>
          <w:szCs w:val="24"/>
          <w:lang w:val="en-US"/>
        </w:rPr>
        <w:lastRenderedPageBreak/>
        <w:t xml:space="preserve">The </w:t>
      </w:r>
      <w:r w:rsidR="001453F9" w:rsidRPr="00DB6047">
        <w:rPr>
          <w:rFonts w:ascii="Times New Roman" w:hAnsi="Times New Roman"/>
          <w:sz w:val="24"/>
          <w:szCs w:val="24"/>
          <w:lang w:val="en-US"/>
        </w:rPr>
        <w:t>e</w:t>
      </w:r>
      <w:r w:rsidR="00772727" w:rsidRPr="00DB6047">
        <w:rPr>
          <w:rFonts w:ascii="Times New Roman" w:hAnsi="Times New Roman"/>
          <w:sz w:val="24"/>
          <w:szCs w:val="24"/>
          <w:lang w:val="en-US"/>
        </w:rPr>
        <w:t>fficiency of the photosynthetic apparatus in cuttings remains low during rooting until the first roots appear</w:t>
      </w:r>
      <w:r w:rsidR="0002722F" w:rsidRPr="00DB6047">
        <w:rPr>
          <w:rFonts w:ascii="Times New Roman" w:hAnsi="Times New Roman"/>
          <w:sz w:val="24"/>
          <w:szCs w:val="24"/>
          <w:lang w:val="en-US"/>
        </w:rPr>
        <w:t xml:space="preserve">. </w:t>
      </w:r>
      <w:r w:rsidRPr="00DB6047">
        <w:rPr>
          <w:rFonts w:ascii="Times New Roman" w:hAnsi="Times New Roman"/>
          <w:sz w:val="24"/>
          <w:szCs w:val="24"/>
          <w:lang w:val="en-US"/>
        </w:rPr>
        <w:t>T</w:t>
      </w:r>
      <w:r w:rsidR="00772727" w:rsidRPr="00DB6047">
        <w:rPr>
          <w:rFonts w:ascii="Times New Roman" w:hAnsi="Times New Roman"/>
          <w:sz w:val="24"/>
          <w:szCs w:val="24"/>
          <w:lang w:val="en-US"/>
        </w:rPr>
        <w:t xml:space="preserve">herefore </w:t>
      </w:r>
      <w:r w:rsidRPr="00DB6047">
        <w:rPr>
          <w:rFonts w:ascii="Times New Roman" w:hAnsi="Times New Roman"/>
          <w:sz w:val="24"/>
          <w:szCs w:val="24"/>
          <w:lang w:val="en-US"/>
        </w:rPr>
        <w:t xml:space="preserve">little energetic substrates are </w:t>
      </w:r>
      <w:r w:rsidR="00772727" w:rsidRPr="00DB6047">
        <w:rPr>
          <w:rFonts w:ascii="Times New Roman" w:hAnsi="Times New Roman"/>
          <w:sz w:val="24"/>
          <w:szCs w:val="24"/>
          <w:lang w:val="en-US"/>
        </w:rPr>
        <w:t>available</w:t>
      </w:r>
      <w:r w:rsidR="007919AF" w:rsidRPr="00DB6047">
        <w:rPr>
          <w:rFonts w:ascii="Times New Roman" w:hAnsi="Times New Roman"/>
          <w:sz w:val="24"/>
          <w:szCs w:val="24"/>
          <w:lang w:val="en-US"/>
        </w:rPr>
        <w:t xml:space="preserve"> </w:t>
      </w:r>
      <w:r w:rsidRPr="00DB6047">
        <w:rPr>
          <w:rFonts w:ascii="Times New Roman" w:hAnsi="Times New Roman"/>
          <w:sz w:val="24"/>
          <w:szCs w:val="24"/>
          <w:lang w:val="en-US"/>
        </w:rPr>
        <w:t>in</w:t>
      </w:r>
      <w:r w:rsidR="007919AF" w:rsidRPr="00DB6047">
        <w:rPr>
          <w:rFonts w:ascii="Times New Roman" w:hAnsi="Times New Roman"/>
          <w:sz w:val="24"/>
          <w:szCs w:val="24"/>
          <w:lang w:val="en-US"/>
        </w:rPr>
        <w:t xml:space="preserve"> the early stages of rhizogenesis</w:t>
      </w:r>
      <w:r w:rsidR="00772727" w:rsidRPr="00DB6047">
        <w:rPr>
          <w:rFonts w:ascii="Times New Roman" w:hAnsi="Times New Roman"/>
          <w:sz w:val="24"/>
          <w:szCs w:val="24"/>
          <w:lang w:val="en-US"/>
        </w:rPr>
        <w:t>. They are indispensable for respiration which provid</w:t>
      </w:r>
      <w:r w:rsidR="007919AF" w:rsidRPr="00DB6047">
        <w:rPr>
          <w:rFonts w:ascii="Times New Roman" w:hAnsi="Times New Roman"/>
          <w:sz w:val="24"/>
          <w:szCs w:val="24"/>
          <w:lang w:val="en-US"/>
        </w:rPr>
        <w:t>e</w:t>
      </w:r>
      <w:r w:rsidR="00772727" w:rsidRPr="00DB6047">
        <w:rPr>
          <w:rFonts w:ascii="Times New Roman" w:hAnsi="Times New Roman"/>
          <w:sz w:val="24"/>
          <w:szCs w:val="24"/>
          <w:lang w:val="en-US"/>
        </w:rPr>
        <w:t xml:space="preserve">s energy for </w:t>
      </w:r>
      <w:proofErr w:type="gramStart"/>
      <w:r w:rsidR="00772727" w:rsidRPr="00DB6047">
        <w:rPr>
          <w:rFonts w:ascii="Times New Roman" w:hAnsi="Times New Roman"/>
          <w:sz w:val="24"/>
          <w:szCs w:val="24"/>
          <w:lang w:val="en-US"/>
        </w:rPr>
        <w:t>rhizogenesis ,</w:t>
      </w:r>
      <w:proofErr w:type="gramEnd"/>
      <w:r w:rsidR="00772727" w:rsidRPr="00DB6047">
        <w:rPr>
          <w:rFonts w:ascii="Times New Roman" w:hAnsi="Times New Roman"/>
          <w:sz w:val="24"/>
          <w:szCs w:val="24"/>
          <w:lang w:val="en-US"/>
        </w:rPr>
        <w:t xml:space="preserve"> a process demanding a high energy input [Couvillon 1988, </w:t>
      </w:r>
      <w:r w:rsidR="00000769" w:rsidRPr="00DB6047">
        <w:rPr>
          <w:rFonts w:ascii="Times New Roman" w:hAnsi="Times New Roman"/>
          <w:sz w:val="24"/>
          <w:szCs w:val="24"/>
          <w:lang w:val="en-US"/>
        </w:rPr>
        <w:t>Spethmann</w:t>
      </w:r>
      <w:r w:rsidR="00772727" w:rsidRPr="00DB6047">
        <w:rPr>
          <w:rFonts w:ascii="Times New Roman" w:hAnsi="Times New Roman"/>
          <w:sz w:val="24"/>
          <w:szCs w:val="24"/>
          <w:lang w:val="en-US"/>
        </w:rPr>
        <w:t xml:space="preserve"> 200</w:t>
      </w:r>
      <w:r w:rsidR="00000769" w:rsidRPr="00DB6047">
        <w:rPr>
          <w:rFonts w:ascii="Times New Roman" w:hAnsi="Times New Roman"/>
          <w:sz w:val="24"/>
          <w:szCs w:val="24"/>
          <w:lang w:val="en-US"/>
        </w:rPr>
        <w:t>1</w:t>
      </w:r>
      <w:r w:rsidR="00772727" w:rsidRPr="00DB6047">
        <w:rPr>
          <w:rFonts w:ascii="Times New Roman" w:hAnsi="Times New Roman"/>
          <w:sz w:val="24"/>
          <w:szCs w:val="24"/>
          <w:lang w:val="en-US"/>
        </w:rPr>
        <w:t xml:space="preserve">]. </w:t>
      </w:r>
      <w:r w:rsidRPr="00DB6047">
        <w:rPr>
          <w:rFonts w:ascii="Times New Roman" w:hAnsi="Times New Roman"/>
          <w:sz w:val="24"/>
          <w:szCs w:val="24"/>
          <w:lang w:val="en-US"/>
        </w:rPr>
        <w:t xml:space="preserve">In this study, </w:t>
      </w:r>
      <w:r w:rsidR="00772727" w:rsidRPr="00DB6047">
        <w:rPr>
          <w:rFonts w:ascii="Times New Roman" w:hAnsi="Times New Roman"/>
          <w:sz w:val="24"/>
          <w:szCs w:val="24"/>
          <w:lang w:val="en-US"/>
        </w:rPr>
        <w:t>no effect of bio</w:t>
      </w:r>
      <w:r w:rsidR="0002722F" w:rsidRPr="00DB6047">
        <w:rPr>
          <w:rFonts w:ascii="Times New Roman" w:hAnsi="Times New Roman"/>
          <w:sz w:val="24"/>
          <w:szCs w:val="24"/>
          <w:lang w:val="en-US"/>
        </w:rPr>
        <w:t>preparations</w:t>
      </w:r>
      <w:r w:rsidR="00772727" w:rsidRPr="00DB6047">
        <w:rPr>
          <w:rFonts w:ascii="Times New Roman" w:hAnsi="Times New Roman"/>
          <w:sz w:val="24"/>
          <w:szCs w:val="24"/>
          <w:lang w:val="en-US"/>
        </w:rPr>
        <w:t xml:space="preserve"> on respiration </w:t>
      </w:r>
      <w:r w:rsidRPr="00DB6047">
        <w:rPr>
          <w:rFonts w:ascii="Times New Roman" w:hAnsi="Times New Roman"/>
          <w:sz w:val="24"/>
          <w:szCs w:val="24"/>
          <w:lang w:val="en-US"/>
        </w:rPr>
        <w:t xml:space="preserve">was observed (excepting </w:t>
      </w:r>
      <w:r w:rsidR="00772727" w:rsidRPr="00DB6047">
        <w:rPr>
          <w:rFonts w:ascii="Times New Roman" w:hAnsi="Times New Roman"/>
          <w:sz w:val="24"/>
          <w:szCs w:val="24"/>
          <w:lang w:val="en-US"/>
        </w:rPr>
        <w:t>triple application of Route) but both preparation</w:t>
      </w:r>
      <w:r w:rsidR="007919AF" w:rsidRPr="00DB6047">
        <w:rPr>
          <w:rFonts w:ascii="Times New Roman" w:hAnsi="Times New Roman"/>
          <w:sz w:val="24"/>
          <w:szCs w:val="24"/>
          <w:lang w:val="en-US"/>
        </w:rPr>
        <w:t>s</w:t>
      </w:r>
      <w:r w:rsidR="00772727" w:rsidRPr="00DB6047">
        <w:rPr>
          <w:rFonts w:ascii="Times New Roman" w:hAnsi="Times New Roman"/>
          <w:sz w:val="24"/>
          <w:szCs w:val="24"/>
          <w:lang w:val="en-US"/>
        </w:rPr>
        <w:t xml:space="preserve"> </w:t>
      </w:r>
      <w:r w:rsidR="007919AF" w:rsidRPr="00DB6047">
        <w:rPr>
          <w:rFonts w:ascii="Times New Roman" w:hAnsi="Times New Roman"/>
          <w:sz w:val="24"/>
          <w:szCs w:val="24"/>
          <w:lang w:val="en-US"/>
        </w:rPr>
        <w:t xml:space="preserve">increased </w:t>
      </w:r>
      <w:r w:rsidRPr="00DB6047">
        <w:rPr>
          <w:rFonts w:ascii="Times New Roman" w:hAnsi="Times New Roman"/>
          <w:sz w:val="24"/>
          <w:szCs w:val="24"/>
          <w:lang w:val="en-US"/>
        </w:rPr>
        <w:t xml:space="preserve">the </w:t>
      </w:r>
      <w:r w:rsidR="007919AF" w:rsidRPr="00DB6047">
        <w:rPr>
          <w:rFonts w:ascii="Times New Roman" w:hAnsi="Times New Roman"/>
          <w:sz w:val="24"/>
          <w:szCs w:val="24"/>
          <w:lang w:val="en-US"/>
        </w:rPr>
        <w:t xml:space="preserve">activity of </w:t>
      </w:r>
      <w:r w:rsidRPr="00DB6047">
        <w:rPr>
          <w:rFonts w:ascii="Times New Roman" w:hAnsi="Times New Roman"/>
          <w:sz w:val="24"/>
          <w:szCs w:val="24"/>
          <w:lang w:val="en-US"/>
        </w:rPr>
        <w:t xml:space="preserve">the </w:t>
      </w:r>
      <w:r w:rsidR="007919AF" w:rsidRPr="00DB6047">
        <w:rPr>
          <w:rFonts w:ascii="Times New Roman" w:hAnsi="Times New Roman"/>
          <w:sz w:val="24"/>
          <w:szCs w:val="24"/>
          <w:lang w:val="en-US"/>
        </w:rPr>
        <w:t>photosynthetic system. Positive e</w:t>
      </w:r>
      <w:r w:rsidR="007919AF" w:rsidRPr="00DB6047">
        <w:rPr>
          <w:rFonts w:ascii="Times New Roman" w:hAnsi="Times New Roman"/>
          <w:sz w:val="24"/>
          <w:szCs w:val="24"/>
          <w:lang w:val="en-US"/>
        </w:rPr>
        <w:t>f</w:t>
      </w:r>
      <w:r w:rsidR="007919AF" w:rsidRPr="00DB6047">
        <w:rPr>
          <w:rFonts w:ascii="Times New Roman" w:hAnsi="Times New Roman"/>
          <w:sz w:val="24"/>
          <w:szCs w:val="24"/>
          <w:lang w:val="en-US"/>
        </w:rPr>
        <w:t xml:space="preserve">fects of biostimulators on </w:t>
      </w:r>
      <w:r w:rsidRPr="00DB6047">
        <w:rPr>
          <w:rFonts w:ascii="Times New Roman" w:hAnsi="Times New Roman"/>
          <w:sz w:val="24"/>
          <w:szCs w:val="24"/>
          <w:lang w:val="en-US"/>
        </w:rPr>
        <w:t>the photosynthetic</w:t>
      </w:r>
      <w:r w:rsidR="007919AF" w:rsidRPr="00DB6047">
        <w:rPr>
          <w:rFonts w:ascii="Times New Roman" w:hAnsi="Times New Roman"/>
          <w:sz w:val="24"/>
          <w:szCs w:val="24"/>
          <w:lang w:val="en-US"/>
        </w:rPr>
        <w:t xml:space="preserve"> rate were reported in </w:t>
      </w:r>
      <w:r w:rsidR="007919AF" w:rsidRPr="00DB6047">
        <w:rPr>
          <w:rFonts w:ascii="Times New Roman" w:hAnsi="Times New Roman"/>
          <w:i/>
          <w:sz w:val="24"/>
          <w:szCs w:val="24"/>
          <w:lang w:val="en-US"/>
        </w:rPr>
        <w:t>Arabidopsis thaliana</w:t>
      </w:r>
      <w:r w:rsidR="007919AF" w:rsidRPr="00DB6047">
        <w:rPr>
          <w:rFonts w:ascii="Times New Roman" w:hAnsi="Times New Roman"/>
          <w:sz w:val="24"/>
          <w:szCs w:val="24"/>
          <w:lang w:val="en-US"/>
        </w:rPr>
        <w:t xml:space="preserve"> [Przybysz et al. 2010, Borowski and Blamowski 2009].</w:t>
      </w:r>
    </w:p>
    <w:p w:rsidR="000B6AF5" w:rsidRPr="00DB6047" w:rsidRDefault="00283FF0" w:rsidP="00E52A51">
      <w:pPr>
        <w:spacing w:after="0" w:line="360" w:lineRule="auto"/>
        <w:ind w:firstLine="709"/>
        <w:contextualSpacing/>
        <w:jc w:val="both"/>
        <w:rPr>
          <w:rFonts w:ascii="Times New Roman" w:hAnsi="Times New Roman"/>
          <w:sz w:val="24"/>
          <w:szCs w:val="24"/>
          <w:lang w:val="en-US"/>
        </w:rPr>
      </w:pPr>
      <w:r w:rsidRPr="00DB6047">
        <w:rPr>
          <w:rFonts w:ascii="Times New Roman" w:hAnsi="Times New Roman"/>
          <w:sz w:val="24"/>
          <w:szCs w:val="24"/>
          <w:lang w:val="en-US"/>
        </w:rPr>
        <w:t xml:space="preserve">The </w:t>
      </w:r>
      <w:r w:rsidR="00565422" w:rsidRPr="00DB6047">
        <w:rPr>
          <w:rFonts w:ascii="Times New Roman" w:hAnsi="Times New Roman"/>
          <w:sz w:val="24"/>
          <w:szCs w:val="24"/>
          <w:lang w:val="en-US"/>
        </w:rPr>
        <w:t>e</w:t>
      </w:r>
      <w:r w:rsidR="000B6AF5" w:rsidRPr="00DB6047">
        <w:rPr>
          <w:rFonts w:ascii="Times New Roman" w:hAnsi="Times New Roman"/>
          <w:sz w:val="24"/>
          <w:szCs w:val="24"/>
          <w:lang w:val="en-US"/>
        </w:rPr>
        <w:t xml:space="preserve">fficiency of </w:t>
      </w:r>
      <w:r w:rsidRPr="00DB6047">
        <w:rPr>
          <w:rFonts w:ascii="Times New Roman" w:hAnsi="Times New Roman"/>
          <w:sz w:val="24"/>
          <w:szCs w:val="24"/>
          <w:lang w:val="en-US"/>
        </w:rPr>
        <w:t xml:space="preserve">the </w:t>
      </w:r>
      <w:r w:rsidR="000B6AF5" w:rsidRPr="00DB6047">
        <w:rPr>
          <w:rFonts w:ascii="Times New Roman" w:hAnsi="Times New Roman"/>
          <w:sz w:val="24"/>
          <w:szCs w:val="24"/>
          <w:lang w:val="en-US"/>
        </w:rPr>
        <w:t xml:space="preserve">photosynthetic apparatus depends on </w:t>
      </w:r>
      <w:r w:rsidRPr="00DB6047">
        <w:rPr>
          <w:rFonts w:ascii="Times New Roman" w:hAnsi="Times New Roman"/>
          <w:sz w:val="24"/>
          <w:szCs w:val="24"/>
          <w:lang w:val="en-US"/>
        </w:rPr>
        <w:t>the</w:t>
      </w:r>
      <w:r w:rsidR="000B6AF5" w:rsidRPr="00DB6047">
        <w:rPr>
          <w:rFonts w:ascii="Times New Roman" w:hAnsi="Times New Roman"/>
          <w:sz w:val="24"/>
          <w:szCs w:val="24"/>
          <w:lang w:val="en-US"/>
        </w:rPr>
        <w:t xml:space="preserve"> chlorophyll</w:t>
      </w:r>
      <w:r w:rsidRPr="00DB6047">
        <w:rPr>
          <w:rFonts w:ascii="Times New Roman" w:hAnsi="Times New Roman"/>
          <w:sz w:val="24"/>
          <w:szCs w:val="24"/>
          <w:lang w:val="en-US"/>
        </w:rPr>
        <w:t xml:space="preserve"> content</w:t>
      </w:r>
      <w:r w:rsidR="000B6AF5" w:rsidRPr="00DB6047">
        <w:rPr>
          <w:rFonts w:ascii="Times New Roman" w:hAnsi="Times New Roman"/>
          <w:sz w:val="24"/>
          <w:szCs w:val="24"/>
          <w:lang w:val="en-US"/>
        </w:rPr>
        <w:t>s [Couvillon 1988]. Both biopreparation</w:t>
      </w:r>
      <w:r w:rsidR="0002722F" w:rsidRPr="00DB6047">
        <w:rPr>
          <w:rFonts w:ascii="Times New Roman" w:hAnsi="Times New Roman"/>
          <w:sz w:val="24"/>
          <w:szCs w:val="24"/>
          <w:lang w:val="en-US"/>
        </w:rPr>
        <w:t>s</w:t>
      </w:r>
      <w:r w:rsidR="000B6AF5" w:rsidRPr="00DB6047">
        <w:rPr>
          <w:rFonts w:ascii="Times New Roman" w:hAnsi="Times New Roman"/>
          <w:sz w:val="24"/>
          <w:szCs w:val="24"/>
          <w:lang w:val="en-US"/>
        </w:rPr>
        <w:t xml:space="preserve"> </w:t>
      </w:r>
      <w:r w:rsidRPr="00DB6047">
        <w:rPr>
          <w:rFonts w:ascii="Times New Roman" w:hAnsi="Times New Roman"/>
          <w:sz w:val="24"/>
          <w:szCs w:val="24"/>
          <w:lang w:val="en-US"/>
        </w:rPr>
        <w:t>tested</w:t>
      </w:r>
      <w:r w:rsidR="000B6AF5" w:rsidRPr="00DB6047">
        <w:rPr>
          <w:rFonts w:ascii="Times New Roman" w:hAnsi="Times New Roman"/>
          <w:sz w:val="24"/>
          <w:szCs w:val="24"/>
          <w:lang w:val="en-US"/>
        </w:rPr>
        <w:t xml:space="preserve"> enhanced chlorophyll synthesis. Jacygrad and Pacholczak [2010] reported an increase in green pigment contents in nine bark cuttings treated with biopreparation Amino Total which – similarly </w:t>
      </w:r>
      <w:r w:rsidRPr="00DB6047">
        <w:rPr>
          <w:rFonts w:ascii="Times New Roman" w:hAnsi="Times New Roman"/>
          <w:sz w:val="24"/>
          <w:szCs w:val="24"/>
          <w:lang w:val="en-US"/>
        </w:rPr>
        <w:t>to</w:t>
      </w:r>
      <w:r w:rsidR="000B6AF5" w:rsidRPr="00DB6047">
        <w:rPr>
          <w:rFonts w:ascii="Times New Roman" w:hAnsi="Times New Roman"/>
          <w:sz w:val="24"/>
          <w:szCs w:val="24"/>
          <w:lang w:val="en-US"/>
        </w:rPr>
        <w:t xml:space="preserve"> AlgaminoPlant </w:t>
      </w:r>
      <w:r w:rsidRPr="00DB6047">
        <w:rPr>
          <w:rFonts w:ascii="Times New Roman" w:hAnsi="Times New Roman"/>
          <w:sz w:val="24"/>
          <w:szCs w:val="24"/>
          <w:lang w:val="en-US"/>
        </w:rPr>
        <w:t>used here</w:t>
      </w:r>
      <w:r w:rsidR="000B6AF5" w:rsidRPr="00DB6047">
        <w:rPr>
          <w:rFonts w:ascii="Times New Roman" w:hAnsi="Times New Roman"/>
          <w:sz w:val="24"/>
          <w:szCs w:val="24"/>
          <w:lang w:val="en-US"/>
        </w:rPr>
        <w:t xml:space="preserve">– contains a mixture of amino acids. Jothinayagi and Anbazhagan [2009] observed that in </w:t>
      </w:r>
      <w:r w:rsidR="000B6AF5" w:rsidRPr="00DB6047">
        <w:rPr>
          <w:rFonts w:ascii="Times New Roman" w:hAnsi="Times New Roman"/>
          <w:i/>
          <w:sz w:val="24"/>
          <w:szCs w:val="24"/>
          <w:lang w:val="en-US"/>
        </w:rPr>
        <w:t>Abelmoschus esculentus</w:t>
      </w:r>
      <w:r w:rsidR="000B6AF5" w:rsidRPr="00DB6047">
        <w:rPr>
          <w:rFonts w:ascii="Times New Roman" w:hAnsi="Times New Roman"/>
          <w:sz w:val="24"/>
          <w:szCs w:val="24"/>
          <w:lang w:val="en-US"/>
        </w:rPr>
        <w:t xml:space="preserve"> the chlorophyll content increased by 20% </w:t>
      </w:r>
      <w:r w:rsidRPr="00DB6047">
        <w:rPr>
          <w:rFonts w:ascii="Times New Roman" w:hAnsi="Times New Roman"/>
          <w:sz w:val="24"/>
          <w:szCs w:val="24"/>
          <w:lang w:val="en-US"/>
        </w:rPr>
        <w:t>after</w:t>
      </w:r>
      <w:r w:rsidR="000B6AF5" w:rsidRPr="00DB6047">
        <w:rPr>
          <w:rFonts w:ascii="Times New Roman" w:hAnsi="Times New Roman"/>
          <w:sz w:val="24"/>
          <w:szCs w:val="24"/>
          <w:lang w:val="en-US"/>
        </w:rPr>
        <w:t xml:space="preserve"> applications of low doses of sea weed extracts while high doses limited pigment synthesis</w:t>
      </w:r>
      <w:r w:rsidR="002D7DAD" w:rsidRPr="00DB6047">
        <w:rPr>
          <w:rFonts w:ascii="Times New Roman" w:hAnsi="Times New Roman"/>
          <w:sz w:val="24"/>
          <w:szCs w:val="24"/>
          <w:lang w:val="en-US"/>
        </w:rPr>
        <w:t xml:space="preserve">. According to Khan et al. [2009] both soil and foliar applications of </w:t>
      </w:r>
      <w:r w:rsidRPr="00DB6047">
        <w:rPr>
          <w:rFonts w:ascii="Times New Roman" w:hAnsi="Times New Roman"/>
          <w:sz w:val="24"/>
          <w:szCs w:val="24"/>
          <w:lang w:val="en-US"/>
        </w:rPr>
        <w:t xml:space="preserve">an </w:t>
      </w:r>
      <w:r w:rsidR="002D7DAD" w:rsidRPr="00DB6047">
        <w:rPr>
          <w:rFonts w:ascii="Times New Roman" w:hAnsi="Times New Roman"/>
          <w:sz w:val="24"/>
          <w:szCs w:val="24"/>
          <w:lang w:val="en-US"/>
        </w:rPr>
        <w:t xml:space="preserve">extract from </w:t>
      </w:r>
      <w:r w:rsidR="002D7DAD" w:rsidRPr="00DB6047">
        <w:rPr>
          <w:rFonts w:ascii="Times New Roman" w:hAnsi="Times New Roman"/>
          <w:i/>
          <w:sz w:val="24"/>
          <w:szCs w:val="24"/>
          <w:lang w:val="en-US"/>
        </w:rPr>
        <w:t xml:space="preserve">Ascophylum nodosum </w:t>
      </w:r>
      <w:r w:rsidR="002D7DAD" w:rsidRPr="00DB6047">
        <w:rPr>
          <w:rFonts w:ascii="Times New Roman" w:hAnsi="Times New Roman"/>
          <w:sz w:val="24"/>
          <w:szCs w:val="24"/>
          <w:lang w:val="en-US"/>
        </w:rPr>
        <w:t>in low concentration increased chlorophyll contents in tomato leaves. Matysiak et al. [3011] recorded the 40% i</w:t>
      </w:r>
      <w:r w:rsidR="002D7DAD" w:rsidRPr="00DB6047">
        <w:rPr>
          <w:rFonts w:ascii="Times New Roman" w:hAnsi="Times New Roman"/>
          <w:sz w:val="24"/>
          <w:szCs w:val="24"/>
          <w:lang w:val="en-US"/>
        </w:rPr>
        <w:t>n</w:t>
      </w:r>
      <w:r w:rsidR="002D7DAD" w:rsidRPr="00DB6047">
        <w:rPr>
          <w:rFonts w:ascii="Times New Roman" w:hAnsi="Times New Roman"/>
          <w:sz w:val="24"/>
          <w:szCs w:val="24"/>
          <w:lang w:val="en-US"/>
        </w:rPr>
        <w:t xml:space="preserve">crease in green pigment content in plants of </w:t>
      </w:r>
      <w:r w:rsidR="00B512A9" w:rsidRPr="00DB6047">
        <w:rPr>
          <w:rFonts w:ascii="Times New Roman" w:hAnsi="Times New Roman"/>
          <w:i/>
          <w:sz w:val="24"/>
          <w:szCs w:val="24"/>
          <w:lang w:val="en-US"/>
        </w:rPr>
        <w:t>Zea m</w:t>
      </w:r>
      <w:r w:rsidR="002D7DAD" w:rsidRPr="00DB6047">
        <w:rPr>
          <w:rFonts w:ascii="Times New Roman" w:hAnsi="Times New Roman"/>
          <w:i/>
          <w:sz w:val="24"/>
          <w:szCs w:val="24"/>
          <w:lang w:val="en-US"/>
        </w:rPr>
        <w:t>ays</w:t>
      </w:r>
      <w:r w:rsidRPr="00DB6047">
        <w:rPr>
          <w:rFonts w:ascii="Times New Roman" w:hAnsi="Times New Roman"/>
          <w:sz w:val="24"/>
          <w:szCs w:val="24"/>
          <w:lang w:val="en-US"/>
        </w:rPr>
        <w:t xml:space="preserve"> after a double foliar application of AlgaminoPlant</w:t>
      </w:r>
      <w:r w:rsidR="002D7DAD" w:rsidRPr="00DB6047">
        <w:rPr>
          <w:rFonts w:ascii="Times New Roman" w:hAnsi="Times New Roman"/>
          <w:i/>
          <w:sz w:val="24"/>
          <w:szCs w:val="24"/>
          <w:lang w:val="en-US"/>
        </w:rPr>
        <w:t>.</w:t>
      </w:r>
      <w:r w:rsidR="002D7DAD" w:rsidRPr="00DB6047">
        <w:rPr>
          <w:rFonts w:ascii="Times New Roman" w:hAnsi="Times New Roman"/>
          <w:sz w:val="24"/>
          <w:szCs w:val="24"/>
          <w:lang w:val="en-US"/>
        </w:rPr>
        <w:t xml:space="preserve"> Also Pacholczak et al. [2012] observed an elevated chlorophyll level in do</w:t>
      </w:r>
      <w:r w:rsidR="002D7DAD" w:rsidRPr="00DB6047">
        <w:rPr>
          <w:rFonts w:ascii="Times New Roman" w:hAnsi="Times New Roman"/>
          <w:sz w:val="24"/>
          <w:szCs w:val="24"/>
          <w:lang w:val="en-US"/>
        </w:rPr>
        <w:t>g</w:t>
      </w:r>
      <w:r w:rsidR="002D7DAD" w:rsidRPr="00DB6047">
        <w:rPr>
          <w:rFonts w:ascii="Times New Roman" w:hAnsi="Times New Roman"/>
          <w:sz w:val="24"/>
          <w:szCs w:val="24"/>
          <w:lang w:val="en-US"/>
        </w:rPr>
        <w:t xml:space="preserve">wood cuttings treated with AlgaminoPlant. However, Kumar and Mohan [1997] reported a negative effect of sea weeds on chlorophyll content in </w:t>
      </w:r>
      <w:r w:rsidR="002D7DAD" w:rsidRPr="00DB6047">
        <w:rPr>
          <w:rFonts w:ascii="Times New Roman" w:hAnsi="Times New Roman"/>
          <w:i/>
          <w:sz w:val="24"/>
          <w:szCs w:val="24"/>
          <w:lang w:val="en-US"/>
        </w:rPr>
        <w:t xml:space="preserve">Vigna mungo </w:t>
      </w:r>
      <w:r w:rsidR="002D7DAD" w:rsidRPr="00DB6047">
        <w:rPr>
          <w:rFonts w:ascii="Times New Roman" w:hAnsi="Times New Roman"/>
          <w:sz w:val="24"/>
          <w:szCs w:val="24"/>
          <w:lang w:val="en-US"/>
        </w:rPr>
        <w:t xml:space="preserve">var. </w:t>
      </w:r>
      <w:r w:rsidR="002D7DAD" w:rsidRPr="00DB6047">
        <w:rPr>
          <w:rFonts w:ascii="Times New Roman" w:hAnsi="Times New Roman"/>
          <w:i/>
          <w:sz w:val="24"/>
          <w:szCs w:val="24"/>
          <w:lang w:val="en-US"/>
        </w:rPr>
        <w:t>mungo.</w:t>
      </w:r>
    </w:p>
    <w:p w:rsidR="002D7DAD" w:rsidRPr="00DB6047" w:rsidRDefault="00283FF0" w:rsidP="00E52A51">
      <w:pPr>
        <w:spacing w:after="0" w:line="360" w:lineRule="auto"/>
        <w:ind w:firstLine="709"/>
        <w:contextualSpacing/>
        <w:jc w:val="both"/>
        <w:rPr>
          <w:rFonts w:ascii="Times New Roman" w:hAnsi="Times New Roman"/>
          <w:sz w:val="24"/>
          <w:szCs w:val="24"/>
          <w:lang w:val="en-US"/>
        </w:rPr>
      </w:pPr>
      <w:r w:rsidRPr="00DB6047">
        <w:rPr>
          <w:rFonts w:ascii="Times New Roman" w:hAnsi="Times New Roman"/>
          <w:sz w:val="24"/>
          <w:szCs w:val="24"/>
          <w:lang w:val="en-US"/>
        </w:rPr>
        <w:t xml:space="preserve">An </w:t>
      </w:r>
      <w:r w:rsidR="00565422" w:rsidRPr="00DB6047">
        <w:rPr>
          <w:rFonts w:ascii="Times New Roman" w:hAnsi="Times New Roman"/>
          <w:sz w:val="24"/>
          <w:szCs w:val="24"/>
          <w:lang w:val="en-US"/>
        </w:rPr>
        <w:t>i</w:t>
      </w:r>
      <w:r w:rsidR="002D7DAD" w:rsidRPr="00DB6047">
        <w:rPr>
          <w:rFonts w:ascii="Times New Roman" w:hAnsi="Times New Roman"/>
          <w:sz w:val="24"/>
          <w:szCs w:val="24"/>
          <w:lang w:val="en-US"/>
        </w:rPr>
        <w:t xml:space="preserve">ncrease in </w:t>
      </w:r>
      <w:r w:rsidRPr="00DB6047">
        <w:rPr>
          <w:rFonts w:ascii="Times New Roman" w:hAnsi="Times New Roman"/>
          <w:sz w:val="24"/>
          <w:szCs w:val="24"/>
          <w:lang w:val="en-US"/>
        </w:rPr>
        <w:t xml:space="preserve">the </w:t>
      </w:r>
      <w:r w:rsidR="002D7DAD" w:rsidRPr="00DB6047">
        <w:rPr>
          <w:rFonts w:ascii="Times New Roman" w:hAnsi="Times New Roman"/>
          <w:sz w:val="24"/>
          <w:szCs w:val="24"/>
          <w:lang w:val="en-US"/>
        </w:rPr>
        <w:t xml:space="preserve">chlorophyll contents was also observed after zinc application on plants [Nahedet al. </w:t>
      </w:r>
      <w:r w:rsidR="00CB25DF" w:rsidRPr="00DB6047">
        <w:rPr>
          <w:rFonts w:ascii="Times New Roman" w:hAnsi="Times New Roman"/>
          <w:sz w:val="24"/>
          <w:szCs w:val="24"/>
          <w:lang w:val="en-US"/>
        </w:rPr>
        <w:t>2007]</w:t>
      </w:r>
      <w:proofErr w:type="gramStart"/>
      <w:r w:rsidR="00CB25DF" w:rsidRPr="00DB6047">
        <w:rPr>
          <w:rFonts w:ascii="Times New Roman" w:hAnsi="Times New Roman"/>
          <w:sz w:val="24"/>
          <w:szCs w:val="24"/>
          <w:lang w:val="en-US"/>
        </w:rPr>
        <w:t>,</w:t>
      </w:r>
      <w:proofErr w:type="gramEnd"/>
      <w:r w:rsidR="00CB25DF" w:rsidRPr="00DB6047">
        <w:rPr>
          <w:rFonts w:ascii="Times New Roman" w:hAnsi="Times New Roman"/>
          <w:sz w:val="24"/>
          <w:szCs w:val="24"/>
          <w:lang w:val="en-US"/>
        </w:rPr>
        <w:t xml:space="preserve"> however, a fall in pigment level occurred after </w:t>
      </w:r>
      <w:r w:rsidR="00B512A9" w:rsidRPr="00DB6047">
        <w:rPr>
          <w:rFonts w:ascii="Times New Roman" w:hAnsi="Times New Roman"/>
          <w:sz w:val="24"/>
          <w:szCs w:val="24"/>
          <w:lang w:val="en-US"/>
        </w:rPr>
        <w:t xml:space="preserve">a treatment with </w:t>
      </w:r>
      <w:r w:rsidR="00CB25DF" w:rsidRPr="00DB6047">
        <w:rPr>
          <w:rFonts w:ascii="Times New Roman" w:hAnsi="Times New Roman"/>
          <w:sz w:val="24"/>
          <w:szCs w:val="24"/>
          <w:lang w:val="en-US"/>
        </w:rPr>
        <w:t xml:space="preserve">a high zinc dose. Reports on the positive effects of zinc on chlorophyll synthesis </w:t>
      </w:r>
      <w:r w:rsidRPr="00DB6047">
        <w:rPr>
          <w:rFonts w:ascii="Times New Roman" w:hAnsi="Times New Roman"/>
          <w:sz w:val="24"/>
          <w:szCs w:val="24"/>
          <w:lang w:val="en-US"/>
        </w:rPr>
        <w:t xml:space="preserve">also </w:t>
      </w:r>
      <w:r w:rsidR="00CB25DF" w:rsidRPr="00DB6047">
        <w:rPr>
          <w:rFonts w:ascii="Times New Roman" w:hAnsi="Times New Roman"/>
          <w:sz w:val="24"/>
          <w:szCs w:val="24"/>
          <w:lang w:val="en-US"/>
        </w:rPr>
        <w:t xml:space="preserve">come from </w:t>
      </w:r>
      <w:r w:rsidR="00F55D0A" w:rsidRPr="00DB6047">
        <w:rPr>
          <w:rFonts w:ascii="Times New Roman" w:hAnsi="Times New Roman"/>
          <w:sz w:val="24"/>
          <w:szCs w:val="24"/>
          <w:lang w:val="en-US"/>
        </w:rPr>
        <w:t>some work</w:t>
      </w:r>
      <w:r w:rsidR="00CB25DF" w:rsidRPr="00DB6047">
        <w:rPr>
          <w:rFonts w:ascii="Times New Roman" w:hAnsi="Times New Roman"/>
          <w:sz w:val="24"/>
          <w:szCs w:val="24"/>
          <w:lang w:val="en-US"/>
        </w:rPr>
        <w:t xml:space="preserve"> on cypress (</w:t>
      </w:r>
      <w:r w:rsidR="00CB25DF" w:rsidRPr="00DB6047">
        <w:rPr>
          <w:rFonts w:ascii="Times New Roman" w:hAnsi="Times New Roman"/>
          <w:i/>
          <w:sz w:val="24"/>
          <w:szCs w:val="24"/>
          <w:lang w:val="en-US"/>
        </w:rPr>
        <w:t>Cupressus sempervirens</w:t>
      </w:r>
      <w:r w:rsidR="00CB25DF" w:rsidRPr="00DB6047">
        <w:rPr>
          <w:rFonts w:ascii="Times New Roman" w:hAnsi="Times New Roman"/>
          <w:sz w:val="24"/>
          <w:szCs w:val="24"/>
          <w:lang w:val="en-US"/>
        </w:rPr>
        <w:t>) [Farahat et al. 2007] and pea (</w:t>
      </w:r>
      <w:r w:rsidR="00CB25DF" w:rsidRPr="00DB6047">
        <w:rPr>
          <w:rFonts w:ascii="Times New Roman" w:hAnsi="Times New Roman"/>
          <w:i/>
          <w:sz w:val="24"/>
          <w:szCs w:val="24"/>
          <w:lang w:val="en-US"/>
        </w:rPr>
        <w:t>Pisum sativum</w:t>
      </w:r>
      <w:r w:rsidR="00CB25DF" w:rsidRPr="00DB6047">
        <w:rPr>
          <w:rFonts w:ascii="Times New Roman" w:hAnsi="Times New Roman"/>
          <w:sz w:val="24"/>
          <w:szCs w:val="24"/>
          <w:lang w:val="en-US"/>
        </w:rPr>
        <w:t>) [Massoud et al. 2005]</w:t>
      </w:r>
    </w:p>
    <w:p w:rsidR="00406B56" w:rsidRPr="00DB6047" w:rsidRDefault="00CB25DF" w:rsidP="00E52A51">
      <w:pPr>
        <w:spacing w:after="0" w:line="360" w:lineRule="auto"/>
        <w:ind w:firstLine="709"/>
        <w:jc w:val="both"/>
        <w:rPr>
          <w:rFonts w:ascii="Times New Roman" w:hAnsi="Times New Roman"/>
          <w:sz w:val="24"/>
          <w:szCs w:val="24"/>
          <w:lang w:val="en-US"/>
        </w:rPr>
      </w:pPr>
      <w:r w:rsidRPr="00DB6047">
        <w:rPr>
          <w:rFonts w:ascii="Times New Roman" w:hAnsi="Times New Roman"/>
          <w:sz w:val="24"/>
          <w:szCs w:val="24"/>
          <w:lang w:val="en-US"/>
        </w:rPr>
        <w:t xml:space="preserve">Auxins participate in numerous processes of plant growth and development, however, from the point of view of woody plant propagation the most important aspect of their action is </w:t>
      </w:r>
      <w:r w:rsidR="00F55D0A" w:rsidRPr="00DB6047">
        <w:rPr>
          <w:rFonts w:ascii="Times New Roman" w:hAnsi="Times New Roman"/>
          <w:sz w:val="24"/>
          <w:szCs w:val="24"/>
          <w:lang w:val="en-US"/>
        </w:rPr>
        <w:t xml:space="preserve">in </w:t>
      </w:r>
      <w:r w:rsidRPr="00DB6047">
        <w:rPr>
          <w:rFonts w:ascii="Times New Roman" w:hAnsi="Times New Roman"/>
          <w:sz w:val="24"/>
          <w:szCs w:val="24"/>
          <w:lang w:val="en-US"/>
        </w:rPr>
        <w:t xml:space="preserve">stimulation of rhizogenesis [Bojarczuk 1997]. Blakesley et al. </w:t>
      </w:r>
      <w:r w:rsidR="00564485" w:rsidRPr="00DB6047">
        <w:rPr>
          <w:rFonts w:ascii="Times New Roman" w:hAnsi="Times New Roman"/>
          <w:sz w:val="24"/>
          <w:szCs w:val="24"/>
          <w:lang w:val="en-US"/>
        </w:rPr>
        <w:t>[</w:t>
      </w:r>
      <w:r w:rsidRPr="00DB6047">
        <w:rPr>
          <w:rFonts w:ascii="Times New Roman" w:hAnsi="Times New Roman"/>
          <w:sz w:val="24"/>
          <w:szCs w:val="24"/>
          <w:lang w:val="en-US"/>
        </w:rPr>
        <w:t>1991] studie</w:t>
      </w:r>
      <w:r w:rsidR="00406B56" w:rsidRPr="00DB6047">
        <w:rPr>
          <w:rFonts w:ascii="Times New Roman" w:hAnsi="Times New Roman"/>
          <w:sz w:val="24"/>
          <w:szCs w:val="24"/>
          <w:lang w:val="en-US"/>
        </w:rPr>
        <w:t>d</w:t>
      </w:r>
      <w:r w:rsidRPr="00DB6047">
        <w:rPr>
          <w:rFonts w:ascii="Times New Roman" w:hAnsi="Times New Roman"/>
          <w:sz w:val="24"/>
          <w:szCs w:val="24"/>
          <w:lang w:val="en-US"/>
        </w:rPr>
        <w:t xml:space="preserve"> changes </w:t>
      </w:r>
      <w:r w:rsidR="00406B56" w:rsidRPr="00DB6047">
        <w:rPr>
          <w:rFonts w:ascii="Times New Roman" w:hAnsi="Times New Roman"/>
          <w:sz w:val="24"/>
          <w:szCs w:val="24"/>
          <w:lang w:val="en-US"/>
        </w:rPr>
        <w:t>i</w:t>
      </w:r>
      <w:r w:rsidRPr="00DB6047">
        <w:rPr>
          <w:rFonts w:ascii="Times New Roman" w:hAnsi="Times New Roman"/>
          <w:sz w:val="24"/>
          <w:szCs w:val="24"/>
          <w:lang w:val="en-US"/>
        </w:rPr>
        <w:t xml:space="preserve">n </w:t>
      </w:r>
      <w:r w:rsidR="00F55D0A" w:rsidRPr="00DB6047">
        <w:rPr>
          <w:rFonts w:ascii="Times New Roman" w:hAnsi="Times New Roman"/>
          <w:sz w:val="24"/>
          <w:szCs w:val="24"/>
          <w:lang w:val="en-US"/>
        </w:rPr>
        <w:t xml:space="preserve">the </w:t>
      </w:r>
      <w:r w:rsidRPr="00DB6047">
        <w:rPr>
          <w:rFonts w:ascii="Times New Roman" w:hAnsi="Times New Roman"/>
          <w:sz w:val="24"/>
          <w:szCs w:val="24"/>
          <w:lang w:val="en-US"/>
        </w:rPr>
        <w:t xml:space="preserve">auxin contents </w:t>
      </w:r>
      <w:r w:rsidR="00406B56" w:rsidRPr="00DB6047">
        <w:rPr>
          <w:rFonts w:ascii="Times New Roman" w:hAnsi="Times New Roman"/>
          <w:sz w:val="24"/>
          <w:szCs w:val="24"/>
          <w:lang w:val="en-US"/>
        </w:rPr>
        <w:t>i</w:t>
      </w:r>
      <w:r w:rsidRPr="00DB6047">
        <w:rPr>
          <w:rFonts w:ascii="Times New Roman" w:hAnsi="Times New Roman"/>
          <w:sz w:val="24"/>
          <w:szCs w:val="24"/>
          <w:lang w:val="en-US"/>
        </w:rPr>
        <w:t xml:space="preserve">n smoke tree cuttings harvested </w:t>
      </w:r>
      <w:r w:rsidR="00406B56" w:rsidRPr="00DB6047">
        <w:rPr>
          <w:rFonts w:ascii="Times New Roman" w:hAnsi="Times New Roman"/>
          <w:sz w:val="24"/>
          <w:szCs w:val="24"/>
          <w:lang w:val="en-US"/>
        </w:rPr>
        <w:t>from stock plants of different age and on two dates - i</w:t>
      </w:r>
      <w:r w:rsidRPr="00DB6047">
        <w:rPr>
          <w:rFonts w:ascii="Times New Roman" w:hAnsi="Times New Roman"/>
          <w:sz w:val="24"/>
          <w:szCs w:val="24"/>
          <w:lang w:val="en-US"/>
        </w:rPr>
        <w:t>n June and July</w:t>
      </w:r>
      <w:r w:rsidR="00406B56" w:rsidRPr="00DB6047">
        <w:rPr>
          <w:rFonts w:ascii="Times New Roman" w:hAnsi="Times New Roman"/>
          <w:sz w:val="24"/>
          <w:szCs w:val="24"/>
          <w:lang w:val="en-US"/>
        </w:rPr>
        <w:t xml:space="preserve">. </w:t>
      </w:r>
      <w:r w:rsidR="00F55D0A" w:rsidRPr="00DB6047">
        <w:rPr>
          <w:rFonts w:ascii="Times New Roman" w:hAnsi="Times New Roman"/>
          <w:sz w:val="24"/>
          <w:szCs w:val="24"/>
          <w:lang w:val="en-US"/>
        </w:rPr>
        <w:t>R</w:t>
      </w:r>
      <w:r w:rsidR="00406B56" w:rsidRPr="00DB6047">
        <w:rPr>
          <w:rFonts w:ascii="Times New Roman" w:hAnsi="Times New Roman"/>
          <w:sz w:val="24"/>
          <w:szCs w:val="24"/>
          <w:lang w:val="en-US"/>
        </w:rPr>
        <w:t>ooting was better in June a</w:t>
      </w:r>
      <w:r w:rsidR="00564485" w:rsidRPr="00DB6047">
        <w:rPr>
          <w:rFonts w:ascii="Times New Roman" w:hAnsi="Times New Roman"/>
          <w:sz w:val="24"/>
          <w:szCs w:val="24"/>
          <w:lang w:val="en-US"/>
        </w:rPr>
        <w:t xml:space="preserve">nd the results were correlated with </w:t>
      </w:r>
      <w:r w:rsidR="00406B56" w:rsidRPr="00DB6047">
        <w:rPr>
          <w:rFonts w:ascii="Times New Roman" w:hAnsi="Times New Roman"/>
          <w:sz w:val="24"/>
          <w:szCs w:val="24"/>
          <w:lang w:val="en-US"/>
        </w:rPr>
        <w:t>hig</w:t>
      </w:r>
      <w:r w:rsidR="00406B56" w:rsidRPr="00DB6047">
        <w:rPr>
          <w:rFonts w:ascii="Times New Roman" w:hAnsi="Times New Roman"/>
          <w:sz w:val="24"/>
          <w:szCs w:val="24"/>
          <w:lang w:val="en-US"/>
        </w:rPr>
        <w:t>h</w:t>
      </w:r>
      <w:r w:rsidR="00406B56" w:rsidRPr="00DB6047">
        <w:rPr>
          <w:rFonts w:ascii="Times New Roman" w:hAnsi="Times New Roman"/>
          <w:sz w:val="24"/>
          <w:szCs w:val="24"/>
          <w:lang w:val="en-US"/>
        </w:rPr>
        <w:t>er levels of free auxins. In cuttings harvested in July</w:t>
      </w:r>
      <w:r w:rsidR="00F55D0A" w:rsidRPr="00DB6047">
        <w:rPr>
          <w:rFonts w:ascii="Times New Roman" w:hAnsi="Times New Roman"/>
          <w:sz w:val="24"/>
          <w:szCs w:val="24"/>
          <w:lang w:val="en-US"/>
        </w:rPr>
        <w:t>, the</w:t>
      </w:r>
      <w:r w:rsidR="00406B56" w:rsidRPr="00DB6047">
        <w:rPr>
          <w:rFonts w:ascii="Times New Roman" w:hAnsi="Times New Roman"/>
          <w:sz w:val="24"/>
          <w:szCs w:val="24"/>
          <w:lang w:val="en-US"/>
        </w:rPr>
        <w:t xml:space="preserve"> levels of free IAA were lower while those of conjugated IAA elevated as compared to cuttings from June. The authors speculate that in smoke tree the elevated IAA level may be indispensable for root initiation while its </w:t>
      </w:r>
      <w:r w:rsidR="00406B56" w:rsidRPr="00DB6047">
        <w:rPr>
          <w:rFonts w:ascii="Times New Roman" w:hAnsi="Times New Roman"/>
          <w:sz w:val="24"/>
          <w:szCs w:val="24"/>
          <w:lang w:val="en-US"/>
        </w:rPr>
        <w:lastRenderedPageBreak/>
        <w:t xml:space="preserve">subsequent decrease enables the root to elongate. </w:t>
      </w:r>
      <w:r w:rsidR="00F55D0A" w:rsidRPr="00DB6047">
        <w:rPr>
          <w:rFonts w:ascii="Times New Roman" w:hAnsi="Times New Roman"/>
          <w:sz w:val="24"/>
          <w:szCs w:val="24"/>
          <w:lang w:val="en-US"/>
        </w:rPr>
        <w:t>There was</w:t>
      </w:r>
      <w:r w:rsidR="00406B56" w:rsidRPr="00DB6047">
        <w:rPr>
          <w:rFonts w:ascii="Times New Roman" w:hAnsi="Times New Roman"/>
          <w:sz w:val="24"/>
          <w:szCs w:val="24"/>
          <w:lang w:val="en-US"/>
        </w:rPr>
        <w:t xml:space="preserve"> a positive effect of Route on </w:t>
      </w:r>
      <w:r w:rsidR="00F55D0A" w:rsidRPr="00DB6047">
        <w:rPr>
          <w:rFonts w:ascii="Times New Roman" w:hAnsi="Times New Roman"/>
          <w:sz w:val="24"/>
          <w:szCs w:val="24"/>
          <w:lang w:val="en-US"/>
        </w:rPr>
        <w:t xml:space="preserve">the </w:t>
      </w:r>
      <w:r w:rsidR="00406B56" w:rsidRPr="00DB6047">
        <w:rPr>
          <w:rFonts w:ascii="Times New Roman" w:hAnsi="Times New Roman"/>
          <w:sz w:val="24"/>
          <w:szCs w:val="24"/>
          <w:lang w:val="en-US"/>
        </w:rPr>
        <w:t>content of endogenous indolil acids in both cultivars while AlgaminoPlant was ineffective</w:t>
      </w:r>
      <w:r w:rsidR="00564485" w:rsidRPr="00DB6047">
        <w:rPr>
          <w:rFonts w:ascii="Times New Roman" w:hAnsi="Times New Roman"/>
          <w:sz w:val="24"/>
          <w:szCs w:val="24"/>
          <w:lang w:val="en-US"/>
        </w:rPr>
        <w:t>. Probably, zinc from the preparation participated in auxin synthesis.</w:t>
      </w:r>
      <w:r w:rsidR="00406B56" w:rsidRPr="00DB6047">
        <w:rPr>
          <w:rFonts w:ascii="Times New Roman" w:hAnsi="Times New Roman"/>
          <w:sz w:val="24"/>
          <w:szCs w:val="24"/>
          <w:lang w:val="en-US"/>
        </w:rPr>
        <w:t xml:space="preserve"> </w:t>
      </w:r>
    </w:p>
    <w:p w:rsidR="00FB2AEE" w:rsidRPr="00DB6047" w:rsidRDefault="00564485" w:rsidP="00E52A51">
      <w:pPr>
        <w:spacing w:after="0" w:line="360" w:lineRule="auto"/>
        <w:ind w:firstLine="709"/>
        <w:jc w:val="both"/>
        <w:rPr>
          <w:rFonts w:ascii="Times New Roman" w:hAnsi="Times New Roman"/>
          <w:sz w:val="24"/>
          <w:szCs w:val="24"/>
          <w:lang w:val="en-US"/>
        </w:rPr>
      </w:pPr>
      <w:r w:rsidRPr="00DB6047">
        <w:rPr>
          <w:rFonts w:ascii="Times New Roman" w:hAnsi="Times New Roman"/>
          <w:sz w:val="24"/>
          <w:szCs w:val="24"/>
          <w:lang w:val="en-US"/>
        </w:rPr>
        <w:t xml:space="preserve">Carbohydrate accumulation in plant tissues </w:t>
      </w:r>
      <w:r w:rsidR="00803D93" w:rsidRPr="00DB6047">
        <w:rPr>
          <w:rFonts w:ascii="Times New Roman" w:hAnsi="Times New Roman"/>
          <w:sz w:val="24"/>
          <w:szCs w:val="24"/>
          <w:lang w:val="en-US"/>
        </w:rPr>
        <w:t xml:space="preserve">is </w:t>
      </w:r>
      <w:r w:rsidRPr="00DB6047">
        <w:rPr>
          <w:rFonts w:ascii="Times New Roman" w:hAnsi="Times New Roman"/>
          <w:sz w:val="24"/>
          <w:szCs w:val="24"/>
          <w:lang w:val="en-US"/>
        </w:rPr>
        <w:t>crucial for successful propagation by cuttings</w:t>
      </w:r>
      <w:r w:rsidR="00F55D0A" w:rsidRPr="00DB6047">
        <w:rPr>
          <w:rFonts w:ascii="Times New Roman" w:hAnsi="Times New Roman"/>
          <w:sz w:val="24"/>
          <w:szCs w:val="24"/>
          <w:lang w:val="en-US"/>
        </w:rPr>
        <w:t xml:space="preserve"> as rhi</w:t>
      </w:r>
      <w:r w:rsidRPr="00DB6047">
        <w:rPr>
          <w:rFonts w:ascii="Times New Roman" w:hAnsi="Times New Roman"/>
          <w:sz w:val="24"/>
          <w:szCs w:val="24"/>
          <w:lang w:val="en-US"/>
        </w:rPr>
        <w:t>z</w:t>
      </w:r>
      <w:r w:rsidR="00F55D0A" w:rsidRPr="00DB6047">
        <w:rPr>
          <w:rFonts w:ascii="Times New Roman" w:hAnsi="Times New Roman"/>
          <w:sz w:val="24"/>
          <w:szCs w:val="24"/>
          <w:lang w:val="en-US"/>
        </w:rPr>
        <w:t>o</w:t>
      </w:r>
      <w:r w:rsidR="0002722F" w:rsidRPr="00DB6047">
        <w:rPr>
          <w:rFonts w:ascii="Times New Roman" w:hAnsi="Times New Roman"/>
          <w:sz w:val="24"/>
          <w:szCs w:val="24"/>
          <w:lang w:val="en-US"/>
        </w:rPr>
        <w:t>g</w:t>
      </w:r>
      <w:r w:rsidRPr="00DB6047">
        <w:rPr>
          <w:rFonts w:ascii="Times New Roman" w:hAnsi="Times New Roman"/>
          <w:sz w:val="24"/>
          <w:szCs w:val="24"/>
          <w:lang w:val="en-US"/>
        </w:rPr>
        <w:t xml:space="preserve">enesis </w:t>
      </w:r>
      <w:r w:rsidR="00803D93" w:rsidRPr="00DB6047">
        <w:rPr>
          <w:rFonts w:ascii="Times New Roman" w:hAnsi="Times New Roman"/>
          <w:sz w:val="24"/>
          <w:szCs w:val="24"/>
          <w:lang w:val="en-US"/>
        </w:rPr>
        <w:t xml:space="preserve">demands a high energy input, especially in the first stages of root initiation. Sugars are substrates for respiration </w:t>
      </w:r>
      <w:r w:rsidR="00F55D0A" w:rsidRPr="00DB6047">
        <w:rPr>
          <w:rFonts w:ascii="Times New Roman" w:hAnsi="Times New Roman"/>
          <w:sz w:val="24"/>
          <w:szCs w:val="24"/>
          <w:lang w:val="en-US"/>
        </w:rPr>
        <w:t>that provide</w:t>
      </w:r>
      <w:r w:rsidR="00803D93" w:rsidRPr="00DB6047">
        <w:rPr>
          <w:rFonts w:ascii="Times New Roman" w:hAnsi="Times New Roman"/>
          <w:sz w:val="24"/>
          <w:szCs w:val="24"/>
          <w:lang w:val="en-US"/>
        </w:rPr>
        <w:t xml:space="preserve"> energy necessary for organ diffe</w:t>
      </w:r>
      <w:r w:rsidR="00803D93" w:rsidRPr="00DB6047">
        <w:rPr>
          <w:rFonts w:ascii="Times New Roman" w:hAnsi="Times New Roman"/>
          <w:sz w:val="24"/>
          <w:szCs w:val="24"/>
          <w:lang w:val="en-US"/>
        </w:rPr>
        <w:t>r</w:t>
      </w:r>
      <w:r w:rsidR="00803D93" w:rsidRPr="00DB6047">
        <w:rPr>
          <w:rFonts w:ascii="Times New Roman" w:hAnsi="Times New Roman"/>
          <w:sz w:val="24"/>
          <w:szCs w:val="24"/>
          <w:lang w:val="en-US"/>
        </w:rPr>
        <w:t xml:space="preserve">entiation [Couvillon 1988, </w:t>
      </w:r>
      <w:proofErr w:type="gramStart"/>
      <w:r w:rsidR="00803D93" w:rsidRPr="00DB6047">
        <w:rPr>
          <w:rFonts w:ascii="Times New Roman" w:hAnsi="Times New Roman"/>
          <w:sz w:val="24"/>
          <w:szCs w:val="24"/>
          <w:lang w:val="en-US"/>
        </w:rPr>
        <w:t>Costa  et</w:t>
      </w:r>
      <w:proofErr w:type="gramEnd"/>
      <w:r w:rsidR="00803D93" w:rsidRPr="00DB6047">
        <w:rPr>
          <w:rFonts w:ascii="Times New Roman" w:hAnsi="Times New Roman"/>
          <w:sz w:val="24"/>
          <w:szCs w:val="24"/>
          <w:lang w:val="en-US"/>
        </w:rPr>
        <w:t xml:space="preserve"> al. 2007</w:t>
      </w:r>
      <w:r w:rsidR="00000769" w:rsidRPr="00DB6047">
        <w:rPr>
          <w:rFonts w:ascii="Times New Roman" w:hAnsi="Times New Roman"/>
          <w:sz w:val="24"/>
          <w:szCs w:val="24"/>
          <w:lang w:val="en-US"/>
        </w:rPr>
        <w:t>]</w:t>
      </w:r>
      <w:r w:rsidR="00803D93" w:rsidRPr="00DB6047">
        <w:rPr>
          <w:rFonts w:ascii="Times New Roman" w:hAnsi="Times New Roman"/>
          <w:i/>
          <w:sz w:val="24"/>
          <w:szCs w:val="24"/>
          <w:lang w:val="en-US"/>
        </w:rPr>
        <w:t>.</w:t>
      </w:r>
      <w:r w:rsidR="00803D93" w:rsidRPr="00DB6047">
        <w:rPr>
          <w:rFonts w:ascii="Times New Roman" w:hAnsi="Times New Roman"/>
          <w:sz w:val="24"/>
          <w:szCs w:val="24"/>
          <w:lang w:val="en-US"/>
        </w:rPr>
        <w:t xml:space="preserve"> According to Sivasankari et al. [2006] the le</w:t>
      </w:r>
      <w:r w:rsidR="00803D93" w:rsidRPr="00DB6047">
        <w:rPr>
          <w:rFonts w:ascii="Times New Roman" w:hAnsi="Times New Roman"/>
          <w:sz w:val="24"/>
          <w:szCs w:val="24"/>
          <w:lang w:val="en-US"/>
        </w:rPr>
        <w:t>v</w:t>
      </w:r>
      <w:r w:rsidR="00803D93" w:rsidRPr="00DB6047">
        <w:rPr>
          <w:rFonts w:ascii="Times New Roman" w:hAnsi="Times New Roman"/>
          <w:sz w:val="24"/>
          <w:szCs w:val="24"/>
          <w:lang w:val="en-US"/>
        </w:rPr>
        <w:t>els of reducing and total soluble sugars increase in plants</w:t>
      </w:r>
      <w:r w:rsidR="00565422" w:rsidRPr="00DB6047">
        <w:rPr>
          <w:rFonts w:ascii="Times New Roman" w:hAnsi="Times New Roman"/>
          <w:sz w:val="24"/>
          <w:szCs w:val="24"/>
          <w:lang w:val="en-US"/>
        </w:rPr>
        <w:t xml:space="preserve"> of </w:t>
      </w:r>
      <w:r w:rsidR="00565422" w:rsidRPr="00DB6047">
        <w:rPr>
          <w:rFonts w:ascii="Times New Roman" w:hAnsi="Times New Roman"/>
          <w:i/>
          <w:sz w:val="24"/>
          <w:szCs w:val="24"/>
          <w:lang w:val="en-US"/>
        </w:rPr>
        <w:t>Vigna sinensis</w:t>
      </w:r>
      <w:r w:rsidR="00803D93" w:rsidRPr="00DB6047">
        <w:rPr>
          <w:rFonts w:ascii="Times New Roman" w:hAnsi="Times New Roman"/>
          <w:sz w:val="24"/>
          <w:szCs w:val="24"/>
          <w:lang w:val="en-US"/>
        </w:rPr>
        <w:t xml:space="preserve"> </w:t>
      </w:r>
      <w:r w:rsidR="00F55D0A" w:rsidRPr="00DB6047">
        <w:rPr>
          <w:rFonts w:ascii="Times New Roman" w:hAnsi="Times New Roman"/>
          <w:sz w:val="24"/>
          <w:szCs w:val="24"/>
          <w:lang w:val="en-US"/>
        </w:rPr>
        <w:t>after</w:t>
      </w:r>
      <w:r w:rsidR="00803D93" w:rsidRPr="00DB6047">
        <w:rPr>
          <w:rFonts w:ascii="Times New Roman" w:hAnsi="Times New Roman"/>
          <w:sz w:val="24"/>
          <w:szCs w:val="24"/>
          <w:lang w:val="en-US"/>
        </w:rPr>
        <w:t xml:space="preserve"> seaweed e</w:t>
      </w:r>
      <w:r w:rsidR="00803D93" w:rsidRPr="00DB6047">
        <w:rPr>
          <w:rFonts w:ascii="Times New Roman" w:hAnsi="Times New Roman"/>
          <w:sz w:val="24"/>
          <w:szCs w:val="24"/>
          <w:lang w:val="en-US"/>
        </w:rPr>
        <w:t>x</w:t>
      </w:r>
      <w:r w:rsidR="00803D93" w:rsidRPr="00DB6047">
        <w:rPr>
          <w:rFonts w:ascii="Times New Roman" w:hAnsi="Times New Roman"/>
          <w:sz w:val="24"/>
          <w:szCs w:val="24"/>
          <w:lang w:val="en-US"/>
        </w:rPr>
        <w:t xml:space="preserve">tract applications. Rathore et al. [2009] reported an increase in </w:t>
      </w:r>
      <w:r w:rsidR="00F55D0A" w:rsidRPr="00DB6047">
        <w:rPr>
          <w:rFonts w:ascii="Times New Roman" w:hAnsi="Times New Roman"/>
          <w:sz w:val="24"/>
          <w:szCs w:val="24"/>
          <w:lang w:val="en-US"/>
        </w:rPr>
        <w:t xml:space="preserve">the </w:t>
      </w:r>
      <w:r w:rsidR="00803D93" w:rsidRPr="00DB6047">
        <w:rPr>
          <w:rFonts w:ascii="Times New Roman" w:hAnsi="Times New Roman"/>
          <w:sz w:val="24"/>
          <w:szCs w:val="24"/>
          <w:lang w:val="en-US"/>
        </w:rPr>
        <w:t xml:space="preserve">carbohydrate contents in plants of </w:t>
      </w:r>
      <w:r w:rsidR="00803D93" w:rsidRPr="00DB6047">
        <w:rPr>
          <w:rFonts w:ascii="Times New Roman" w:hAnsi="Times New Roman"/>
          <w:i/>
          <w:sz w:val="24"/>
          <w:szCs w:val="24"/>
          <w:lang w:val="en-US"/>
        </w:rPr>
        <w:t>Glycine max</w:t>
      </w:r>
      <w:r w:rsidR="00803D93" w:rsidRPr="00DB6047">
        <w:rPr>
          <w:rFonts w:ascii="Times New Roman" w:hAnsi="Times New Roman"/>
          <w:sz w:val="24"/>
          <w:szCs w:val="24"/>
          <w:lang w:val="en-US"/>
        </w:rPr>
        <w:t xml:space="preserve"> treated with a biopreparation based on </w:t>
      </w:r>
      <w:r w:rsidR="00F55D0A" w:rsidRPr="00DB6047">
        <w:rPr>
          <w:rFonts w:ascii="Times New Roman" w:hAnsi="Times New Roman"/>
          <w:sz w:val="24"/>
          <w:szCs w:val="24"/>
          <w:lang w:val="en-US"/>
        </w:rPr>
        <w:t xml:space="preserve">an </w:t>
      </w:r>
      <w:r w:rsidR="00803D93" w:rsidRPr="00DB6047">
        <w:rPr>
          <w:rFonts w:ascii="Times New Roman" w:hAnsi="Times New Roman"/>
          <w:sz w:val="24"/>
          <w:szCs w:val="24"/>
          <w:lang w:val="en-US"/>
        </w:rPr>
        <w:t xml:space="preserve">extract from </w:t>
      </w:r>
      <w:r w:rsidR="00803D93" w:rsidRPr="00DB6047">
        <w:rPr>
          <w:rFonts w:ascii="Times New Roman" w:hAnsi="Times New Roman"/>
          <w:i/>
          <w:sz w:val="24"/>
          <w:szCs w:val="24"/>
          <w:lang w:val="en-US"/>
        </w:rPr>
        <w:t>Kappaphycus alvarezii.</w:t>
      </w:r>
      <w:r w:rsidR="00FB2AEE" w:rsidRPr="00DB6047">
        <w:rPr>
          <w:rFonts w:ascii="Times New Roman" w:hAnsi="Times New Roman"/>
          <w:i/>
          <w:sz w:val="24"/>
          <w:szCs w:val="24"/>
          <w:lang w:val="en-US"/>
        </w:rPr>
        <w:t xml:space="preserve"> </w:t>
      </w:r>
      <w:r w:rsidR="00803D93" w:rsidRPr="00DB6047">
        <w:rPr>
          <w:rFonts w:ascii="Times New Roman" w:hAnsi="Times New Roman"/>
          <w:sz w:val="24"/>
          <w:szCs w:val="24"/>
          <w:lang w:val="en-US"/>
        </w:rPr>
        <w:t xml:space="preserve">However, Jacygrad and Pacholczaka [2010] observed a </w:t>
      </w:r>
      <w:r w:rsidR="00F55D0A" w:rsidRPr="00DB6047">
        <w:rPr>
          <w:rFonts w:ascii="Times New Roman" w:hAnsi="Times New Roman"/>
          <w:sz w:val="24"/>
          <w:szCs w:val="24"/>
          <w:lang w:val="en-US"/>
        </w:rPr>
        <w:t>drop</w:t>
      </w:r>
      <w:r w:rsidR="00FB2AEE" w:rsidRPr="00DB6047">
        <w:rPr>
          <w:rFonts w:ascii="Times New Roman" w:hAnsi="Times New Roman"/>
          <w:sz w:val="24"/>
          <w:szCs w:val="24"/>
          <w:lang w:val="en-US"/>
        </w:rPr>
        <w:t xml:space="preserve"> </w:t>
      </w:r>
      <w:r w:rsidR="00803D93" w:rsidRPr="00DB6047">
        <w:rPr>
          <w:rFonts w:ascii="Times New Roman" w:hAnsi="Times New Roman"/>
          <w:sz w:val="24"/>
          <w:szCs w:val="24"/>
          <w:lang w:val="en-US"/>
        </w:rPr>
        <w:t xml:space="preserve">in </w:t>
      </w:r>
      <w:r w:rsidR="00F55D0A" w:rsidRPr="00DB6047">
        <w:rPr>
          <w:rFonts w:ascii="Times New Roman" w:hAnsi="Times New Roman"/>
          <w:sz w:val="24"/>
          <w:szCs w:val="24"/>
          <w:lang w:val="en-US"/>
        </w:rPr>
        <w:t xml:space="preserve">the </w:t>
      </w:r>
      <w:r w:rsidR="00803D93" w:rsidRPr="00DB6047">
        <w:rPr>
          <w:rFonts w:ascii="Times New Roman" w:hAnsi="Times New Roman"/>
          <w:sz w:val="24"/>
          <w:szCs w:val="24"/>
          <w:lang w:val="en-US"/>
        </w:rPr>
        <w:t>sugar contents in cuttings of two ninebark cultivars</w:t>
      </w:r>
      <w:r w:rsidR="00FB2AEE" w:rsidRPr="00DB6047">
        <w:rPr>
          <w:rFonts w:ascii="Times New Roman" w:hAnsi="Times New Roman"/>
          <w:sz w:val="24"/>
          <w:szCs w:val="24"/>
          <w:lang w:val="en-US"/>
        </w:rPr>
        <w:t xml:space="preserve"> treated wit</w:t>
      </w:r>
      <w:r w:rsidR="00B512A9" w:rsidRPr="00DB6047">
        <w:rPr>
          <w:rFonts w:ascii="Times New Roman" w:hAnsi="Times New Roman"/>
          <w:sz w:val="24"/>
          <w:szCs w:val="24"/>
          <w:lang w:val="en-US"/>
        </w:rPr>
        <w:t xml:space="preserve">h biopreparation Amino Total </w:t>
      </w:r>
      <w:r w:rsidR="00F55D0A" w:rsidRPr="00DB6047">
        <w:rPr>
          <w:rFonts w:ascii="Times New Roman" w:hAnsi="Times New Roman"/>
          <w:sz w:val="24"/>
          <w:szCs w:val="24"/>
          <w:lang w:val="en-US"/>
        </w:rPr>
        <w:t>al</w:t>
      </w:r>
      <w:r w:rsidR="00B512A9" w:rsidRPr="00DB6047">
        <w:rPr>
          <w:rFonts w:ascii="Times New Roman" w:hAnsi="Times New Roman"/>
          <w:sz w:val="24"/>
          <w:szCs w:val="24"/>
          <w:lang w:val="en-US"/>
        </w:rPr>
        <w:t>though</w:t>
      </w:r>
      <w:r w:rsidR="00FB2AEE" w:rsidRPr="00DB6047">
        <w:rPr>
          <w:rFonts w:ascii="Times New Roman" w:hAnsi="Times New Roman"/>
          <w:sz w:val="24"/>
          <w:szCs w:val="24"/>
          <w:lang w:val="en-US"/>
        </w:rPr>
        <w:t xml:space="preserve"> </w:t>
      </w:r>
      <w:r w:rsidR="00F55D0A" w:rsidRPr="00DB6047">
        <w:rPr>
          <w:rFonts w:ascii="Times New Roman" w:hAnsi="Times New Roman"/>
          <w:sz w:val="24"/>
          <w:szCs w:val="24"/>
          <w:lang w:val="en-US"/>
        </w:rPr>
        <w:t>this drop</w:t>
      </w:r>
      <w:r w:rsidR="00FB2AEE" w:rsidRPr="00DB6047">
        <w:rPr>
          <w:rFonts w:ascii="Times New Roman" w:hAnsi="Times New Roman"/>
          <w:sz w:val="24"/>
          <w:szCs w:val="24"/>
          <w:lang w:val="en-US"/>
        </w:rPr>
        <w:t xml:space="preserve"> </w:t>
      </w:r>
      <w:r w:rsidR="004B537A" w:rsidRPr="00DB6047">
        <w:rPr>
          <w:rFonts w:ascii="Times New Roman" w:hAnsi="Times New Roman"/>
          <w:sz w:val="24"/>
          <w:szCs w:val="24"/>
          <w:lang w:val="en-US"/>
        </w:rPr>
        <w:t xml:space="preserve">did not affect </w:t>
      </w:r>
      <w:r w:rsidR="00F55D0A" w:rsidRPr="00DB6047">
        <w:rPr>
          <w:rFonts w:ascii="Times New Roman" w:hAnsi="Times New Roman"/>
          <w:sz w:val="24"/>
          <w:szCs w:val="24"/>
          <w:lang w:val="en-US"/>
        </w:rPr>
        <w:t xml:space="preserve">the </w:t>
      </w:r>
      <w:r w:rsidR="00FB2AEE" w:rsidRPr="00DB6047">
        <w:rPr>
          <w:rFonts w:ascii="Times New Roman" w:hAnsi="Times New Roman"/>
          <w:sz w:val="24"/>
          <w:szCs w:val="24"/>
          <w:lang w:val="en-US"/>
        </w:rPr>
        <w:t>rooting ability. In dogwood</w:t>
      </w:r>
      <w:r w:rsidR="00F55D0A" w:rsidRPr="00DB6047">
        <w:rPr>
          <w:rFonts w:ascii="Times New Roman" w:hAnsi="Times New Roman"/>
          <w:sz w:val="24"/>
          <w:szCs w:val="24"/>
          <w:lang w:val="en-US"/>
        </w:rPr>
        <w:t>,</w:t>
      </w:r>
      <w:r w:rsidR="00FB2AEE" w:rsidRPr="00DB6047">
        <w:rPr>
          <w:rFonts w:ascii="Times New Roman" w:hAnsi="Times New Roman"/>
          <w:sz w:val="24"/>
          <w:szCs w:val="24"/>
          <w:lang w:val="en-US"/>
        </w:rPr>
        <w:t xml:space="preserve"> the carbohydrate levels in cuttings increased </w:t>
      </w:r>
      <w:r w:rsidR="00F55D0A" w:rsidRPr="00DB6047">
        <w:rPr>
          <w:rFonts w:ascii="Times New Roman" w:hAnsi="Times New Roman"/>
          <w:sz w:val="24"/>
          <w:szCs w:val="24"/>
          <w:lang w:val="en-US"/>
        </w:rPr>
        <w:t>after</w:t>
      </w:r>
      <w:r w:rsidR="004B537A" w:rsidRPr="00DB6047">
        <w:rPr>
          <w:rFonts w:ascii="Times New Roman" w:hAnsi="Times New Roman"/>
          <w:sz w:val="24"/>
          <w:szCs w:val="24"/>
          <w:lang w:val="en-US"/>
        </w:rPr>
        <w:t xml:space="preserve"> </w:t>
      </w:r>
      <w:r w:rsidR="00FB2AEE" w:rsidRPr="00DB6047">
        <w:rPr>
          <w:rFonts w:ascii="Times New Roman" w:hAnsi="Times New Roman"/>
          <w:sz w:val="24"/>
          <w:szCs w:val="24"/>
          <w:lang w:val="en-US"/>
        </w:rPr>
        <w:t>AlgaminoPlant</w:t>
      </w:r>
      <w:r w:rsidR="004B537A" w:rsidRPr="00DB6047">
        <w:rPr>
          <w:rFonts w:ascii="Times New Roman" w:hAnsi="Times New Roman"/>
          <w:sz w:val="24"/>
          <w:szCs w:val="24"/>
          <w:lang w:val="en-US"/>
        </w:rPr>
        <w:t xml:space="preserve"> [Pacholczak et al. 2012]</w:t>
      </w:r>
      <w:r w:rsidR="00D74800" w:rsidRPr="00DB6047">
        <w:rPr>
          <w:rFonts w:ascii="Times New Roman" w:hAnsi="Times New Roman"/>
          <w:sz w:val="24"/>
          <w:szCs w:val="24"/>
          <w:lang w:val="en-US"/>
        </w:rPr>
        <w:t xml:space="preserve">. </w:t>
      </w:r>
      <w:r w:rsidR="00FB2AEE" w:rsidRPr="00DB6047">
        <w:rPr>
          <w:rFonts w:ascii="Times New Roman" w:hAnsi="Times New Roman"/>
          <w:sz w:val="24"/>
          <w:szCs w:val="24"/>
          <w:lang w:val="en-US"/>
        </w:rPr>
        <w:t xml:space="preserve">Zinc applications also resulted in increases in sugar contents in </w:t>
      </w:r>
      <w:r w:rsidR="00FB2AEE" w:rsidRPr="00DB6047">
        <w:rPr>
          <w:rFonts w:ascii="Times New Roman" w:hAnsi="Times New Roman"/>
          <w:i/>
          <w:sz w:val="24"/>
          <w:szCs w:val="24"/>
          <w:lang w:val="en-US"/>
        </w:rPr>
        <w:t>Ocimum basilicum</w:t>
      </w:r>
      <w:r w:rsidR="00FB2AEE" w:rsidRPr="00DB6047">
        <w:rPr>
          <w:rFonts w:ascii="Times New Roman" w:hAnsi="Times New Roman"/>
          <w:sz w:val="24"/>
          <w:szCs w:val="24"/>
          <w:lang w:val="en-US"/>
        </w:rPr>
        <w:t xml:space="preserve"> [Bedour at al.1994] and radish [Nabila </w:t>
      </w:r>
      <w:proofErr w:type="gramStart"/>
      <w:r w:rsidR="00FB2AEE" w:rsidRPr="00DB6047">
        <w:rPr>
          <w:rFonts w:ascii="Times New Roman" w:hAnsi="Times New Roman"/>
          <w:sz w:val="24"/>
          <w:szCs w:val="24"/>
          <w:lang w:val="en-US"/>
        </w:rPr>
        <w:t>et</w:t>
      </w:r>
      <w:proofErr w:type="gramEnd"/>
      <w:r w:rsidR="00FB2AEE" w:rsidRPr="00DB6047">
        <w:rPr>
          <w:rFonts w:ascii="Times New Roman" w:hAnsi="Times New Roman"/>
          <w:sz w:val="24"/>
          <w:szCs w:val="24"/>
          <w:lang w:val="en-US"/>
        </w:rPr>
        <w:t xml:space="preserve"> al.2003] </w:t>
      </w:r>
      <w:r w:rsidR="003A2C8A" w:rsidRPr="00DB6047">
        <w:rPr>
          <w:rFonts w:ascii="Times New Roman" w:hAnsi="Times New Roman"/>
          <w:sz w:val="24"/>
          <w:szCs w:val="24"/>
          <w:lang w:val="en-US"/>
        </w:rPr>
        <w:t>al</w:t>
      </w:r>
      <w:r w:rsidR="00FB2AEE" w:rsidRPr="00DB6047">
        <w:rPr>
          <w:rFonts w:ascii="Times New Roman" w:hAnsi="Times New Roman"/>
          <w:sz w:val="24"/>
          <w:szCs w:val="24"/>
          <w:lang w:val="en-US"/>
        </w:rPr>
        <w:t>t</w:t>
      </w:r>
      <w:r w:rsidR="00FB2AEE" w:rsidRPr="00DB6047">
        <w:rPr>
          <w:rFonts w:ascii="Times New Roman" w:hAnsi="Times New Roman"/>
          <w:sz w:val="24"/>
          <w:szCs w:val="24"/>
          <w:lang w:val="en-US"/>
        </w:rPr>
        <w:t xml:space="preserve">hough no </w:t>
      </w:r>
      <w:r w:rsidR="003A2C8A" w:rsidRPr="00DB6047">
        <w:rPr>
          <w:rFonts w:ascii="Times New Roman" w:hAnsi="Times New Roman"/>
          <w:sz w:val="24"/>
          <w:szCs w:val="24"/>
          <w:lang w:val="en-US"/>
        </w:rPr>
        <w:t xml:space="preserve">such </w:t>
      </w:r>
      <w:r w:rsidR="00FB2AEE" w:rsidRPr="00DB6047">
        <w:rPr>
          <w:rFonts w:ascii="Times New Roman" w:hAnsi="Times New Roman"/>
          <w:sz w:val="24"/>
          <w:szCs w:val="24"/>
          <w:lang w:val="en-US"/>
        </w:rPr>
        <w:t xml:space="preserve">changes were observed in </w:t>
      </w:r>
      <w:r w:rsidR="00FB2AEE" w:rsidRPr="00DB6047">
        <w:rPr>
          <w:rFonts w:ascii="Times New Roman" w:hAnsi="Times New Roman"/>
          <w:i/>
          <w:sz w:val="24"/>
          <w:szCs w:val="24"/>
          <w:lang w:val="en-US"/>
        </w:rPr>
        <w:t>Salvia farinacea</w:t>
      </w:r>
      <w:r w:rsidR="00FB2AEE" w:rsidRPr="00DB6047">
        <w:rPr>
          <w:rFonts w:ascii="Times New Roman" w:hAnsi="Times New Roman"/>
          <w:sz w:val="24"/>
          <w:szCs w:val="24"/>
          <w:lang w:val="en-US"/>
        </w:rPr>
        <w:t xml:space="preserve"> [Nahed et al.2007]</w:t>
      </w:r>
      <w:r w:rsidR="004B537A" w:rsidRPr="00DB6047">
        <w:rPr>
          <w:rFonts w:ascii="Times New Roman" w:hAnsi="Times New Roman"/>
          <w:sz w:val="24"/>
          <w:szCs w:val="24"/>
          <w:lang w:val="en-US"/>
        </w:rPr>
        <w:t xml:space="preserve">. In </w:t>
      </w:r>
      <w:r w:rsidR="003A2C8A" w:rsidRPr="00DB6047">
        <w:rPr>
          <w:rFonts w:ascii="Times New Roman" w:hAnsi="Times New Roman"/>
          <w:sz w:val="24"/>
          <w:szCs w:val="24"/>
          <w:lang w:val="en-US"/>
        </w:rPr>
        <w:t xml:space="preserve">the </w:t>
      </w:r>
      <w:r w:rsidR="004B537A" w:rsidRPr="00DB6047">
        <w:rPr>
          <w:rFonts w:ascii="Times New Roman" w:hAnsi="Times New Roman"/>
          <w:sz w:val="24"/>
          <w:szCs w:val="24"/>
          <w:lang w:val="en-US"/>
        </w:rPr>
        <w:t>present work</w:t>
      </w:r>
      <w:r w:rsidR="003A2C8A" w:rsidRPr="00DB6047">
        <w:rPr>
          <w:rFonts w:ascii="Times New Roman" w:hAnsi="Times New Roman"/>
          <w:sz w:val="24"/>
          <w:szCs w:val="24"/>
          <w:lang w:val="en-US"/>
        </w:rPr>
        <w:t>,</w:t>
      </w:r>
      <w:r w:rsidR="004B537A" w:rsidRPr="00DB6047">
        <w:rPr>
          <w:rFonts w:ascii="Times New Roman" w:hAnsi="Times New Roman"/>
          <w:sz w:val="24"/>
          <w:szCs w:val="24"/>
          <w:lang w:val="en-US"/>
        </w:rPr>
        <w:t xml:space="preserve"> no significant changes occurred in reducing sugars but </w:t>
      </w:r>
      <w:r w:rsidR="003A2C8A" w:rsidRPr="00DB6047">
        <w:rPr>
          <w:rFonts w:ascii="Times New Roman" w:hAnsi="Times New Roman"/>
          <w:sz w:val="24"/>
          <w:szCs w:val="24"/>
          <w:lang w:val="en-US"/>
        </w:rPr>
        <w:t xml:space="preserve">the </w:t>
      </w:r>
      <w:r w:rsidR="004B537A" w:rsidRPr="00DB6047">
        <w:rPr>
          <w:rFonts w:ascii="Times New Roman" w:hAnsi="Times New Roman"/>
          <w:sz w:val="24"/>
          <w:szCs w:val="24"/>
          <w:lang w:val="en-US"/>
        </w:rPr>
        <w:t>amounts of total soluble su</w:t>
      </w:r>
      <w:r w:rsidR="004B537A" w:rsidRPr="00DB6047">
        <w:rPr>
          <w:rFonts w:ascii="Times New Roman" w:hAnsi="Times New Roman"/>
          <w:sz w:val="24"/>
          <w:szCs w:val="24"/>
          <w:lang w:val="en-US"/>
        </w:rPr>
        <w:t>g</w:t>
      </w:r>
      <w:r w:rsidR="004B537A" w:rsidRPr="00DB6047">
        <w:rPr>
          <w:rFonts w:ascii="Times New Roman" w:hAnsi="Times New Roman"/>
          <w:sz w:val="24"/>
          <w:szCs w:val="24"/>
          <w:lang w:val="en-US"/>
        </w:rPr>
        <w:t xml:space="preserve">ars </w:t>
      </w:r>
      <w:r w:rsidR="003A2C8A" w:rsidRPr="00DB6047">
        <w:rPr>
          <w:rFonts w:ascii="Times New Roman" w:hAnsi="Times New Roman"/>
          <w:sz w:val="24"/>
          <w:szCs w:val="24"/>
          <w:lang w:val="en-US"/>
        </w:rPr>
        <w:t>dropped</w:t>
      </w:r>
      <w:r w:rsidR="004B537A" w:rsidRPr="00DB6047">
        <w:rPr>
          <w:rFonts w:ascii="Times New Roman" w:hAnsi="Times New Roman"/>
          <w:sz w:val="24"/>
          <w:szCs w:val="24"/>
          <w:lang w:val="en-US"/>
        </w:rPr>
        <w:t xml:space="preserve"> in both cultivars </w:t>
      </w:r>
      <w:r w:rsidR="003A2C8A" w:rsidRPr="00DB6047">
        <w:rPr>
          <w:rFonts w:ascii="Times New Roman" w:hAnsi="Times New Roman"/>
          <w:sz w:val="24"/>
          <w:szCs w:val="24"/>
          <w:lang w:val="en-US"/>
        </w:rPr>
        <w:t>tested</w:t>
      </w:r>
      <w:r w:rsidR="004B537A" w:rsidRPr="00DB6047">
        <w:rPr>
          <w:rFonts w:ascii="Times New Roman" w:hAnsi="Times New Roman"/>
          <w:sz w:val="24"/>
          <w:szCs w:val="24"/>
          <w:lang w:val="en-US"/>
        </w:rPr>
        <w:t>.</w:t>
      </w:r>
    </w:p>
    <w:p w:rsidR="006C4DCB" w:rsidRPr="00DB6047" w:rsidRDefault="004B537A" w:rsidP="00E52A51">
      <w:pPr>
        <w:spacing w:after="0" w:line="360" w:lineRule="auto"/>
        <w:ind w:firstLine="709"/>
        <w:jc w:val="both"/>
        <w:rPr>
          <w:rFonts w:ascii="Times New Roman" w:hAnsi="Times New Roman"/>
          <w:sz w:val="24"/>
          <w:szCs w:val="24"/>
          <w:lang w:val="en-US"/>
        </w:rPr>
      </w:pPr>
      <w:r w:rsidRPr="00DB6047">
        <w:rPr>
          <w:rFonts w:ascii="Times New Roman" w:hAnsi="Times New Roman"/>
          <w:sz w:val="24"/>
          <w:szCs w:val="24"/>
          <w:lang w:val="en-US"/>
        </w:rPr>
        <w:t>Amino acids are used for protein synthesis and their binding into macromolecules is a process</w:t>
      </w:r>
      <w:r w:rsidR="006C4DCB" w:rsidRPr="00DB6047">
        <w:rPr>
          <w:rFonts w:ascii="Times New Roman" w:hAnsi="Times New Roman"/>
          <w:sz w:val="24"/>
          <w:szCs w:val="24"/>
          <w:lang w:val="en-US"/>
        </w:rPr>
        <w:t xml:space="preserve"> </w:t>
      </w:r>
      <w:r w:rsidR="0002722F" w:rsidRPr="00DB6047">
        <w:rPr>
          <w:rFonts w:ascii="Times New Roman" w:hAnsi="Times New Roman"/>
          <w:sz w:val="24"/>
          <w:szCs w:val="24"/>
          <w:lang w:val="en-US"/>
        </w:rPr>
        <w:t>requiring</w:t>
      </w:r>
      <w:r w:rsidR="006C4DCB" w:rsidRPr="00DB6047">
        <w:rPr>
          <w:rFonts w:ascii="Times New Roman" w:hAnsi="Times New Roman"/>
          <w:sz w:val="24"/>
          <w:szCs w:val="24"/>
          <w:lang w:val="en-US"/>
        </w:rPr>
        <w:t xml:space="preserve"> a high energy input</w:t>
      </w:r>
      <w:r w:rsidRPr="00DB6047">
        <w:rPr>
          <w:rFonts w:ascii="Times New Roman" w:hAnsi="Times New Roman"/>
          <w:sz w:val="24"/>
          <w:szCs w:val="24"/>
          <w:lang w:val="en-US"/>
        </w:rPr>
        <w:t xml:space="preserve">. </w:t>
      </w:r>
      <w:r w:rsidR="006C4DCB" w:rsidRPr="00DB6047">
        <w:rPr>
          <w:rFonts w:ascii="Times New Roman" w:hAnsi="Times New Roman"/>
          <w:sz w:val="24"/>
          <w:szCs w:val="24"/>
          <w:lang w:val="en-US"/>
        </w:rPr>
        <w:t>Plants are able to synthes</w:t>
      </w:r>
      <w:r w:rsidRPr="00DB6047">
        <w:rPr>
          <w:rFonts w:ascii="Times New Roman" w:hAnsi="Times New Roman"/>
          <w:sz w:val="24"/>
          <w:szCs w:val="24"/>
          <w:lang w:val="en-US"/>
        </w:rPr>
        <w:t>i</w:t>
      </w:r>
      <w:r w:rsidR="006C4DCB" w:rsidRPr="00DB6047">
        <w:rPr>
          <w:rFonts w:ascii="Times New Roman" w:hAnsi="Times New Roman"/>
          <w:sz w:val="24"/>
          <w:szCs w:val="24"/>
          <w:lang w:val="en-US"/>
        </w:rPr>
        <w:t>z</w:t>
      </w:r>
      <w:r w:rsidRPr="00DB6047">
        <w:rPr>
          <w:rFonts w:ascii="Times New Roman" w:hAnsi="Times New Roman"/>
          <w:sz w:val="24"/>
          <w:szCs w:val="24"/>
          <w:lang w:val="en-US"/>
        </w:rPr>
        <w:t>e all amino acids needed for peptide and protein synthesis but supplying them with a</w:t>
      </w:r>
      <w:r w:rsidR="006C4DCB" w:rsidRPr="00DB6047">
        <w:rPr>
          <w:rFonts w:ascii="Times New Roman" w:hAnsi="Times New Roman"/>
          <w:sz w:val="24"/>
          <w:szCs w:val="24"/>
          <w:lang w:val="en-US"/>
        </w:rPr>
        <w:t xml:space="preserve">n </w:t>
      </w:r>
      <w:r w:rsidRPr="00DB6047">
        <w:rPr>
          <w:rFonts w:ascii="Times New Roman" w:hAnsi="Times New Roman"/>
          <w:sz w:val="24"/>
          <w:szCs w:val="24"/>
          <w:lang w:val="en-US"/>
        </w:rPr>
        <w:t xml:space="preserve">mixture of exogenous amino acids may save </w:t>
      </w:r>
      <w:r w:rsidR="006C4DCB" w:rsidRPr="00DB6047">
        <w:rPr>
          <w:rFonts w:ascii="Times New Roman" w:hAnsi="Times New Roman"/>
          <w:sz w:val="24"/>
          <w:szCs w:val="24"/>
          <w:lang w:val="en-US"/>
        </w:rPr>
        <w:t xml:space="preserve">them </w:t>
      </w:r>
      <w:r w:rsidRPr="00DB6047">
        <w:rPr>
          <w:rFonts w:ascii="Times New Roman" w:hAnsi="Times New Roman"/>
          <w:sz w:val="24"/>
          <w:szCs w:val="24"/>
          <w:lang w:val="en-US"/>
        </w:rPr>
        <w:t xml:space="preserve">energy and improve growth, especially in </w:t>
      </w:r>
      <w:r w:rsidR="003A2C8A" w:rsidRPr="00DB6047">
        <w:rPr>
          <w:rFonts w:ascii="Times New Roman" w:hAnsi="Times New Roman"/>
          <w:sz w:val="24"/>
          <w:szCs w:val="24"/>
          <w:lang w:val="en-US"/>
        </w:rPr>
        <w:t xml:space="preserve">the </w:t>
      </w:r>
      <w:r w:rsidRPr="00DB6047">
        <w:rPr>
          <w:rFonts w:ascii="Times New Roman" w:hAnsi="Times New Roman"/>
          <w:sz w:val="24"/>
          <w:szCs w:val="24"/>
          <w:lang w:val="en-US"/>
        </w:rPr>
        <w:t>critical developmental stages when large amounts of proteins or their precursors are needed [</w:t>
      </w:r>
      <w:r w:rsidR="00B317B3" w:rsidRPr="00DB6047">
        <w:rPr>
          <w:rFonts w:ascii="Times New Roman" w:hAnsi="Times New Roman"/>
          <w:sz w:val="24"/>
          <w:szCs w:val="24"/>
          <w:lang w:val="en-US"/>
        </w:rPr>
        <w:t>Bojarczuk 1997</w:t>
      </w:r>
      <w:r w:rsidRPr="00DB6047">
        <w:rPr>
          <w:rFonts w:ascii="Times New Roman" w:hAnsi="Times New Roman"/>
          <w:sz w:val="24"/>
          <w:szCs w:val="24"/>
          <w:lang w:val="en-US"/>
        </w:rPr>
        <w:t>].</w:t>
      </w:r>
      <w:r w:rsidR="006C4DCB" w:rsidRPr="00DB6047">
        <w:rPr>
          <w:rFonts w:ascii="Times New Roman" w:hAnsi="Times New Roman"/>
          <w:sz w:val="24"/>
          <w:szCs w:val="24"/>
          <w:lang w:val="en-US"/>
        </w:rPr>
        <w:t xml:space="preserve"> A positive correlation between an elevated level of free amino acids and rhizogenesis</w:t>
      </w:r>
      <w:r w:rsidR="00F7210E" w:rsidRPr="00DB6047">
        <w:rPr>
          <w:rFonts w:ascii="Times New Roman" w:hAnsi="Times New Roman"/>
          <w:sz w:val="24"/>
          <w:szCs w:val="24"/>
          <w:lang w:val="en-US"/>
        </w:rPr>
        <w:t xml:space="preserve"> </w:t>
      </w:r>
      <w:r w:rsidR="00AC437B" w:rsidRPr="00DB6047">
        <w:rPr>
          <w:rFonts w:ascii="Times New Roman" w:hAnsi="Times New Roman"/>
          <w:sz w:val="24"/>
          <w:szCs w:val="24"/>
          <w:lang w:val="en-US"/>
        </w:rPr>
        <w:t>i</w:t>
      </w:r>
      <w:r w:rsidR="00F7210E" w:rsidRPr="00DB6047">
        <w:rPr>
          <w:rFonts w:ascii="Times New Roman" w:hAnsi="Times New Roman"/>
          <w:sz w:val="24"/>
          <w:szCs w:val="24"/>
          <w:lang w:val="en-US"/>
        </w:rPr>
        <w:t>n six species (</w:t>
      </w:r>
      <w:r w:rsidR="00F7210E" w:rsidRPr="00DB6047">
        <w:rPr>
          <w:rFonts w:ascii="Times New Roman" w:hAnsi="Times New Roman"/>
          <w:i/>
          <w:sz w:val="24"/>
          <w:szCs w:val="24"/>
          <w:lang w:val="en-US"/>
        </w:rPr>
        <w:t>Tr</w:t>
      </w:r>
      <w:r w:rsidR="00F7210E" w:rsidRPr="00DB6047">
        <w:rPr>
          <w:rFonts w:ascii="Times New Roman" w:hAnsi="Times New Roman"/>
          <w:i/>
          <w:sz w:val="24"/>
          <w:szCs w:val="24"/>
          <w:lang w:val="en-US"/>
        </w:rPr>
        <w:t>i</w:t>
      </w:r>
      <w:r w:rsidR="00F7210E" w:rsidRPr="00DB6047">
        <w:rPr>
          <w:rFonts w:ascii="Times New Roman" w:hAnsi="Times New Roman"/>
          <w:i/>
          <w:sz w:val="24"/>
          <w:szCs w:val="24"/>
          <w:lang w:val="en-US"/>
        </w:rPr>
        <w:t>folium repens</w:t>
      </w:r>
      <w:r w:rsidR="00F7210E" w:rsidRPr="00DB6047">
        <w:rPr>
          <w:rFonts w:ascii="Times New Roman" w:hAnsi="Times New Roman"/>
          <w:sz w:val="24"/>
          <w:szCs w:val="24"/>
          <w:lang w:val="en-US"/>
        </w:rPr>
        <w:t xml:space="preserve">, </w:t>
      </w:r>
      <w:r w:rsidR="00F7210E" w:rsidRPr="00DB6047">
        <w:rPr>
          <w:rFonts w:ascii="Times New Roman" w:hAnsi="Times New Roman"/>
          <w:i/>
          <w:sz w:val="24"/>
          <w:szCs w:val="24"/>
          <w:lang w:val="en-US"/>
        </w:rPr>
        <w:t>Lolium perenne</w:t>
      </w:r>
      <w:r w:rsidR="00F7210E" w:rsidRPr="00DB6047">
        <w:rPr>
          <w:rFonts w:ascii="Times New Roman" w:hAnsi="Times New Roman"/>
          <w:sz w:val="24"/>
          <w:szCs w:val="24"/>
          <w:lang w:val="en-US"/>
        </w:rPr>
        <w:t xml:space="preserve">, </w:t>
      </w:r>
      <w:r w:rsidR="00F7210E" w:rsidRPr="00DB6047">
        <w:rPr>
          <w:rFonts w:ascii="Times New Roman" w:hAnsi="Times New Roman"/>
          <w:i/>
          <w:sz w:val="24"/>
          <w:szCs w:val="24"/>
          <w:lang w:val="en-US"/>
        </w:rPr>
        <w:t>Zea mays</w:t>
      </w:r>
      <w:r w:rsidR="00F7210E" w:rsidRPr="00DB6047">
        <w:rPr>
          <w:rFonts w:ascii="Times New Roman" w:hAnsi="Times New Roman"/>
          <w:sz w:val="24"/>
          <w:szCs w:val="24"/>
          <w:lang w:val="en-US"/>
        </w:rPr>
        <w:t xml:space="preserve">, </w:t>
      </w:r>
      <w:r w:rsidR="00F7210E" w:rsidRPr="00DB6047">
        <w:rPr>
          <w:rFonts w:ascii="Times New Roman" w:hAnsi="Times New Roman"/>
          <w:i/>
          <w:sz w:val="24"/>
          <w:szCs w:val="24"/>
          <w:lang w:val="en-US"/>
        </w:rPr>
        <w:t>Brassica napus</w:t>
      </w:r>
      <w:r w:rsidR="00F7210E" w:rsidRPr="00DB6047">
        <w:rPr>
          <w:rFonts w:ascii="Times New Roman" w:hAnsi="Times New Roman"/>
          <w:sz w:val="24"/>
          <w:szCs w:val="24"/>
          <w:lang w:val="en-US"/>
        </w:rPr>
        <w:t xml:space="preserve">, </w:t>
      </w:r>
      <w:r w:rsidR="00F7210E" w:rsidRPr="00DB6047">
        <w:rPr>
          <w:rFonts w:ascii="Times New Roman" w:hAnsi="Times New Roman"/>
          <w:i/>
          <w:sz w:val="24"/>
          <w:szCs w:val="24"/>
          <w:lang w:val="en-US"/>
        </w:rPr>
        <w:t>Lycopersicon esculentum</w:t>
      </w:r>
      <w:r w:rsidR="00F7210E" w:rsidRPr="00DB6047">
        <w:rPr>
          <w:rFonts w:ascii="Times New Roman" w:hAnsi="Times New Roman"/>
          <w:sz w:val="24"/>
          <w:szCs w:val="24"/>
          <w:lang w:val="en-US"/>
        </w:rPr>
        <w:t xml:space="preserve">, </w:t>
      </w:r>
      <w:r w:rsidR="00F7210E" w:rsidRPr="00DB6047">
        <w:rPr>
          <w:rFonts w:ascii="Times New Roman" w:hAnsi="Times New Roman"/>
          <w:i/>
          <w:sz w:val="24"/>
          <w:szCs w:val="24"/>
          <w:lang w:val="en-US"/>
        </w:rPr>
        <w:t>Medicago sativa</w:t>
      </w:r>
      <w:r w:rsidR="00F7210E" w:rsidRPr="00DB6047">
        <w:rPr>
          <w:rFonts w:ascii="Times New Roman" w:hAnsi="Times New Roman"/>
          <w:sz w:val="24"/>
          <w:szCs w:val="24"/>
          <w:lang w:val="en-US"/>
        </w:rPr>
        <w:t>)</w:t>
      </w:r>
      <w:r w:rsidR="006C4DCB" w:rsidRPr="00DB6047">
        <w:rPr>
          <w:rFonts w:ascii="Times New Roman" w:hAnsi="Times New Roman"/>
          <w:sz w:val="24"/>
          <w:szCs w:val="24"/>
          <w:lang w:val="en-US"/>
        </w:rPr>
        <w:t xml:space="preserve"> was reported by Lessufleur et al. [2007]. In ninebark</w:t>
      </w:r>
      <w:r w:rsidR="003A2C8A" w:rsidRPr="00DB6047">
        <w:rPr>
          <w:rFonts w:ascii="Times New Roman" w:hAnsi="Times New Roman"/>
          <w:sz w:val="24"/>
          <w:szCs w:val="24"/>
          <w:lang w:val="en-US"/>
        </w:rPr>
        <w:t>,</w:t>
      </w:r>
      <w:r w:rsidR="006C4DCB" w:rsidRPr="00DB6047">
        <w:rPr>
          <w:rFonts w:ascii="Times New Roman" w:hAnsi="Times New Roman"/>
          <w:sz w:val="24"/>
          <w:szCs w:val="24"/>
          <w:lang w:val="en-US"/>
        </w:rPr>
        <w:t xml:space="preserve"> the amino acid co</w:t>
      </w:r>
      <w:r w:rsidR="006C4DCB" w:rsidRPr="00DB6047">
        <w:rPr>
          <w:rFonts w:ascii="Times New Roman" w:hAnsi="Times New Roman"/>
          <w:sz w:val="24"/>
          <w:szCs w:val="24"/>
          <w:lang w:val="en-US"/>
        </w:rPr>
        <w:t>n</w:t>
      </w:r>
      <w:r w:rsidR="006C4DCB" w:rsidRPr="00DB6047">
        <w:rPr>
          <w:rFonts w:ascii="Times New Roman" w:hAnsi="Times New Roman"/>
          <w:sz w:val="24"/>
          <w:szCs w:val="24"/>
          <w:lang w:val="en-US"/>
        </w:rPr>
        <w:t xml:space="preserve">tents increased during rooting [Jacygrad and Pacholczak 2010]. </w:t>
      </w:r>
      <w:r w:rsidR="003A2C8A" w:rsidRPr="00DB6047">
        <w:rPr>
          <w:rFonts w:ascii="Times New Roman" w:hAnsi="Times New Roman"/>
          <w:sz w:val="24"/>
          <w:szCs w:val="24"/>
          <w:lang w:val="en-US"/>
        </w:rPr>
        <w:t xml:space="preserve">A </w:t>
      </w:r>
      <w:r w:rsidR="0002722F" w:rsidRPr="00DB6047">
        <w:rPr>
          <w:rFonts w:ascii="Times New Roman" w:hAnsi="Times New Roman"/>
          <w:sz w:val="24"/>
          <w:szCs w:val="24"/>
          <w:lang w:val="en-US"/>
        </w:rPr>
        <w:t>s</w:t>
      </w:r>
      <w:r w:rsidR="006C4DCB" w:rsidRPr="00DB6047">
        <w:rPr>
          <w:rFonts w:ascii="Times New Roman" w:hAnsi="Times New Roman"/>
          <w:sz w:val="24"/>
          <w:szCs w:val="24"/>
          <w:lang w:val="en-US"/>
        </w:rPr>
        <w:t>imilar increase was o</w:t>
      </w:r>
      <w:r w:rsidR="006C4DCB" w:rsidRPr="00DB6047">
        <w:rPr>
          <w:rFonts w:ascii="Times New Roman" w:hAnsi="Times New Roman"/>
          <w:sz w:val="24"/>
          <w:szCs w:val="24"/>
          <w:lang w:val="en-US"/>
        </w:rPr>
        <w:t>b</w:t>
      </w:r>
      <w:r w:rsidR="006C4DCB" w:rsidRPr="00DB6047">
        <w:rPr>
          <w:rFonts w:ascii="Times New Roman" w:hAnsi="Times New Roman"/>
          <w:sz w:val="24"/>
          <w:szCs w:val="24"/>
          <w:lang w:val="en-US"/>
        </w:rPr>
        <w:t xml:space="preserve">served in dogwood cuttings after application of AlgaminoPlant [Pacholczak et al. 2012]. </w:t>
      </w:r>
    </w:p>
    <w:p w:rsidR="006F1035" w:rsidRPr="00DB6047" w:rsidRDefault="006F1035" w:rsidP="00E52A51">
      <w:pPr>
        <w:spacing w:after="0" w:line="360" w:lineRule="auto"/>
        <w:ind w:firstLine="709"/>
        <w:jc w:val="both"/>
        <w:rPr>
          <w:rFonts w:ascii="Times New Roman" w:hAnsi="Times New Roman"/>
          <w:sz w:val="24"/>
          <w:szCs w:val="24"/>
          <w:lang w:val="en-US"/>
        </w:rPr>
      </w:pPr>
      <w:r w:rsidRPr="00DB6047">
        <w:rPr>
          <w:rFonts w:ascii="Times New Roman" w:hAnsi="Times New Roman"/>
          <w:sz w:val="24"/>
          <w:szCs w:val="24"/>
          <w:lang w:val="en-US"/>
        </w:rPr>
        <w:t xml:space="preserve">Proteins play multiple functions in plants: structural, metabolic, </w:t>
      </w:r>
      <w:r w:rsidR="00463DB0" w:rsidRPr="00DB6047">
        <w:rPr>
          <w:rFonts w:ascii="Times New Roman" w:hAnsi="Times New Roman"/>
          <w:sz w:val="24"/>
          <w:szCs w:val="24"/>
          <w:lang w:val="en-US"/>
        </w:rPr>
        <w:t>transport and</w:t>
      </w:r>
      <w:r w:rsidRPr="00DB6047">
        <w:rPr>
          <w:rFonts w:ascii="Times New Roman" w:hAnsi="Times New Roman"/>
          <w:sz w:val="24"/>
          <w:szCs w:val="24"/>
          <w:lang w:val="en-US"/>
        </w:rPr>
        <w:t xml:space="preserve"> storage. As enzymes, they participate in multiple reactions and are resp</w:t>
      </w:r>
      <w:r w:rsidR="00463DB0" w:rsidRPr="00DB6047">
        <w:rPr>
          <w:rFonts w:ascii="Times New Roman" w:hAnsi="Times New Roman"/>
          <w:sz w:val="24"/>
          <w:szCs w:val="24"/>
          <w:lang w:val="en-US"/>
        </w:rPr>
        <w:t>onsible for a dynamic balance within</w:t>
      </w:r>
      <w:r w:rsidRPr="00DB6047">
        <w:rPr>
          <w:rFonts w:ascii="Times New Roman" w:hAnsi="Times New Roman"/>
          <w:sz w:val="24"/>
          <w:szCs w:val="24"/>
          <w:lang w:val="en-US"/>
        </w:rPr>
        <w:t xml:space="preserve"> a cell [</w:t>
      </w:r>
      <w:r w:rsidR="00B317B3" w:rsidRPr="00DB6047">
        <w:rPr>
          <w:rFonts w:ascii="Times New Roman" w:hAnsi="Times New Roman"/>
          <w:sz w:val="24"/>
          <w:szCs w:val="24"/>
          <w:lang w:val="en-US"/>
        </w:rPr>
        <w:t>Bojarczuk 1997</w:t>
      </w:r>
      <w:r w:rsidRPr="00DB6047">
        <w:rPr>
          <w:rFonts w:ascii="Times New Roman" w:hAnsi="Times New Roman"/>
          <w:sz w:val="24"/>
          <w:szCs w:val="24"/>
          <w:lang w:val="en-US"/>
        </w:rPr>
        <w:t xml:space="preserve">]. </w:t>
      </w:r>
      <w:r w:rsidR="00463DB0" w:rsidRPr="00DB6047">
        <w:rPr>
          <w:rFonts w:ascii="Times New Roman" w:hAnsi="Times New Roman"/>
          <w:sz w:val="24"/>
          <w:szCs w:val="24"/>
          <w:lang w:val="en-US"/>
        </w:rPr>
        <w:t xml:space="preserve">Higher contents of soluble proteins were reported in </w:t>
      </w:r>
      <w:r w:rsidR="00463DB0" w:rsidRPr="00DB6047">
        <w:rPr>
          <w:rFonts w:ascii="Times New Roman" w:hAnsi="Times New Roman"/>
          <w:i/>
          <w:sz w:val="24"/>
          <w:szCs w:val="24"/>
          <w:lang w:val="en-US"/>
        </w:rPr>
        <w:t xml:space="preserve">Hosta </w:t>
      </w:r>
      <w:r w:rsidR="00463DB0" w:rsidRPr="00DB6047">
        <w:rPr>
          <w:rFonts w:ascii="Times New Roman" w:hAnsi="Times New Roman"/>
          <w:sz w:val="24"/>
          <w:szCs w:val="24"/>
          <w:lang w:val="en-US"/>
        </w:rPr>
        <w:t xml:space="preserve">sp. and </w:t>
      </w:r>
      <w:r w:rsidR="00463DB0" w:rsidRPr="00DB6047">
        <w:rPr>
          <w:rFonts w:ascii="Times New Roman" w:hAnsi="Times New Roman"/>
          <w:i/>
          <w:sz w:val="24"/>
          <w:szCs w:val="24"/>
          <w:lang w:val="en-US"/>
        </w:rPr>
        <w:t xml:space="preserve">Bergenia cordifolia </w:t>
      </w:r>
      <w:r w:rsidR="00463DB0" w:rsidRPr="00DB6047">
        <w:rPr>
          <w:rFonts w:ascii="Times New Roman" w:hAnsi="Times New Roman"/>
          <w:sz w:val="24"/>
          <w:szCs w:val="24"/>
          <w:lang w:val="en-US"/>
        </w:rPr>
        <w:t>treated with biopreparations [Krajewska and Latkowska 2008].</w:t>
      </w:r>
      <w:r w:rsidR="003A2C8A" w:rsidRPr="00DB6047">
        <w:rPr>
          <w:rFonts w:ascii="Times New Roman" w:hAnsi="Times New Roman"/>
          <w:sz w:val="24"/>
          <w:szCs w:val="24"/>
          <w:lang w:val="en-US"/>
        </w:rPr>
        <w:t xml:space="preserve"> </w:t>
      </w:r>
      <w:r w:rsidRPr="00DB6047">
        <w:rPr>
          <w:rFonts w:ascii="Times New Roman" w:hAnsi="Times New Roman"/>
          <w:sz w:val="24"/>
          <w:szCs w:val="24"/>
          <w:lang w:val="en-US"/>
        </w:rPr>
        <w:t>I</w:t>
      </w:r>
      <w:r w:rsidRPr="00DB6047">
        <w:rPr>
          <w:rFonts w:ascii="Times New Roman" w:hAnsi="Times New Roman"/>
          <w:sz w:val="24"/>
          <w:szCs w:val="24"/>
          <w:lang w:val="en-US"/>
        </w:rPr>
        <w:t>n</w:t>
      </w:r>
      <w:r w:rsidRPr="00DB6047">
        <w:rPr>
          <w:rFonts w:ascii="Times New Roman" w:hAnsi="Times New Roman"/>
          <w:sz w:val="24"/>
          <w:szCs w:val="24"/>
          <w:lang w:val="en-US"/>
        </w:rPr>
        <w:t xml:space="preserve">creases in free amino acids and soluble proteins </w:t>
      </w:r>
      <w:r w:rsidR="003A2C8A" w:rsidRPr="00DB6047">
        <w:rPr>
          <w:rFonts w:ascii="Times New Roman" w:hAnsi="Times New Roman"/>
          <w:sz w:val="24"/>
          <w:szCs w:val="24"/>
          <w:lang w:val="en-US"/>
        </w:rPr>
        <w:t>after</w:t>
      </w:r>
      <w:r w:rsidRPr="00DB6047">
        <w:rPr>
          <w:rFonts w:ascii="Times New Roman" w:hAnsi="Times New Roman"/>
          <w:sz w:val="24"/>
          <w:szCs w:val="24"/>
          <w:lang w:val="en-US"/>
        </w:rPr>
        <w:t xml:space="preserve"> zinc applications were reported by Tarraf and al</w:t>
      </w:r>
      <w:proofErr w:type="gramStart"/>
      <w:r w:rsidRPr="00DB6047">
        <w:rPr>
          <w:rFonts w:ascii="Times New Roman" w:hAnsi="Times New Roman"/>
          <w:sz w:val="24"/>
          <w:szCs w:val="24"/>
          <w:lang w:val="en-US"/>
        </w:rPr>
        <w:t>.[</w:t>
      </w:r>
      <w:proofErr w:type="gramEnd"/>
      <w:r w:rsidRPr="00DB6047">
        <w:rPr>
          <w:rFonts w:ascii="Times New Roman" w:hAnsi="Times New Roman"/>
          <w:sz w:val="24"/>
          <w:szCs w:val="24"/>
          <w:lang w:val="en-US"/>
        </w:rPr>
        <w:t xml:space="preserve">1999], Nahed et al.[2007] and Farahat et al. [2007], the latter on </w:t>
      </w:r>
      <w:r w:rsidRPr="00DB6047">
        <w:rPr>
          <w:rFonts w:ascii="Times New Roman" w:hAnsi="Times New Roman"/>
          <w:i/>
          <w:sz w:val="24"/>
          <w:szCs w:val="24"/>
          <w:lang w:val="en-US"/>
        </w:rPr>
        <w:t xml:space="preserve">Cupressus </w:t>
      </w:r>
      <w:r w:rsidRPr="00DB6047">
        <w:rPr>
          <w:rFonts w:ascii="Times New Roman" w:hAnsi="Times New Roman"/>
          <w:i/>
          <w:sz w:val="24"/>
          <w:szCs w:val="24"/>
          <w:lang w:val="en-US"/>
        </w:rPr>
        <w:lastRenderedPageBreak/>
        <w:t>sempervirens.</w:t>
      </w:r>
      <w:r w:rsidR="003A2C8A" w:rsidRPr="00DB6047">
        <w:rPr>
          <w:rFonts w:ascii="Times New Roman" w:hAnsi="Times New Roman"/>
          <w:i/>
          <w:sz w:val="24"/>
          <w:szCs w:val="24"/>
          <w:lang w:val="en-US"/>
        </w:rPr>
        <w:t xml:space="preserve"> </w:t>
      </w:r>
      <w:r w:rsidR="00463DB0" w:rsidRPr="00DB6047">
        <w:rPr>
          <w:rFonts w:ascii="Times New Roman" w:hAnsi="Times New Roman"/>
          <w:sz w:val="24"/>
          <w:szCs w:val="24"/>
          <w:lang w:val="en-US"/>
        </w:rPr>
        <w:t xml:space="preserve">In both smoke tree cultivars </w:t>
      </w:r>
      <w:r w:rsidR="003A2C8A" w:rsidRPr="00DB6047">
        <w:rPr>
          <w:rFonts w:ascii="Times New Roman" w:hAnsi="Times New Roman"/>
          <w:sz w:val="24"/>
          <w:szCs w:val="24"/>
          <w:lang w:val="en-US"/>
        </w:rPr>
        <w:t>tested here,</w:t>
      </w:r>
      <w:r w:rsidR="00463DB0" w:rsidRPr="00DB6047">
        <w:rPr>
          <w:rFonts w:ascii="Times New Roman" w:hAnsi="Times New Roman"/>
          <w:sz w:val="24"/>
          <w:szCs w:val="24"/>
          <w:lang w:val="en-US"/>
        </w:rPr>
        <w:t xml:space="preserve"> AlgaminoPlant and Route increased </w:t>
      </w:r>
      <w:r w:rsidR="003A2C8A" w:rsidRPr="00DB6047">
        <w:rPr>
          <w:rFonts w:ascii="Times New Roman" w:hAnsi="Times New Roman"/>
          <w:sz w:val="24"/>
          <w:szCs w:val="24"/>
          <w:lang w:val="en-US"/>
        </w:rPr>
        <w:t>the</w:t>
      </w:r>
      <w:r w:rsidR="00463DB0" w:rsidRPr="00DB6047">
        <w:rPr>
          <w:rFonts w:ascii="Times New Roman" w:hAnsi="Times New Roman"/>
          <w:sz w:val="24"/>
          <w:szCs w:val="24"/>
          <w:lang w:val="en-US"/>
        </w:rPr>
        <w:t xml:space="preserve"> free amino acids</w:t>
      </w:r>
      <w:r w:rsidR="003A2C8A" w:rsidRPr="00DB6047">
        <w:rPr>
          <w:rFonts w:ascii="Times New Roman" w:hAnsi="Times New Roman"/>
          <w:sz w:val="24"/>
          <w:szCs w:val="24"/>
          <w:lang w:val="en-US"/>
        </w:rPr>
        <w:t xml:space="preserve"> contents</w:t>
      </w:r>
      <w:r w:rsidR="00463DB0" w:rsidRPr="00DB6047">
        <w:rPr>
          <w:rFonts w:ascii="Times New Roman" w:hAnsi="Times New Roman"/>
          <w:sz w:val="24"/>
          <w:szCs w:val="24"/>
          <w:lang w:val="en-US"/>
        </w:rPr>
        <w:t xml:space="preserve">. However, the cultivars differed </w:t>
      </w:r>
      <w:r w:rsidR="003A2C8A" w:rsidRPr="00DB6047">
        <w:rPr>
          <w:rFonts w:ascii="Times New Roman" w:hAnsi="Times New Roman"/>
          <w:sz w:val="24"/>
          <w:szCs w:val="24"/>
          <w:lang w:val="en-US"/>
        </w:rPr>
        <w:t>with the levels of</w:t>
      </w:r>
      <w:r w:rsidR="00463DB0" w:rsidRPr="00DB6047">
        <w:rPr>
          <w:rFonts w:ascii="Times New Roman" w:hAnsi="Times New Roman"/>
          <w:sz w:val="24"/>
          <w:szCs w:val="24"/>
          <w:lang w:val="en-US"/>
        </w:rPr>
        <w:t xml:space="preserve"> soluble pr</w:t>
      </w:r>
      <w:r w:rsidR="00463DB0" w:rsidRPr="00DB6047">
        <w:rPr>
          <w:rFonts w:ascii="Times New Roman" w:hAnsi="Times New Roman"/>
          <w:sz w:val="24"/>
          <w:szCs w:val="24"/>
          <w:lang w:val="en-US"/>
        </w:rPr>
        <w:t>o</w:t>
      </w:r>
      <w:r w:rsidR="00463DB0" w:rsidRPr="00DB6047">
        <w:rPr>
          <w:rFonts w:ascii="Times New Roman" w:hAnsi="Times New Roman"/>
          <w:sz w:val="24"/>
          <w:szCs w:val="24"/>
          <w:lang w:val="en-US"/>
        </w:rPr>
        <w:t>tein</w:t>
      </w:r>
      <w:r w:rsidR="003A2C8A" w:rsidRPr="00DB6047">
        <w:rPr>
          <w:rFonts w:ascii="Times New Roman" w:hAnsi="Times New Roman"/>
          <w:sz w:val="24"/>
          <w:szCs w:val="24"/>
          <w:lang w:val="en-US"/>
        </w:rPr>
        <w:t>s:</w:t>
      </w:r>
      <w:r w:rsidR="00463DB0" w:rsidRPr="00DB6047">
        <w:rPr>
          <w:rFonts w:ascii="Times New Roman" w:hAnsi="Times New Roman"/>
          <w:sz w:val="24"/>
          <w:szCs w:val="24"/>
          <w:lang w:val="en-US"/>
        </w:rPr>
        <w:t xml:space="preserve"> </w:t>
      </w:r>
      <w:r w:rsidR="003A2C8A" w:rsidRPr="00DB6047">
        <w:rPr>
          <w:rFonts w:ascii="Times New Roman" w:hAnsi="Times New Roman"/>
          <w:sz w:val="24"/>
          <w:szCs w:val="24"/>
          <w:lang w:val="en-US"/>
        </w:rPr>
        <w:t>it</w:t>
      </w:r>
      <w:r w:rsidR="00463DB0" w:rsidRPr="00DB6047">
        <w:rPr>
          <w:rFonts w:ascii="Times New Roman" w:hAnsi="Times New Roman"/>
          <w:sz w:val="24"/>
          <w:szCs w:val="24"/>
          <w:lang w:val="en-US"/>
        </w:rPr>
        <w:t xml:space="preserve"> increased in 'Royal Purple' </w:t>
      </w:r>
      <w:r w:rsidR="003A2C8A" w:rsidRPr="00DB6047">
        <w:rPr>
          <w:rFonts w:ascii="Times New Roman" w:hAnsi="Times New Roman"/>
          <w:sz w:val="24"/>
          <w:szCs w:val="24"/>
          <w:lang w:val="en-US"/>
        </w:rPr>
        <w:t>and</w:t>
      </w:r>
      <w:r w:rsidR="00463DB0" w:rsidRPr="00DB6047">
        <w:rPr>
          <w:rFonts w:ascii="Times New Roman" w:hAnsi="Times New Roman"/>
          <w:sz w:val="24"/>
          <w:szCs w:val="24"/>
          <w:lang w:val="en-US"/>
        </w:rPr>
        <w:t xml:space="preserve"> fell in 'Young Lady' </w:t>
      </w:r>
      <w:r w:rsidR="00F72E03" w:rsidRPr="00DB6047">
        <w:rPr>
          <w:rFonts w:ascii="Times New Roman" w:hAnsi="Times New Roman"/>
          <w:sz w:val="24"/>
          <w:szCs w:val="24"/>
          <w:lang w:val="en-US"/>
        </w:rPr>
        <w:t>after treatments.</w:t>
      </w:r>
    </w:p>
    <w:p w:rsidR="00466F50" w:rsidRPr="00DB6047" w:rsidRDefault="00463DB0" w:rsidP="00E52A51">
      <w:pPr>
        <w:spacing w:after="0" w:line="360" w:lineRule="auto"/>
        <w:ind w:firstLine="709"/>
        <w:jc w:val="both"/>
        <w:rPr>
          <w:rFonts w:ascii="Times New Roman" w:hAnsi="Times New Roman"/>
          <w:sz w:val="24"/>
          <w:szCs w:val="24"/>
          <w:lang w:val="en-US"/>
        </w:rPr>
      </w:pPr>
      <w:r w:rsidRPr="00DB6047">
        <w:rPr>
          <w:rFonts w:ascii="Times New Roman" w:hAnsi="Times New Roman"/>
          <w:sz w:val="24"/>
          <w:szCs w:val="24"/>
          <w:lang w:val="en-US"/>
        </w:rPr>
        <w:t>Phenolic compounds improve plant metabolism by improving r</w:t>
      </w:r>
      <w:r w:rsidR="003A2C8A" w:rsidRPr="00DB6047">
        <w:rPr>
          <w:rFonts w:ascii="Times New Roman" w:hAnsi="Times New Roman"/>
          <w:sz w:val="24"/>
          <w:szCs w:val="24"/>
          <w:lang w:val="en-US"/>
        </w:rPr>
        <w:t xml:space="preserve">the </w:t>
      </w:r>
      <w:r w:rsidRPr="00DB6047">
        <w:rPr>
          <w:rFonts w:ascii="Times New Roman" w:hAnsi="Times New Roman"/>
          <w:sz w:val="24"/>
          <w:szCs w:val="24"/>
          <w:lang w:val="en-US"/>
        </w:rPr>
        <w:t>espiration efficie</w:t>
      </w:r>
      <w:r w:rsidRPr="00DB6047">
        <w:rPr>
          <w:rFonts w:ascii="Times New Roman" w:hAnsi="Times New Roman"/>
          <w:sz w:val="24"/>
          <w:szCs w:val="24"/>
          <w:lang w:val="en-US"/>
        </w:rPr>
        <w:t>n</w:t>
      </w:r>
      <w:r w:rsidRPr="00DB6047">
        <w:rPr>
          <w:rFonts w:ascii="Times New Roman" w:hAnsi="Times New Roman"/>
          <w:sz w:val="24"/>
          <w:szCs w:val="24"/>
          <w:lang w:val="en-US"/>
        </w:rPr>
        <w:t>cy. They</w:t>
      </w:r>
      <w:r w:rsidR="003A2C8A" w:rsidRPr="00DB6047">
        <w:rPr>
          <w:rFonts w:ascii="Times New Roman" w:hAnsi="Times New Roman"/>
          <w:sz w:val="24"/>
          <w:szCs w:val="24"/>
          <w:lang w:val="en-US"/>
        </w:rPr>
        <w:t xml:space="preserve"> also</w:t>
      </w:r>
      <w:r w:rsidR="00466F50" w:rsidRPr="00DB6047">
        <w:rPr>
          <w:rFonts w:ascii="Times New Roman" w:hAnsi="Times New Roman"/>
          <w:sz w:val="24"/>
          <w:szCs w:val="24"/>
          <w:lang w:val="en-US"/>
        </w:rPr>
        <w:t xml:space="preserve"> increase</w:t>
      </w:r>
      <w:r w:rsidR="00712F25" w:rsidRPr="00DB6047">
        <w:rPr>
          <w:rFonts w:ascii="Times New Roman" w:hAnsi="Times New Roman"/>
          <w:sz w:val="24"/>
          <w:szCs w:val="24"/>
          <w:lang w:val="en-US"/>
        </w:rPr>
        <w:t xml:space="preserve"> </w:t>
      </w:r>
      <w:r w:rsidR="003A2C8A" w:rsidRPr="00DB6047">
        <w:rPr>
          <w:rFonts w:ascii="Times New Roman" w:hAnsi="Times New Roman"/>
          <w:sz w:val="24"/>
          <w:szCs w:val="24"/>
          <w:lang w:val="en-US"/>
        </w:rPr>
        <w:t>the auxin</w:t>
      </w:r>
      <w:r w:rsidR="00466F50" w:rsidRPr="00DB6047">
        <w:rPr>
          <w:rFonts w:ascii="Times New Roman" w:hAnsi="Times New Roman"/>
          <w:sz w:val="24"/>
          <w:szCs w:val="24"/>
          <w:lang w:val="en-US"/>
        </w:rPr>
        <w:t xml:space="preserve"> content</w:t>
      </w:r>
      <w:r w:rsidR="003A2C8A" w:rsidRPr="00DB6047">
        <w:rPr>
          <w:rFonts w:ascii="Times New Roman" w:hAnsi="Times New Roman"/>
          <w:sz w:val="24"/>
          <w:szCs w:val="24"/>
          <w:lang w:val="en-US"/>
        </w:rPr>
        <w:t>s</w:t>
      </w:r>
      <w:r w:rsidR="00466F50" w:rsidRPr="00DB6047">
        <w:rPr>
          <w:rFonts w:ascii="Times New Roman" w:hAnsi="Times New Roman"/>
          <w:sz w:val="24"/>
          <w:szCs w:val="24"/>
          <w:lang w:val="en-US"/>
        </w:rPr>
        <w:t xml:space="preserve"> and </w:t>
      </w:r>
      <w:r w:rsidR="003A2C8A" w:rsidRPr="00DB6047">
        <w:rPr>
          <w:rFonts w:ascii="Times New Roman" w:hAnsi="Times New Roman"/>
          <w:sz w:val="24"/>
          <w:szCs w:val="24"/>
          <w:lang w:val="en-US"/>
        </w:rPr>
        <w:t xml:space="preserve">the </w:t>
      </w:r>
      <w:r w:rsidR="00466F50" w:rsidRPr="00DB6047">
        <w:rPr>
          <w:rFonts w:ascii="Times New Roman" w:hAnsi="Times New Roman"/>
          <w:sz w:val="24"/>
          <w:szCs w:val="24"/>
          <w:lang w:val="en-US"/>
        </w:rPr>
        <w:t>number of their receptors [Gawrońska 2008]. They are supposed to protect auxins against oxidation by inhibiting</w:t>
      </w:r>
      <w:r w:rsidR="003A2C8A" w:rsidRPr="00DB6047">
        <w:rPr>
          <w:rFonts w:ascii="Times New Roman" w:hAnsi="Times New Roman"/>
          <w:sz w:val="24"/>
          <w:szCs w:val="24"/>
          <w:lang w:val="en-US"/>
        </w:rPr>
        <w:t xml:space="preserve"> the</w:t>
      </w:r>
      <w:r w:rsidR="00466F50" w:rsidRPr="00DB6047">
        <w:rPr>
          <w:rFonts w:ascii="Times New Roman" w:hAnsi="Times New Roman"/>
          <w:sz w:val="24"/>
          <w:szCs w:val="24"/>
          <w:lang w:val="en-US"/>
        </w:rPr>
        <w:t xml:space="preserve"> IAA oxidase with which they may form the phenol-IAA</w:t>
      </w:r>
      <w:r w:rsidRPr="00DB6047">
        <w:rPr>
          <w:rFonts w:ascii="Times New Roman" w:hAnsi="Times New Roman"/>
          <w:sz w:val="24"/>
          <w:szCs w:val="24"/>
          <w:lang w:val="en-US"/>
        </w:rPr>
        <w:t xml:space="preserve"> </w:t>
      </w:r>
      <w:r w:rsidR="00466F50" w:rsidRPr="00DB6047">
        <w:rPr>
          <w:rFonts w:ascii="Times New Roman" w:hAnsi="Times New Roman"/>
          <w:sz w:val="24"/>
          <w:szCs w:val="24"/>
          <w:lang w:val="en-US"/>
        </w:rPr>
        <w:t>complexes considered as co-factors of auxin m</w:t>
      </w:r>
      <w:r w:rsidR="00466F50" w:rsidRPr="00DB6047">
        <w:rPr>
          <w:rFonts w:ascii="Times New Roman" w:hAnsi="Times New Roman"/>
          <w:sz w:val="24"/>
          <w:szCs w:val="24"/>
          <w:lang w:val="en-US"/>
        </w:rPr>
        <w:t>e</w:t>
      </w:r>
      <w:r w:rsidR="00466F50" w:rsidRPr="00DB6047">
        <w:rPr>
          <w:rFonts w:ascii="Times New Roman" w:hAnsi="Times New Roman"/>
          <w:sz w:val="24"/>
          <w:szCs w:val="24"/>
          <w:lang w:val="en-US"/>
        </w:rPr>
        <w:t xml:space="preserve">tabolism and as rooting.co-factors [Bhattacharya 1988, Fu i in. 2011]. Polyphenolic acids </w:t>
      </w:r>
      <w:r w:rsidR="003A2C8A" w:rsidRPr="00DB6047">
        <w:rPr>
          <w:rFonts w:ascii="Times New Roman" w:hAnsi="Times New Roman"/>
          <w:sz w:val="24"/>
          <w:szCs w:val="24"/>
          <w:lang w:val="en-US"/>
        </w:rPr>
        <w:t xml:space="preserve">also </w:t>
      </w:r>
      <w:r w:rsidR="00466F50" w:rsidRPr="00DB6047">
        <w:rPr>
          <w:rFonts w:ascii="Times New Roman" w:hAnsi="Times New Roman"/>
          <w:sz w:val="24"/>
          <w:szCs w:val="24"/>
          <w:lang w:val="en-US"/>
        </w:rPr>
        <w:t xml:space="preserve">affect </w:t>
      </w:r>
      <w:r w:rsidR="003A2C8A" w:rsidRPr="00DB6047">
        <w:rPr>
          <w:rFonts w:ascii="Times New Roman" w:hAnsi="Times New Roman"/>
          <w:sz w:val="24"/>
          <w:szCs w:val="24"/>
          <w:lang w:val="en-US"/>
        </w:rPr>
        <w:t>the</w:t>
      </w:r>
      <w:r w:rsidR="00466F50" w:rsidRPr="00DB6047">
        <w:rPr>
          <w:rFonts w:ascii="Times New Roman" w:hAnsi="Times New Roman"/>
          <w:sz w:val="24"/>
          <w:szCs w:val="24"/>
          <w:lang w:val="en-US"/>
        </w:rPr>
        <w:t xml:space="preserve"> activity of certain enzymes participating in rhizogen</w:t>
      </w:r>
      <w:r w:rsidR="00712F25" w:rsidRPr="00DB6047">
        <w:rPr>
          <w:rFonts w:ascii="Times New Roman" w:hAnsi="Times New Roman"/>
          <w:sz w:val="24"/>
          <w:szCs w:val="24"/>
          <w:lang w:val="en-US"/>
        </w:rPr>
        <w:t>esis and take part in forming li</w:t>
      </w:r>
      <w:r w:rsidR="001A0DA3" w:rsidRPr="00DB6047">
        <w:rPr>
          <w:rFonts w:ascii="Times New Roman" w:hAnsi="Times New Roman"/>
          <w:sz w:val="24"/>
          <w:szCs w:val="24"/>
          <w:lang w:val="en-US"/>
        </w:rPr>
        <w:t>gnins covering cell walls [</w:t>
      </w:r>
      <w:r w:rsidR="00466F50" w:rsidRPr="00DB6047">
        <w:rPr>
          <w:rFonts w:ascii="Times New Roman" w:hAnsi="Times New Roman"/>
          <w:sz w:val="24"/>
          <w:szCs w:val="24"/>
          <w:lang w:val="en-US"/>
        </w:rPr>
        <w:t xml:space="preserve">Gorter 1969, </w:t>
      </w:r>
      <w:r w:rsidR="00565422" w:rsidRPr="00DB6047">
        <w:rPr>
          <w:rFonts w:ascii="Times New Roman" w:hAnsi="Times New Roman"/>
          <w:sz w:val="24"/>
          <w:szCs w:val="24"/>
          <w:lang w:val="en-US"/>
        </w:rPr>
        <w:t>Przybysz et al. 2010</w:t>
      </w:r>
      <w:r w:rsidR="00466F50" w:rsidRPr="00DB6047">
        <w:rPr>
          <w:rFonts w:ascii="Times New Roman" w:hAnsi="Times New Roman"/>
          <w:sz w:val="24"/>
          <w:szCs w:val="24"/>
          <w:lang w:val="en-US"/>
        </w:rPr>
        <w:t xml:space="preserve">]. </w:t>
      </w:r>
      <w:r w:rsidR="003A2C8A" w:rsidRPr="00DB6047">
        <w:rPr>
          <w:rFonts w:ascii="Times New Roman" w:hAnsi="Times New Roman"/>
          <w:sz w:val="24"/>
          <w:szCs w:val="24"/>
          <w:lang w:val="en-US"/>
        </w:rPr>
        <w:t>Predictably, an</w:t>
      </w:r>
      <w:r w:rsidR="00466F50" w:rsidRPr="00DB6047">
        <w:rPr>
          <w:rFonts w:ascii="Times New Roman" w:hAnsi="Times New Roman"/>
          <w:sz w:val="24"/>
          <w:szCs w:val="24"/>
          <w:lang w:val="en-US"/>
        </w:rPr>
        <w:t xml:space="preserve"> increase in phenolic compounds was observed </w:t>
      </w:r>
      <w:r w:rsidR="003A2C8A" w:rsidRPr="00DB6047">
        <w:rPr>
          <w:rFonts w:ascii="Times New Roman" w:hAnsi="Times New Roman"/>
          <w:sz w:val="24"/>
          <w:szCs w:val="24"/>
          <w:lang w:val="en-US"/>
        </w:rPr>
        <w:t>here after treatments with each of the tested compounds. Similarly,</w:t>
      </w:r>
      <w:r w:rsidR="00466F50" w:rsidRPr="00DB6047">
        <w:rPr>
          <w:rFonts w:ascii="Times New Roman" w:hAnsi="Times New Roman"/>
          <w:sz w:val="24"/>
          <w:szCs w:val="24"/>
          <w:lang w:val="en-US"/>
        </w:rPr>
        <w:t xml:space="preserve"> in trials on ninebark</w:t>
      </w:r>
      <w:r w:rsidR="003A2C8A" w:rsidRPr="00DB6047">
        <w:rPr>
          <w:rFonts w:ascii="Times New Roman" w:hAnsi="Times New Roman"/>
          <w:sz w:val="24"/>
          <w:szCs w:val="24"/>
          <w:lang w:val="en-US"/>
        </w:rPr>
        <w:t>,</w:t>
      </w:r>
      <w:r w:rsidR="00466F50" w:rsidRPr="00DB6047">
        <w:rPr>
          <w:rFonts w:ascii="Times New Roman" w:hAnsi="Times New Roman"/>
          <w:sz w:val="24"/>
          <w:szCs w:val="24"/>
          <w:lang w:val="en-US"/>
        </w:rPr>
        <w:t xml:space="preserve"> the phenolic compounds increased </w:t>
      </w:r>
      <w:r w:rsidR="003A2C8A" w:rsidRPr="00DB6047">
        <w:rPr>
          <w:rFonts w:ascii="Times New Roman" w:hAnsi="Times New Roman"/>
          <w:sz w:val="24"/>
          <w:szCs w:val="24"/>
          <w:lang w:val="en-US"/>
        </w:rPr>
        <w:t>after</w:t>
      </w:r>
      <w:r w:rsidR="00712F25" w:rsidRPr="00DB6047">
        <w:rPr>
          <w:rFonts w:ascii="Times New Roman" w:hAnsi="Times New Roman"/>
          <w:sz w:val="24"/>
          <w:szCs w:val="24"/>
          <w:lang w:val="en-US"/>
        </w:rPr>
        <w:t xml:space="preserve"> foliar application of </w:t>
      </w:r>
      <w:r w:rsidR="00466F50" w:rsidRPr="00DB6047">
        <w:rPr>
          <w:rFonts w:ascii="Times New Roman" w:hAnsi="Times New Roman"/>
          <w:sz w:val="24"/>
          <w:szCs w:val="24"/>
          <w:lang w:val="en-US"/>
        </w:rPr>
        <w:t xml:space="preserve">biostimulators [Jacygrad and Pacholczak 2010]. </w:t>
      </w:r>
      <w:r w:rsidR="00712F25" w:rsidRPr="00DB6047">
        <w:rPr>
          <w:rFonts w:ascii="Times New Roman" w:hAnsi="Times New Roman"/>
          <w:sz w:val="24"/>
          <w:szCs w:val="24"/>
          <w:lang w:val="en-US"/>
        </w:rPr>
        <w:t>On the contrary, phenol</w:t>
      </w:r>
      <w:r w:rsidR="003A2C8A" w:rsidRPr="00DB6047">
        <w:rPr>
          <w:rFonts w:ascii="Times New Roman" w:hAnsi="Times New Roman"/>
          <w:sz w:val="24"/>
          <w:szCs w:val="24"/>
          <w:lang w:val="en-US"/>
        </w:rPr>
        <w:t xml:space="preserve"> levels dropped in basil after </w:t>
      </w:r>
      <w:r w:rsidR="00712F25" w:rsidRPr="00DB6047">
        <w:rPr>
          <w:rFonts w:ascii="Times New Roman" w:hAnsi="Times New Roman"/>
          <w:sz w:val="24"/>
          <w:szCs w:val="24"/>
          <w:lang w:val="en-US"/>
        </w:rPr>
        <w:t>watering plants with solutions of biopreparations Aminoplant and Goëmar [Rosłon et al. 2011]</w:t>
      </w:r>
      <w:r w:rsidR="00F72E03" w:rsidRPr="00DB6047">
        <w:rPr>
          <w:rFonts w:ascii="Times New Roman" w:hAnsi="Times New Roman"/>
          <w:sz w:val="24"/>
          <w:szCs w:val="24"/>
          <w:lang w:val="en-US"/>
        </w:rPr>
        <w:t>.</w:t>
      </w:r>
    </w:p>
    <w:p w:rsidR="00712F25" w:rsidRPr="00DB6047" w:rsidRDefault="00712F25" w:rsidP="00E52A51">
      <w:pPr>
        <w:spacing w:after="0" w:line="360" w:lineRule="auto"/>
        <w:ind w:firstLine="709"/>
        <w:jc w:val="both"/>
        <w:rPr>
          <w:rFonts w:ascii="Times New Roman" w:hAnsi="Times New Roman"/>
          <w:sz w:val="24"/>
          <w:szCs w:val="24"/>
          <w:lang w:val="en-US"/>
        </w:rPr>
      </w:pPr>
      <w:r w:rsidRPr="00DB6047">
        <w:rPr>
          <w:rFonts w:ascii="Times New Roman" w:hAnsi="Times New Roman"/>
          <w:sz w:val="24"/>
          <w:szCs w:val="24"/>
          <w:lang w:val="en-US"/>
        </w:rPr>
        <w:t xml:space="preserve">Reactive oxygen species (ROS) participate in multiple metabolic processes in cells. Their </w:t>
      </w:r>
      <w:r w:rsidR="003A2C8A" w:rsidRPr="00DB6047">
        <w:rPr>
          <w:rFonts w:ascii="Times New Roman" w:hAnsi="Times New Roman"/>
          <w:sz w:val="24"/>
          <w:szCs w:val="24"/>
          <w:lang w:val="en-US"/>
        </w:rPr>
        <w:t>presence</w:t>
      </w:r>
      <w:r w:rsidRPr="00DB6047">
        <w:rPr>
          <w:rFonts w:ascii="Times New Roman" w:hAnsi="Times New Roman"/>
          <w:sz w:val="24"/>
          <w:szCs w:val="24"/>
          <w:lang w:val="en-US"/>
        </w:rPr>
        <w:t xml:space="preserve"> is often related to stress conditions such as drought or wounding</w:t>
      </w:r>
      <w:r w:rsidR="003A2C8A" w:rsidRPr="00DB6047">
        <w:rPr>
          <w:rFonts w:ascii="Times New Roman" w:hAnsi="Times New Roman"/>
          <w:sz w:val="24"/>
          <w:szCs w:val="24"/>
          <w:lang w:val="en-US"/>
        </w:rPr>
        <w:t>,</w:t>
      </w:r>
      <w:r w:rsidRPr="00DB6047">
        <w:rPr>
          <w:rFonts w:ascii="Times New Roman" w:hAnsi="Times New Roman"/>
          <w:sz w:val="24"/>
          <w:szCs w:val="24"/>
          <w:lang w:val="en-US"/>
        </w:rPr>
        <w:t xml:space="preserve"> when their synthesis and accumulation </w:t>
      </w:r>
      <w:r w:rsidR="003A2C8A" w:rsidRPr="00DB6047">
        <w:rPr>
          <w:rFonts w:ascii="Times New Roman" w:hAnsi="Times New Roman"/>
          <w:sz w:val="24"/>
          <w:szCs w:val="24"/>
          <w:lang w:val="en-US"/>
        </w:rPr>
        <w:t>take place</w:t>
      </w:r>
      <w:r w:rsidR="00587CFC" w:rsidRPr="00DB6047">
        <w:rPr>
          <w:rFonts w:ascii="Times New Roman" w:hAnsi="Times New Roman"/>
          <w:sz w:val="24"/>
          <w:szCs w:val="24"/>
          <w:lang w:val="en-US"/>
        </w:rPr>
        <w:t xml:space="preserve"> </w:t>
      </w:r>
      <w:r w:rsidR="003A2C8A" w:rsidRPr="00DB6047">
        <w:rPr>
          <w:rFonts w:ascii="Times New Roman" w:hAnsi="Times New Roman"/>
          <w:sz w:val="24"/>
          <w:szCs w:val="24"/>
          <w:lang w:val="en-US"/>
        </w:rPr>
        <w:t>after normal cell activities are disturbed</w:t>
      </w:r>
      <w:r w:rsidRPr="00DB6047">
        <w:rPr>
          <w:rFonts w:ascii="Times New Roman" w:hAnsi="Times New Roman"/>
          <w:sz w:val="24"/>
          <w:szCs w:val="24"/>
          <w:lang w:val="en-US"/>
        </w:rPr>
        <w:t xml:space="preserve"> [Hodges [2001]</w:t>
      </w:r>
      <w:r w:rsidR="00587CFC" w:rsidRPr="00DB6047">
        <w:rPr>
          <w:rFonts w:ascii="Times New Roman" w:hAnsi="Times New Roman"/>
          <w:sz w:val="24"/>
          <w:szCs w:val="24"/>
          <w:lang w:val="en-US"/>
        </w:rPr>
        <w:t xml:space="preserve">. They can affect </w:t>
      </w:r>
      <w:r w:rsidR="003A2C8A" w:rsidRPr="00DB6047">
        <w:rPr>
          <w:rFonts w:ascii="Times New Roman" w:hAnsi="Times New Roman"/>
          <w:sz w:val="24"/>
          <w:szCs w:val="24"/>
          <w:lang w:val="en-US"/>
        </w:rPr>
        <w:t xml:space="preserve">the </w:t>
      </w:r>
      <w:r w:rsidR="00587CFC" w:rsidRPr="00DB6047">
        <w:rPr>
          <w:rFonts w:ascii="Times New Roman" w:hAnsi="Times New Roman"/>
          <w:sz w:val="24"/>
          <w:szCs w:val="24"/>
          <w:lang w:val="en-US"/>
        </w:rPr>
        <w:t>structure and properties of cell organelle</w:t>
      </w:r>
      <w:r w:rsidR="003A2C8A" w:rsidRPr="00DB6047">
        <w:rPr>
          <w:rFonts w:ascii="Times New Roman" w:hAnsi="Times New Roman"/>
          <w:sz w:val="24"/>
          <w:szCs w:val="24"/>
          <w:lang w:val="en-US"/>
        </w:rPr>
        <w:t>s</w:t>
      </w:r>
      <w:r w:rsidR="00587CFC" w:rsidRPr="00DB6047">
        <w:rPr>
          <w:rFonts w:ascii="Times New Roman" w:hAnsi="Times New Roman"/>
          <w:sz w:val="24"/>
          <w:szCs w:val="24"/>
          <w:lang w:val="en-US"/>
        </w:rPr>
        <w:t xml:space="preserve"> and disturb their fun</w:t>
      </w:r>
      <w:r w:rsidR="00587CFC" w:rsidRPr="00DB6047">
        <w:rPr>
          <w:rFonts w:ascii="Times New Roman" w:hAnsi="Times New Roman"/>
          <w:sz w:val="24"/>
          <w:szCs w:val="24"/>
          <w:lang w:val="en-US"/>
        </w:rPr>
        <w:t>c</w:t>
      </w:r>
      <w:r w:rsidR="00587CFC" w:rsidRPr="00DB6047">
        <w:rPr>
          <w:rFonts w:ascii="Times New Roman" w:hAnsi="Times New Roman"/>
          <w:sz w:val="24"/>
          <w:szCs w:val="24"/>
          <w:lang w:val="en-US"/>
        </w:rPr>
        <w:t>tion</w:t>
      </w:r>
      <w:r w:rsidR="003A2C8A" w:rsidRPr="00DB6047">
        <w:rPr>
          <w:rFonts w:ascii="Times New Roman" w:hAnsi="Times New Roman"/>
          <w:sz w:val="24"/>
          <w:szCs w:val="24"/>
          <w:lang w:val="en-US"/>
        </w:rPr>
        <w:t>s</w:t>
      </w:r>
      <w:r w:rsidR="00587CFC" w:rsidRPr="00DB6047">
        <w:rPr>
          <w:rFonts w:ascii="Times New Roman" w:hAnsi="Times New Roman"/>
          <w:sz w:val="24"/>
          <w:szCs w:val="24"/>
          <w:lang w:val="en-US"/>
        </w:rPr>
        <w:t xml:space="preserve"> by oxidizing various compounds </w:t>
      </w:r>
      <w:r w:rsidR="003A2C8A" w:rsidRPr="00DB6047">
        <w:rPr>
          <w:rFonts w:ascii="Times New Roman" w:hAnsi="Times New Roman"/>
          <w:sz w:val="24"/>
          <w:szCs w:val="24"/>
          <w:lang w:val="en-US"/>
        </w:rPr>
        <w:t>and this in turn may lead to</w:t>
      </w:r>
      <w:r w:rsidR="00587CFC" w:rsidRPr="00DB6047">
        <w:rPr>
          <w:rFonts w:ascii="Times New Roman" w:hAnsi="Times New Roman"/>
          <w:sz w:val="24"/>
          <w:szCs w:val="24"/>
          <w:lang w:val="en-US"/>
        </w:rPr>
        <w:t xml:space="preserve"> degradation of membranes, nucleic acids or </w:t>
      </w:r>
      <w:r w:rsidR="00DB42B5" w:rsidRPr="00DB6047">
        <w:rPr>
          <w:rFonts w:ascii="Times New Roman" w:hAnsi="Times New Roman"/>
          <w:sz w:val="24"/>
          <w:szCs w:val="24"/>
          <w:lang w:val="en-US"/>
        </w:rPr>
        <w:t xml:space="preserve">even </w:t>
      </w:r>
      <w:r w:rsidR="00587CFC" w:rsidRPr="00DB6047">
        <w:rPr>
          <w:rFonts w:ascii="Times New Roman" w:hAnsi="Times New Roman"/>
          <w:sz w:val="24"/>
          <w:szCs w:val="24"/>
          <w:lang w:val="en-US"/>
        </w:rPr>
        <w:t>cause mutations [Starck and Chołuj 1995]. Hydrogen peroxide (H</w:t>
      </w:r>
      <w:r w:rsidR="00587CFC" w:rsidRPr="00DB6047">
        <w:rPr>
          <w:rFonts w:ascii="Times New Roman" w:hAnsi="Times New Roman"/>
          <w:sz w:val="24"/>
          <w:szCs w:val="24"/>
          <w:vertAlign w:val="subscript"/>
          <w:lang w:val="en-US"/>
        </w:rPr>
        <w:t>2</w:t>
      </w:r>
      <w:r w:rsidR="00587CFC" w:rsidRPr="00DB6047">
        <w:rPr>
          <w:rFonts w:ascii="Times New Roman" w:hAnsi="Times New Roman"/>
          <w:sz w:val="24"/>
          <w:szCs w:val="24"/>
          <w:lang w:val="en-US"/>
        </w:rPr>
        <w:t>O</w:t>
      </w:r>
      <w:r w:rsidR="00587CFC" w:rsidRPr="00DB6047">
        <w:rPr>
          <w:rFonts w:ascii="Times New Roman" w:hAnsi="Times New Roman"/>
          <w:sz w:val="24"/>
          <w:szCs w:val="24"/>
          <w:vertAlign w:val="subscript"/>
          <w:lang w:val="en-US"/>
        </w:rPr>
        <w:t>2</w:t>
      </w:r>
      <w:r w:rsidR="00587CFC" w:rsidRPr="00DB6047">
        <w:rPr>
          <w:rFonts w:ascii="Times New Roman" w:hAnsi="Times New Roman"/>
          <w:sz w:val="24"/>
          <w:szCs w:val="24"/>
          <w:lang w:val="en-US"/>
        </w:rPr>
        <w:t xml:space="preserve">) is one of ROS and </w:t>
      </w:r>
      <w:r w:rsidR="003A2C8A" w:rsidRPr="00DB6047">
        <w:rPr>
          <w:rFonts w:ascii="Times New Roman" w:hAnsi="Times New Roman"/>
          <w:sz w:val="24"/>
          <w:szCs w:val="24"/>
          <w:lang w:val="en-US"/>
        </w:rPr>
        <w:t xml:space="preserve">it </w:t>
      </w:r>
      <w:r w:rsidR="00DB42B5" w:rsidRPr="00DB6047">
        <w:rPr>
          <w:rFonts w:ascii="Times New Roman" w:hAnsi="Times New Roman"/>
          <w:sz w:val="24"/>
          <w:szCs w:val="24"/>
          <w:lang w:val="en-US"/>
        </w:rPr>
        <w:t>m</w:t>
      </w:r>
      <w:r w:rsidR="00587CFC" w:rsidRPr="00DB6047">
        <w:rPr>
          <w:rFonts w:ascii="Times New Roman" w:hAnsi="Times New Roman"/>
          <w:sz w:val="24"/>
          <w:szCs w:val="24"/>
          <w:lang w:val="en-US"/>
        </w:rPr>
        <w:t xml:space="preserve">ay </w:t>
      </w:r>
      <w:r w:rsidR="003A2C8A" w:rsidRPr="00DB6047">
        <w:rPr>
          <w:rFonts w:ascii="Times New Roman" w:hAnsi="Times New Roman"/>
          <w:sz w:val="24"/>
          <w:szCs w:val="24"/>
          <w:lang w:val="en-US"/>
        </w:rPr>
        <w:t>accumulate</w:t>
      </w:r>
      <w:r w:rsidR="00587CFC" w:rsidRPr="00DB6047">
        <w:rPr>
          <w:rFonts w:ascii="Times New Roman" w:hAnsi="Times New Roman"/>
          <w:sz w:val="24"/>
          <w:szCs w:val="24"/>
          <w:lang w:val="en-US"/>
        </w:rPr>
        <w:t xml:space="preserve"> in damaged tissues, vessels, stomata and neighbouring cells. It appears </w:t>
      </w:r>
      <w:r w:rsidR="003A2C8A" w:rsidRPr="00DB6047">
        <w:rPr>
          <w:rFonts w:ascii="Times New Roman" w:hAnsi="Times New Roman"/>
          <w:sz w:val="24"/>
          <w:szCs w:val="24"/>
          <w:lang w:val="en-US"/>
        </w:rPr>
        <w:t xml:space="preserve">to be produced by </w:t>
      </w:r>
      <w:r w:rsidR="00587CFC" w:rsidRPr="00DB6047">
        <w:rPr>
          <w:rFonts w:ascii="Times New Roman" w:hAnsi="Times New Roman"/>
          <w:sz w:val="24"/>
          <w:szCs w:val="24"/>
          <w:lang w:val="en-US"/>
        </w:rPr>
        <w:t xml:space="preserve">transformation of </w:t>
      </w:r>
      <w:r w:rsidR="003A2C8A" w:rsidRPr="00DB6047">
        <w:rPr>
          <w:rFonts w:ascii="Times New Roman" w:hAnsi="Times New Roman"/>
          <w:sz w:val="24"/>
          <w:szCs w:val="24"/>
          <w:lang w:val="en-US"/>
        </w:rPr>
        <w:t xml:space="preserve">the </w:t>
      </w:r>
      <w:r w:rsidR="00DB42B5" w:rsidRPr="00DB6047">
        <w:rPr>
          <w:rFonts w:ascii="Times New Roman" w:hAnsi="Times New Roman"/>
          <w:sz w:val="24"/>
          <w:szCs w:val="24"/>
          <w:lang w:val="en-US"/>
        </w:rPr>
        <w:t xml:space="preserve">superoxide anion in a spontaneous reaction of dismutation or in a reaction catalyzed by </w:t>
      </w:r>
      <w:r w:rsidR="003A2C8A" w:rsidRPr="00DB6047">
        <w:rPr>
          <w:rFonts w:ascii="Times New Roman" w:hAnsi="Times New Roman"/>
          <w:sz w:val="24"/>
          <w:szCs w:val="24"/>
          <w:lang w:val="en-US"/>
        </w:rPr>
        <w:t xml:space="preserve">the </w:t>
      </w:r>
      <w:r w:rsidR="00DB42B5" w:rsidRPr="00DB6047">
        <w:rPr>
          <w:rFonts w:ascii="Times New Roman" w:hAnsi="Times New Roman"/>
          <w:sz w:val="24"/>
          <w:szCs w:val="24"/>
          <w:lang w:val="en-US"/>
        </w:rPr>
        <w:t xml:space="preserve">superoxide dismutase [Dietz et al.  2006]. Both, AlgaminoPlant and Route </w:t>
      </w:r>
      <w:r w:rsidR="003A2C8A" w:rsidRPr="00DB6047">
        <w:rPr>
          <w:rFonts w:ascii="Times New Roman" w:hAnsi="Times New Roman"/>
          <w:sz w:val="24"/>
          <w:szCs w:val="24"/>
          <w:lang w:val="en-US"/>
        </w:rPr>
        <w:t>reduced</w:t>
      </w:r>
      <w:r w:rsidR="00DB42B5" w:rsidRPr="00DB6047">
        <w:rPr>
          <w:rFonts w:ascii="Times New Roman" w:hAnsi="Times New Roman"/>
          <w:sz w:val="24"/>
          <w:szCs w:val="24"/>
          <w:lang w:val="en-US"/>
        </w:rPr>
        <w:t xml:space="preserve"> the hydrogen peroxide contents in cuttings</w:t>
      </w:r>
      <w:r w:rsidR="005A11D1" w:rsidRPr="00DB6047">
        <w:rPr>
          <w:rFonts w:ascii="Times New Roman" w:hAnsi="Times New Roman"/>
          <w:sz w:val="24"/>
          <w:szCs w:val="24"/>
          <w:lang w:val="en-US"/>
        </w:rPr>
        <w:t>.</w:t>
      </w:r>
      <w:r w:rsidR="00DB42B5" w:rsidRPr="00DB6047">
        <w:rPr>
          <w:rFonts w:ascii="Times New Roman" w:hAnsi="Times New Roman"/>
          <w:sz w:val="24"/>
          <w:szCs w:val="24"/>
          <w:lang w:val="en-US"/>
        </w:rPr>
        <w:t xml:space="preserve"> </w:t>
      </w:r>
      <w:r w:rsidR="003A2C8A" w:rsidRPr="00DB6047">
        <w:rPr>
          <w:rFonts w:ascii="Times New Roman" w:hAnsi="Times New Roman"/>
          <w:sz w:val="24"/>
          <w:szCs w:val="24"/>
          <w:lang w:val="en-US"/>
        </w:rPr>
        <w:t>It appears that</w:t>
      </w:r>
      <w:r w:rsidR="005A11D1" w:rsidRPr="00DB6047">
        <w:rPr>
          <w:rFonts w:ascii="Times New Roman" w:hAnsi="Times New Roman"/>
          <w:sz w:val="24"/>
          <w:szCs w:val="24"/>
          <w:lang w:val="en-US"/>
        </w:rPr>
        <w:t xml:space="preserve"> both biopreparation</w:t>
      </w:r>
      <w:r w:rsidR="003A2C8A" w:rsidRPr="00DB6047">
        <w:rPr>
          <w:rFonts w:ascii="Times New Roman" w:hAnsi="Times New Roman"/>
          <w:sz w:val="24"/>
          <w:szCs w:val="24"/>
          <w:lang w:val="en-US"/>
        </w:rPr>
        <w:t>s</w:t>
      </w:r>
      <w:r w:rsidR="005A11D1" w:rsidRPr="00DB6047">
        <w:rPr>
          <w:rFonts w:ascii="Times New Roman" w:hAnsi="Times New Roman"/>
          <w:sz w:val="24"/>
          <w:szCs w:val="24"/>
          <w:lang w:val="en-US"/>
        </w:rPr>
        <w:t xml:space="preserve"> </w:t>
      </w:r>
      <w:r w:rsidR="003A2C8A" w:rsidRPr="00DB6047">
        <w:rPr>
          <w:rFonts w:ascii="Times New Roman" w:hAnsi="Times New Roman"/>
          <w:sz w:val="24"/>
          <w:szCs w:val="24"/>
          <w:lang w:val="en-US"/>
        </w:rPr>
        <w:t>mitigated</w:t>
      </w:r>
      <w:r w:rsidR="00DB42B5" w:rsidRPr="00DB6047">
        <w:rPr>
          <w:rFonts w:ascii="Times New Roman" w:hAnsi="Times New Roman"/>
          <w:sz w:val="24"/>
          <w:szCs w:val="24"/>
          <w:lang w:val="en-US"/>
        </w:rPr>
        <w:t xml:space="preserve"> the effects of </w:t>
      </w:r>
      <w:r w:rsidR="003A2C8A" w:rsidRPr="00DB6047">
        <w:rPr>
          <w:rFonts w:ascii="Times New Roman" w:hAnsi="Times New Roman"/>
          <w:sz w:val="24"/>
          <w:szCs w:val="24"/>
          <w:lang w:val="en-US"/>
        </w:rPr>
        <w:t xml:space="preserve">the </w:t>
      </w:r>
      <w:r w:rsidR="00EB7032" w:rsidRPr="00DB6047">
        <w:rPr>
          <w:rFonts w:ascii="Times New Roman" w:hAnsi="Times New Roman"/>
          <w:sz w:val="24"/>
          <w:szCs w:val="24"/>
          <w:lang w:val="en-US"/>
        </w:rPr>
        <w:t xml:space="preserve">oxidative </w:t>
      </w:r>
      <w:r w:rsidR="00DB42B5" w:rsidRPr="00DB6047">
        <w:rPr>
          <w:rFonts w:ascii="Times New Roman" w:hAnsi="Times New Roman"/>
          <w:sz w:val="24"/>
          <w:szCs w:val="24"/>
          <w:lang w:val="en-US"/>
        </w:rPr>
        <w:t>stress</w:t>
      </w:r>
      <w:r w:rsidR="00EB7032" w:rsidRPr="00DB6047">
        <w:rPr>
          <w:rFonts w:ascii="Times New Roman" w:hAnsi="Times New Roman"/>
          <w:sz w:val="24"/>
          <w:szCs w:val="24"/>
          <w:lang w:val="en-US"/>
        </w:rPr>
        <w:t xml:space="preserve"> </w:t>
      </w:r>
      <w:r w:rsidR="005A11D1" w:rsidRPr="00DB6047">
        <w:rPr>
          <w:rFonts w:ascii="Times New Roman" w:hAnsi="Times New Roman"/>
          <w:sz w:val="24"/>
          <w:szCs w:val="24"/>
          <w:lang w:val="en-US"/>
        </w:rPr>
        <w:t xml:space="preserve">thus </w:t>
      </w:r>
      <w:r w:rsidR="003A2C8A" w:rsidRPr="00DB6047">
        <w:rPr>
          <w:rFonts w:ascii="Times New Roman" w:hAnsi="Times New Roman"/>
          <w:sz w:val="24"/>
          <w:szCs w:val="24"/>
          <w:lang w:val="en-US"/>
        </w:rPr>
        <w:t>creating</w:t>
      </w:r>
      <w:r w:rsidR="00EB7032" w:rsidRPr="00DB6047">
        <w:rPr>
          <w:rFonts w:ascii="Times New Roman" w:hAnsi="Times New Roman"/>
          <w:sz w:val="24"/>
          <w:szCs w:val="24"/>
          <w:lang w:val="en-US"/>
        </w:rPr>
        <w:t xml:space="preserve"> </w:t>
      </w:r>
      <w:r w:rsidR="00AD0B07" w:rsidRPr="00DB6047">
        <w:rPr>
          <w:rFonts w:ascii="Times New Roman" w:hAnsi="Times New Roman"/>
          <w:sz w:val="24"/>
          <w:szCs w:val="24"/>
          <w:lang w:val="en-US"/>
        </w:rPr>
        <w:t>conditions</w:t>
      </w:r>
      <w:r w:rsidR="00EB7032" w:rsidRPr="00DB6047">
        <w:rPr>
          <w:rFonts w:ascii="Times New Roman" w:hAnsi="Times New Roman"/>
          <w:sz w:val="24"/>
          <w:szCs w:val="24"/>
          <w:lang w:val="en-US"/>
        </w:rPr>
        <w:t xml:space="preserve"> for better root regeneration</w:t>
      </w:r>
      <w:r w:rsidR="003A2C8A" w:rsidRPr="00DB6047">
        <w:rPr>
          <w:rFonts w:ascii="Times New Roman" w:hAnsi="Times New Roman"/>
          <w:sz w:val="24"/>
          <w:szCs w:val="24"/>
          <w:lang w:val="en-US"/>
        </w:rPr>
        <w:t>.</w:t>
      </w:r>
      <w:r w:rsidR="00EB7032" w:rsidRPr="00DB6047">
        <w:rPr>
          <w:rFonts w:ascii="Times New Roman" w:hAnsi="Times New Roman"/>
          <w:sz w:val="24"/>
          <w:szCs w:val="24"/>
          <w:lang w:val="en-US"/>
        </w:rPr>
        <w:t xml:space="preserve"> </w:t>
      </w:r>
    </w:p>
    <w:p w:rsidR="00851D3D" w:rsidRPr="00DB6047" w:rsidRDefault="00EB7032" w:rsidP="00E52A51">
      <w:pPr>
        <w:spacing w:after="0" w:line="360" w:lineRule="auto"/>
        <w:ind w:firstLine="709"/>
        <w:jc w:val="both"/>
        <w:rPr>
          <w:rFonts w:ascii="Times New Roman" w:hAnsi="Times New Roman"/>
          <w:sz w:val="24"/>
          <w:szCs w:val="24"/>
          <w:lang w:val="en-US"/>
        </w:rPr>
      </w:pPr>
      <w:r w:rsidRPr="00DB6047">
        <w:rPr>
          <w:rFonts w:ascii="Times New Roman" w:hAnsi="Times New Roman"/>
          <w:sz w:val="24"/>
          <w:szCs w:val="24"/>
          <w:lang w:val="en-US"/>
        </w:rPr>
        <w:t>Oxidoreductases are specific enzymes catalyzing redox reactions. They transport ele</w:t>
      </w:r>
      <w:r w:rsidRPr="00DB6047">
        <w:rPr>
          <w:rFonts w:ascii="Times New Roman" w:hAnsi="Times New Roman"/>
          <w:sz w:val="24"/>
          <w:szCs w:val="24"/>
          <w:lang w:val="en-US"/>
        </w:rPr>
        <w:t>c</w:t>
      </w:r>
      <w:r w:rsidRPr="00DB6047">
        <w:rPr>
          <w:rFonts w:ascii="Times New Roman" w:hAnsi="Times New Roman"/>
          <w:sz w:val="24"/>
          <w:szCs w:val="24"/>
          <w:lang w:val="en-US"/>
        </w:rPr>
        <w:t xml:space="preserve">trons and hydrogen atoms between </w:t>
      </w:r>
      <w:r w:rsidR="00AD0B07" w:rsidRPr="00DB6047">
        <w:rPr>
          <w:rFonts w:ascii="Times New Roman" w:hAnsi="Times New Roman"/>
          <w:sz w:val="24"/>
          <w:szCs w:val="24"/>
          <w:lang w:val="en-US"/>
        </w:rPr>
        <w:t>the</w:t>
      </w:r>
      <w:r w:rsidRPr="00DB6047">
        <w:rPr>
          <w:rFonts w:ascii="Times New Roman" w:hAnsi="Times New Roman"/>
          <w:sz w:val="24"/>
          <w:szCs w:val="24"/>
          <w:lang w:val="en-US"/>
        </w:rPr>
        <w:t xml:space="preserve"> reductant and </w:t>
      </w:r>
      <w:r w:rsidR="00AD0B07" w:rsidRPr="00DB6047">
        <w:rPr>
          <w:rFonts w:ascii="Times New Roman" w:hAnsi="Times New Roman"/>
          <w:sz w:val="24"/>
          <w:szCs w:val="24"/>
          <w:lang w:val="en-US"/>
        </w:rPr>
        <w:t xml:space="preserve">the </w:t>
      </w:r>
      <w:r w:rsidRPr="00DB6047">
        <w:rPr>
          <w:rFonts w:ascii="Times New Roman" w:hAnsi="Times New Roman"/>
          <w:sz w:val="24"/>
          <w:szCs w:val="24"/>
          <w:lang w:val="en-US"/>
        </w:rPr>
        <w:t>oxidant</w:t>
      </w:r>
      <w:r w:rsidR="00E425BF" w:rsidRPr="00DB6047">
        <w:rPr>
          <w:rFonts w:ascii="Times New Roman" w:hAnsi="Times New Roman"/>
          <w:sz w:val="24"/>
          <w:szCs w:val="24"/>
          <w:lang w:val="en-US"/>
        </w:rPr>
        <w:t>. Such reactions maintain homeostasis between reduced and oxidized form</w:t>
      </w:r>
      <w:r w:rsidR="00AD0B07" w:rsidRPr="00DB6047">
        <w:rPr>
          <w:rFonts w:ascii="Times New Roman" w:hAnsi="Times New Roman"/>
          <w:sz w:val="24"/>
          <w:szCs w:val="24"/>
          <w:lang w:val="en-US"/>
        </w:rPr>
        <w:t>s</w:t>
      </w:r>
      <w:r w:rsidR="00E425BF" w:rsidRPr="00DB6047">
        <w:rPr>
          <w:rFonts w:ascii="Times New Roman" w:hAnsi="Times New Roman"/>
          <w:sz w:val="24"/>
          <w:szCs w:val="24"/>
          <w:lang w:val="en-US"/>
        </w:rPr>
        <w:t xml:space="preserve"> of a compound, </w:t>
      </w:r>
      <w:r w:rsidR="00AD0B07" w:rsidRPr="00DB6047">
        <w:rPr>
          <w:rFonts w:ascii="Times New Roman" w:hAnsi="Times New Roman"/>
          <w:sz w:val="24"/>
          <w:szCs w:val="24"/>
          <w:lang w:val="en-US"/>
        </w:rPr>
        <w:t>such as</w:t>
      </w:r>
      <w:r w:rsidR="00E425BF" w:rsidRPr="00DB6047">
        <w:rPr>
          <w:rFonts w:ascii="Times New Roman" w:hAnsi="Times New Roman"/>
          <w:sz w:val="24"/>
          <w:szCs w:val="24"/>
          <w:lang w:val="en-US"/>
        </w:rPr>
        <w:t xml:space="preserve"> oxygen</w:t>
      </w:r>
      <w:r w:rsidR="00D6465A" w:rsidRPr="00DB6047">
        <w:rPr>
          <w:rFonts w:ascii="Times New Roman" w:hAnsi="Times New Roman"/>
          <w:sz w:val="24"/>
          <w:szCs w:val="24"/>
          <w:lang w:val="en-US"/>
        </w:rPr>
        <w:t xml:space="preserve"> [Nowak et al. 2004]</w:t>
      </w:r>
      <w:r w:rsidR="00E425BF" w:rsidRPr="00DB6047">
        <w:rPr>
          <w:rFonts w:ascii="Times New Roman" w:hAnsi="Times New Roman"/>
          <w:sz w:val="24"/>
          <w:szCs w:val="24"/>
          <w:lang w:val="en-US"/>
        </w:rPr>
        <w:t xml:space="preserve">. When </w:t>
      </w:r>
      <w:r w:rsidR="00AD0B07" w:rsidRPr="00DB6047">
        <w:rPr>
          <w:rFonts w:ascii="Times New Roman" w:hAnsi="Times New Roman"/>
          <w:sz w:val="24"/>
          <w:szCs w:val="24"/>
          <w:lang w:val="en-US"/>
        </w:rPr>
        <w:t xml:space="preserve">this </w:t>
      </w:r>
      <w:r w:rsidR="00E425BF" w:rsidRPr="00DB6047">
        <w:rPr>
          <w:rFonts w:ascii="Times New Roman" w:hAnsi="Times New Roman"/>
          <w:sz w:val="24"/>
          <w:szCs w:val="24"/>
          <w:lang w:val="en-US"/>
        </w:rPr>
        <w:t xml:space="preserve">homeostasis </w:t>
      </w:r>
      <w:r w:rsidR="00AD0B07" w:rsidRPr="00DB6047">
        <w:rPr>
          <w:rFonts w:ascii="Times New Roman" w:hAnsi="Times New Roman"/>
          <w:sz w:val="24"/>
          <w:szCs w:val="24"/>
          <w:lang w:val="en-US"/>
        </w:rPr>
        <w:t>is</w:t>
      </w:r>
      <w:r w:rsidR="00E425BF" w:rsidRPr="00DB6047">
        <w:rPr>
          <w:rFonts w:ascii="Times New Roman" w:hAnsi="Times New Roman"/>
          <w:sz w:val="24"/>
          <w:szCs w:val="24"/>
          <w:lang w:val="en-US"/>
        </w:rPr>
        <w:t xml:space="preserve"> disturbed</w:t>
      </w:r>
      <w:r w:rsidR="00AD0B07" w:rsidRPr="00DB6047">
        <w:rPr>
          <w:rFonts w:ascii="Times New Roman" w:hAnsi="Times New Roman"/>
          <w:sz w:val="24"/>
          <w:szCs w:val="24"/>
          <w:lang w:val="en-US"/>
        </w:rPr>
        <w:t>,</w:t>
      </w:r>
      <w:r w:rsidR="00E425BF" w:rsidRPr="00DB6047">
        <w:rPr>
          <w:rFonts w:ascii="Times New Roman" w:hAnsi="Times New Roman"/>
          <w:sz w:val="24"/>
          <w:szCs w:val="24"/>
          <w:lang w:val="en-US"/>
        </w:rPr>
        <w:t xml:space="preserve"> free radicals appear and </w:t>
      </w:r>
      <w:r w:rsidR="00AD0B07" w:rsidRPr="00DB6047">
        <w:rPr>
          <w:rFonts w:ascii="Times New Roman" w:hAnsi="Times New Roman"/>
          <w:sz w:val="24"/>
          <w:szCs w:val="24"/>
          <w:lang w:val="en-US"/>
        </w:rPr>
        <w:t xml:space="preserve">the </w:t>
      </w:r>
      <w:r w:rsidR="00E425BF" w:rsidRPr="00DB6047">
        <w:rPr>
          <w:rFonts w:ascii="Times New Roman" w:hAnsi="Times New Roman"/>
          <w:sz w:val="24"/>
          <w:szCs w:val="24"/>
          <w:lang w:val="en-US"/>
        </w:rPr>
        <w:t xml:space="preserve">oxidative stress occurs. Plant sensitivity to this stress depends on a quick removal of free radicals and </w:t>
      </w:r>
      <w:r w:rsidR="00B512A9" w:rsidRPr="00DB6047">
        <w:rPr>
          <w:rFonts w:ascii="Times New Roman" w:hAnsi="Times New Roman"/>
          <w:sz w:val="24"/>
          <w:szCs w:val="24"/>
          <w:lang w:val="en-US"/>
        </w:rPr>
        <w:t xml:space="preserve">less so </w:t>
      </w:r>
      <w:r w:rsidR="00E425BF" w:rsidRPr="00DB6047">
        <w:rPr>
          <w:rFonts w:ascii="Times New Roman" w:hAnsi="Times New Roman"/>
          <w:sz w:val="24"/>
          <w:szCs w:val="24"/>
          <w:lang w:val="en-US"/>
        </w:rPr>
        <w:t xml:space="preserve">on </w:t>
      </w:r>
      <w:r w:rsidR="00AD0B07" w:rsidRPr="00DB6047">
        <w:rPr>
          <w:rFonts w:ascii="Times New Roman" w:hAnsi="Times New Roman"/>
          <w:sz w:val="24"/>
          <w:szCs w:val="24"/>
          <w:lang w:val="en-US"/>
        </w:rPr>
        <w:t xml:space="preserve">their </w:t>
      </w:r>
      <w:proofErr w:type="gramStart"/>
      <w:r w:rsidR="00AD0B07" w:rsidRPr="00DB6047">
        <w:rPr>
          <w:rFonts w:ascii="Times New Roman" w:hAnsi="Times New Roman"/>
          <w:sz w:val="24"/>
          <w:szCs w:val="24"/>
          <w:lang w:val="en-US"/>
        </w:rPr>
        <w:t xml:space="preserve">formation </w:t>
      </w:r>
      <w:r w:rsidR="00E425BF" w:rsidRPr="00DB6047">
        <w:rPr>
          <w:rFonts w:ascii="Times New Roman" w:hAnsi="Times New Roman"/>
          <w:sz w:val="24"/>
          <w:szCs w:val="24"/>
          <w:lang w:val="en-US"/>
        </w:rPr>
        <w:t xml:space="preserve"> rate</w:t>
      </w:r>
      <w:proofErr w:type="gramEnd"/>
      <w:r w:rsidR="00E425BF" w:rsidRPr="00DB6047">
        <w:rPr>
          <w:rFonts w:ascii="Times New Roman" w:hAnsi="Times New Roman"/>
          <w:sz w:val="24"/>
          <w:szCs w:val="24"/>
          <w:lang w:val="en-US"/>
        </w:rPr>
        <w:t xml:space="preserve">. Enzymes such as peroxidases and catalases are involved in </w:t>
      </w:r>
      <w:r w:rsidR="00AD0B07" w:rsidRPr="00DB6047">
        <w:rPr>
          <w:rFonts w:ascii="Times New Roman" w:hAnsi="Times New Roman"/>
          <w:sz w:val="24"/>
          <w:szCs w:val="24"/>
          <w:lang w:val="en-US"/>
        </w:rPr>
        <w:t xml:space="preserve">the </w:t>
      </w:r>
      <w:r w:rsidR="00E425BF" w:rsidRPr="00DB6047">
        <w:rPr>
          <w:rFonts w:ascii="Times New Roman" w:hAnsi="Times New Roman"/>
          <w:sz w:val="24"/>
          <w:szCs w:val="24"/>
          <w:lang w:val="en-US"/>
        </w:rPr>
        <w:t>r</w:t>
      </w:r>
      <w:r w:rsidR="00E425BF" w:rsidRPr="00DB6047">
        <w:rPr>
          <w:rFonts w:ascii="Times New Roman" w:hAnsi="Times New Roman"/>
          <w:sz w:val="24"/>
          <w:szCs w:val="24"/>
          <w:lang w:val="en-US"/>
        </w:rPr>
        <w:t>e</w:t>
      </w:r>
      <w:r w:rsidR="00E425BF" w:rsidRPr="00DB6047">
        <w:rPr>
          <w:rFonts w:ascii="Times New Roman" w:hAnsi="Times New Roman"/>
          <w:sz w:val="24"/>
          <w:szCs w:val="24"/>
          <w:lang w:val="en-US"/>
        </w:rPr>
        <w:t xml:space="preserve">moval of free radicals [Starck and Chołuj 1995]. Preparations </w:t>
      </w:r>
      <w:r w:rsidR="00AD0B07" w:rsidRPr="00DB6047">
        <w:rPr>
          <w:rFonts w:ascii="Times New Roman" w:hAnsi="Times New Roman"/>
          <w:sz w:val="24"/>
          <w:szCs w:val="24"/>
          <w:lang w:val="en-US"/>
        </w:rPr>
        <w:t>tested here</w:t>
      </w:r>
      <w:r w:rsidR="00E425BF" w:rsidRPr="00DB6047">
        <w:rPr>
          <w:rFonts w:ascii="Times New Roman" w:hAnsi="Times New Roman"/>
          <w:sz w:val="24"/>
          <w:szCs w:val="24"/>
          <w:lang w:val="en-US"/>
        </w:rPr>
        <w:t xml:space="preserve"> increased </w:t>
      </w:r>
      <w:r w:rsidR="00AD0B07" w:rsidRPr="00DB6047">
        <w:rPr>
          <w:rFonts w:ascii="Times New Roman" w:hAnsi="Times New Roman"/>
          <w:sz w:val="24"/>
          <w:szCs w:val="24"/>
          <w:lang w:val="en-US"/>
        </w:rPr>
        <w:t>the activ</w:t>
      </w:r>
      <w:r w:rsidR="00AD0B07" w:rsidRPr="00DB6047">
        <w:rPr>
          <w:rFonts w:ascii="Times New Roman" w:hAnsi="Times New Roman"/>
          <w:sz w:val="24"/>
          <w:szCs w:val="24"/>
          <w:lang w:val="en-US"/>
        </w:rPr>
        <w:t>i</w:t>
      </w:r>
      <w:r w:rsidR="00AD0B07" w:rsidRPr="00DB6047">
        <w:rPr>
          <w:rFonts w:ascii="Times New Roman" w:hAnsi="Times New Roman"/>
          <w:sz w:val="24"/>
          <w:szCs w:val="24"/>
          <w:lang w:val="en-US"/>
        </w:rPr>
        <w:lastRenderedPageBreak/>
        <w:t xml:space="preserve">ties of catalase </w:t>
      </w:r>
      <w:r w:rsidR="00E425BF" w:rsidRPr="00DB6047">
        <w:rPr>
          <w:rFonts w:ascii="Times New Roman" w:hAnsi="Times New Roman"/>
          <w:sz w:val="24"/>
          <w:szCs w:val="24"/>
          <w:lang w:val="en-US"/>
        </w:rPr>
        <w:t xml:space="preserve">and polyphenol oxidase while that of peroxidase decreased. In </w:t>
      </w:r>
      <w:r w:rsidR="00AD0B07" w:rsidRPr="00DB6047">
        <w:rPr>
          <w:rFonts w:ascii="Times New Roman" w:hAnsi="Times New Roman"/>
          <w:sz w:val="24"/>
          <w:szCs w:val="24"/>
          <w:lang w:val="en-US"/>
        </w:rPr>
        <w:t xml:space="preserve">tall </w:t>
      </w:r>
      <w:r w:rsidR="00E425BF" w:rsidRPr="00DB6047">
        <w:rPr>
          <w:rFonts w:ascii="Times New Roman" w:hAnsi="Times New Roman"/>
          <w:sz w:val="24"/>
          <w:szCs w:val="24"/>
          <w:lang w:val="en-US"/>
        </w:rPr>
        <w:t>fescue (</w:t>
      </w:r>
      <w:r w:rsidR="00E425BF" w:rsidRPr="00DB6047">
        <w:rPr>
          <w:rFonts w:ascii="Times New Roman" w:hAnsi="Times New Roman"/>
          <w:i/>
          <w:sz w:val="24"/>
          <w:szCs w:val="24"/>
          <w:lang w:val="en-US"/>
        </w:rPr>
        <w:t>Festuca arundinacea</w:t>
      </w:r>
      <w:r w:rsidR="00E425BF" w:rsidRPr="00DB6047">
        <w:rPr>
          <w:rFonts w:ascii="Times New Roman" w:hAnsi="Times New Roman"/>
          <w:sz w:val="24"/>
          <w:szCs w:val="24"/>
          <w:lang w:val="en-US"/>
        </w:rPr>
        <w:t xml:space="preserve">) treated with a preparation containing </w:t>
      </w:r>
      <w:r w:rsidR="00AD0B07" w:rsidRPr="00DB6047">
        <w:rPr>
          <w:rFonts w:ascii="Times New Roman" w:hAnsi="Times New Roman"/>
          <w:sz w:val="24"/>
          <w:szCs w:val="24"/>
          <w:lang w:val="en-US"/>
        </w:rPr>
        <w:t>an</w:t>
      </w:r>
      <w:r w:rsidR="00E425BF" w:rsidRPr="00DB6047">
        <w:rPr>
          <w:rFonts w:ascii="Times New Roman" w:hAnsi="Times New Roman"/>
          <w:sz w:val="24"/>
          <w:szCs w:val="24"/>
          <w:lang w:val="en-US"/>
        </w:rPr>
        <w:t xml:space="preserve"> extract from </w:t>
      </w:r>
      <w:r w:rsidR="00AD0B07" w:rsidRPr="00DB6047">
        <w:rPr>
          <w:rFonts w:ascii="Times New Roman" w:hAnsi="Times New Roman"/>
          <w:sz w:val="24"/>
          <w:szCs w:val="24"/>
          <w:lang w:val="en-US"/>
        </w:rPr>
        <w:t xml:space="preserve">the </w:t>
      </w:r>
      <w:r w:rsidR="00E425BF" w:rsidRPr="00DB6047">
        <w:rPr>
          <w:rFonts w:ascii="Times New Roman" w:hAnsi="Times New Roman"/>
          <w:sz w:val="24"/>
          <w:szCs w:val="24"/>
          <w:lang w:val="en-US"/>
        </w:rPr>
        <w:t xml:space="preserve">sea weed </w:t>
      </w:r>
      <w:r w:rsidR="00E425BF" w:rsidRPr="00DB6047">
        <w:rPr>
          <w:rFonts w:ascii="Times New Roman" w:hAnsi="Times New Roman"/>
          <w:i/>
          <w:sz w:val="24"/>
          <w:szCs w:val="24"/>
          <w:lang w:val="en-US"/>
        </w:rPr>
        <w:t>Ascophyllum nodosum</w:t>
      </w:r>
      <w:r w:rsidR="00AD0B07" w:rsidRPr="00DB6047">
        <w:rPr>
          <w:rFonts w:ascii="Times New Roman" w:hAnsi="Times New Roman"/>
          <w:i/>
          <w:sz w:val="24"/>
          <w:szCs w:val="24"/>
          <w:lang w:val="en-US"/>
        </w:rPr>
        <w:t xml:space="preserve">, </w:t>
      </w:r>
      <w:proofErr w:type="gramStart"/>
      <w:r w:rsidR="00AD0B07" w:rsidRPr="00DB6047">
        <w:rPr>
          <w:rFonts w:ascii="Times New Roman" w:hAnsi="Times New Roman"/>
          <w:sz w:val="24"/>
          <w:szCs w:val="24"/>
          <w:lang w:val="en-US"/>
        </w:rPr>
        <w:t xml:space="preserve">the </w:t>
      </w:r>
      <w:r w:rsidR="003E25BA" w:rsidRPr="00DB6047">
        <w:rPr>
          <w:rFonts w:ascii="Times New Roman" w:hAnsi="Times New Roman"/>
          <w:sz w:val="24"/>
          <w:szCs w:val="24"/>
          <w:lang w:val="en-US"/>
        </w:rPr>
        <w:t xml:space="preserve"> activity</w:t>
      </w:r>
      <w:proofErr w:type="gramEnd"/>
      <w:r w:rsidR="003E25BA" w:rsidRPr="00DB6047">
        <w:rPr>
          <w:rFonts w:ascii="Times New Roman" w:hAnsi="Times New Roman"/>
          <w:sz w:val="24"/>
          <w:szCs w:val="24"/>
          <w:lang w:val="en-US"/>
        </w:rPr>
        <w:t xml:space="preserve"> of super</w:t>
      </w:r>
      <w:r w:rsidR="00AD0B07" w:rsidRPr="00DB6047">
        <w:rPr>
          <w:rFonts w:ascii="Times New Roman" w:hAnsi="Times New Roman"/>
          <w:sz w:val="24"/>
          <w:szCs w:val="24"/>
          <w:lang w:val="en-US"/>
        </w:rPr>
        <w:t xml:space="preserve">the </w:t>
      </w:r>
      <w:r w:rsidR="003E25BA" w:rsidRPr="00DB6047">
        <w:rPr>
          <w:rFonts w:ascii="Times New Roman" w:hAnsi="Times New Roman"/>
          <w:sz w:val="24"/>
          <w:szCs w:val="24"/>
          <w:lang w:val="en-US"/>
        </w:rPr>
        <w:t xml:space="preserve">oxide dismutase increased by 30% </w:t>
      </w:r>
      <w:r w:rsidR="00AD0B07" w:rsidRPr="00DB6047">
        <w:rPr>
          <w:rFonts w:ascii="Times New Roman" w:hAnsi="Times New Roman"/>
          <w:sz w:val="24"/>
          <w:szCs w:val="24"/>
          <w:lang w:val="en-US"/>
        </w:rPr>
        <w:t>(</w:t>
      </w:r>
      <w:r w:rsidR="003E25BA" w:rsidRPr="00DB6047">
        <w:rPr>
          <w:rFonts w:ascii="Times New Roman" w:hAnsi="Times New Roman"/>
          <w:sz w:val="24"/>
          <w:szCs w:val="24"/>
          <w:lang w:val="en-US"/>
        </w:rPr>
        <w:t xml:space="preserve">Zhang [1997]. </w:t>
      </w:r>
      <w:r w:rsidR="00AD0B07" w:rsidRPr="00DB6047">
        <w:rPr>
          <w:rFonts w:ascii="Times New Roman" w:hAnsi="Times New Roman"/>
          <w:sz w:val="24"/>
          <w:szCs w:val="24"/>
          <w:lang w:val="en-US"/>
        </w:rPr>
        <w:t xml:space="preserve">These observations were verified by </w:t>
      </w:r>
      <w:r w:rsidR="003E25BA" w:rsidRPr="00DB6047">
        <w:rPr>
          <w:rFonts w:ascii="Times New Roman" w:hAnsi="Times New Roman"/>
          <w:sz w:val="24"/>
          <w:szCs w:val="24"/>
          <w:lang w:val="en-US"/>
        </w:rPr>
        <w:t xml:space="preserve">Fike et al. [2001]. On the </w:t>
      </w:r>
      <w:r w:rsidR="00AD0B07" w:rsidRPr="00DB6047">
        <w:rPr>
          <w:rFonts w:ascii="Times New Roman" w:hAnsi="Times New Roman"/>
          <w:sz w:val="24"/>
          <w:szCs w:val="24"/>
          <w:lang w:val="en-US"/>
        </w:rPr>
        <w:t>other hand</w:t>
      </w:r>
      <w:r w:rsidR="003E25BA" w:rsidRPr="00DB6047">
        <w:rPr>
          <w:rFonts w:ascii="Times New Roman" w:hAnsi="Times New Roman"/>
          <w:sz w:val="24"/>
          <w:szCs w:val="24"/>
          <w:lang w:val="en-US"/>
        </w:rPr>
        <w:t xml:space="preserve">, Ayad [1998] reported </w:t>
      </w:r>
      <w:r w:rsidR="00AD0B07" w:rsidRPr="00DB6047">
        <w:rPr>
          <w:rFonts w:ascii="Times New Roman" w:hAnsi="Times New Roman"/>
          <w:sz w:val="24"/>
          <w:szCs w:val="24"/>
          <w:lang w:val="en-US"/>
        </w:rPr>
        <w:t>a reduction</w:t>
      </w:r>
      <w:r w:rsidR="003E25BA" w:rsidRPr="00DB6047">
        <w:rPr>
          <w:rFonts w:ascii="Times New Roman" w:hAnsi="Times New Roman"/>
          <w:sz w:val="24"/>
          <w:szCs w:val="24"/>
          <w:lang w:val="en-US"/>
        </w:rPr>
        <w:t xml:space="preserve"> in activi</w:t>
      </w:r>
      <w:r w:rsidR="00AD0B07" w:rsidRPr="00DB6047">
        <w:rPr>
          <w:rFonts w:ascii="Times New Roman" w:hAnsi="Times New Roman"/>
          <w:sz w:val="24"/>
          <w:szCs w:val="24"/>
          <w:lang w:val="en-US"/>
        </w:rPr>
        <w:t>ties</w:t>
      </w:r>
      <w:r w:rsidR="003E25BA" w:rsidRPr="00DB6047">
        <w:rPr>
          <w:rFonts w:ascii="Times New Roman" w:hAnsi="Times New Roman"/>
          <w:sz w:val="24"/>
          <w:szCs w:val="24"/>
          <w:lang w:val="en-US"/>
        </w:rPr>
        <w:t xml:space="preserve"> of SOD, glutathione reductase and ascorbinian pero</w:t>
      </w:r>
      <w:r w:rsidR="003E25BA" w:rsidRPr="00DB6047">
        <w:rPr>
          <w:rFonts w:ascii="Times New Roman" w:hAnsi="Times New Roman"/>
          <w:sz w:val="24"/>
          <w:szCs w:val="24"/>
          <w:lang w:val="en-US"/>
        </w:rPr>
        <w:t>x</w:t>
      </w:r>
      <w:r w:rsidR="003E25BA" w:rsidRPr="00DB6047">
        <w:rPr>
          <w:rFonts w:ascii="Times New Roman" w:hAnsi="Times New Roman"/>
          <w:sz w:val="24"/>
          <w:szCs w:val="24"/>
          <w:lang w:val="en-US"/>
        </w:rPr>
        <w:t>idase in</w:t>
      </w:r>
      <w:r w:rsidR="00AD0B07" w:rsidRPr="00DB6047">
        <w:rPr>
          <w:rFonts w:ascii="Times New Roman" w:hAnsi="Times New Roman"/>
          <w:sz w:val="24"/>
          <w:szCs w:val="24"/>
          <w:lang w:val="en-US"/>
        </w:rPr>
        <w:t xml:space="preserve"> tall </w:t>
      </w:r>
      <w:r w:rsidR="003E25BA" w:rsidRPr="00DB6047">
        <w:rPr>
          <w:rFonts w:ascii="Times New Roman" w:hAnsi="Times New Roman"/>
          <w:sz w:val="24"/>
          <w:szCs w:val="24"/>
          <w:lang w:val="en-US"/>
        </w:rPr>
        <w:t xml:space="preserve">fescue treated with the </w:t>
      </w:r>
      <w:r w:rsidR="00AD0B07" w:rsidRPr="00DB6047">
        <w:rPr>
          <w:rFonts w:ascii="Times New Roman" w:hAnsi="Times New Roman"/>
          <w:sz w:val="24"/>
          <w:szCs w:val="24"/>
          <w:lang w:val="en-US"/>
        </w:rPr>
        <w:t>same sea weed</w:t>
      </w:r>
      <w:r w:rsidR="003E25BA" w:rsidRPr="00DB6047">
        <w:rPr>
          <w:rFonts w:ascii="Times New Roman" w:hAnsi="Times New Roman"/>
          <w:sz w:val="24"/>
          <w:szCs w:val="24"/>
          <w:lang w:val="en-US"/>
        </w:rPr>
        <w:t xml:space="preserve"> extract [Ayad 1998]. According to Zhanng et al. [2006]</w:t>
      </w:r>
      <w:r w:rsidR="00AD0B07" w:rsidRPr="00DB6047">
        <w:rPr>
          <w:rFonts w:ascii="Times New Roman" w:hAnsi="Times New Roman"/>
          <w:sz w:val="24"/>
          <w:szCs w:val="24"/>
          <w:lang w:val="en-US"/>
        </w:rPr>
        <w:t>,</w:t>
      </w:r>
      <w:r w:rsidR="003E25BA" w:rsidRPr="00DB6047">
        <w:rPr>
          <w:rFonts w:ascii="Times New Roman" w:hAnsi="Times New Roman"/>
          <w:sz w:val="24"/>
          <w:szCs w:val="24"/>
          <w:lang w:val="en-US"/>
        </w:rPr>
        <w:t xml:space="preserve"> extracts from alg</w:t>
      </w:r>
      <w:r w:rsidR="00AD0B07" w:rsidRPr="00DB6047">
        <w:rPr>
          <w:rFonts w:ascii="Times New Roman" w:hAnsi="Times New Roman"/>
          <w:sz w:val="24"/>
          <w:szCs w:val="24"/>
          <w:lang w:val="en-US"/>
        </w:rPr>
        <w:t>ae</w:t>
      </w:r>
      <w:r w:rsidR="005947F3" w:rsidRPr="00DB6047">
        <w:rPr>
          <w:rFonts w:ascii="Times New Roman" w:hAnsi="Times New Roman"/>
          <w:i/>
          <w:sz w:val="24"/>
          <w:szCs w:val="24"/>
          <w:lang w:val="en-US"/>
        </w:rPr>
        <w:t xml:space="preserve"> Ascophyllum nodosum</w:t>
      </w:r>
      <w:r w:rsidR="003E25BA" w:rsidRPr="00DB6047">
        <w:rPr>
          <w:rFonts w:ascii="Times New Roman" w:hAnsi="Times New Roman"/>
          <w:sz w:val="24"/>
          <w:szCs w:val="24"/>
          <w:lang w:val="en-US"/>
        </w:rPr>
        <w:t xml:space="preserve"> </w:t>
      </w:r>
      <w:r w:rsidR="005947F3" w:rsidRPr="00DB6047">
        <w:rPr>
          <w:rFonts w:ascii="Times New Roman" w:hAnsi="Times New Roman"/>
          <w:sz w:val="24"/>
          <w:szCs w:val="24"/>
          <w:lang w:val="en-US"/>
        </w:rPr>
        <w:t xml:space="preserve">increased </w:t>
      </w:r>
      <w:r w:rsidR="00AD0B07" w:rsidRPr="00DB6047">
        <w:rPr>
          <w:rFonts w:ascii="Times New Roman" w:hAnsi="Times New Roman"/>
          <w:sz w:val="24"/>
          <w:szCs w:val="24"/>
          <w:lang w:val="en-US"/>
        </w:rPr>
        <w:t xml:space="preserve">the </w:t>
      </w:r>
      <w:r w:rsidR="005947F3" w:rsidRPr="00DB6047">
        <w:rPr>
          <w:rFonts w:ascii="Times New Roman" w:hAnsi="Times New Roman"/>
          <w:sz w:val="24"/>
          <w:szCs w:val="24"/>
          <w:lang w:val="en-US"/>
        </w:rPr>
        <w:t xml:space="preserve">SOD activity in </w:t>
      </w:r>
      <w:r w:rsidR="005947F3" w:rsidRPr="00DB6047">
        <w:rPr>
          <w:rFonts w:ascii="Times New Roman" w:hAnsi="Times New Roman"/>
          <w:i/>
          <w:sz w:val="24"/>
          <w:szCs w:val="24"/>
          <w:lang w:val="en-US"/>
        </w:rPr>
        <w:t>Agrostis stolonifera</w:t>
      </w:r>
      <w:r w:rsidR="005947F3" w:rsidRPr="00DB6047">
        <w:rPr>
          <w:rFonts w:ascii="Times New Roman" w:hAnsi="Times New Roman"/>
          <w:sz w:val="24"/>
          <w:szCs w:val="24"/>
          <w:lang w:val="en-US"/>
        </w:rPr>
        <w:t xml:space="preserve"> infected with a fungus </w:t>
      </w:r>
      <w:r w:rsidR="005947F3" w:rsidRPr="00DB6047">
        <w:rPr>
          <w:rFonts w:ascii="Times New Roman" w:hAnsi="Times New Roman"/>
          <w:i/>
          <w:sz w:val="24"/>
          <w:szCs w:val="24"/>
          <w:lang w:val="en-US"/>
        </w:rPr>
        <w:t>Sclerotinia homoeocarpa</w:t>
      </w:r>
      <w:r w:rsidR="003E25BA" w:rsidRPr="00DB6047">
        <w:rPr>
          <w:rFonts w:ascii="Times New Roman" w:hAnsi="Times New Roman"/>
          <w:sz w:val="24"/>
          <w:szCs w:val="24"/>
          <w:lang w:val="en-US"/>
        </w:rPr>
        <w:t xml:space="preserve"> </w:t>
      </w:r>
      <w:r w:rsidR="00AD0B07" w:rsidRPr="00DB6047">
        <w:rPr>
          <w:rFonts w:ascii="Times New Roman" w:hAnsi="Times New Roman"/>
          <w:sz w:val="24"/>
          <w:szCs w:val="24"/>
          <w:lang w:val="en-US"/>
        </w:rPr>
        <w:t xml:space="preserve">while reducing the </w:t>
      </w:r>
      <w:r w:rsidR="005947F3" w:rsidRPr="00DB6047">
        <w:rPr>
          <w:rFonts w:ascii="Times New Roman" w:hAnsi="Times New Roman"/>
          <w:sz w:val="24"/>
          <w:szCs w:val="24"/>
          <w:lang w:val="en-US"/>
        </w:rPr>
        <w:t xml:space="preserve">rate of infection. </w:t>
      </w:r>
      <w:r w:rsidR="00AD0B07" w:rsidRPr="00DB6047">
        <w:rPr>
          <w:rFonts w:ascii="Times New Roman" w:hAnsi="Times New Roman"/>
          <w:sz w:val="24"/>
          <w:szCs w:val="24"/>
          <w:lang w:val="en-US"/>
        </w:rPr>
        <w:t>There are no r</w:t>
      </w:r>
      <w:r w:rsidR="005947F3" w:rsidRPr="00DB6047">
        <w:rPr>
          <w:rFonts w:ascii="Times New Roman" w:hAnsi="Times New Roman"/>
          <w:sz w:val="24"/>
          <w:szCs w:val="24"/>
          <w:lang w:val="en-US"/>
        </w:rPr>
        <w:t xml:space="preserve">eports on the AAC effects on </w:t>
      </w:r>
      <w:r w:rsidR="00AD0B07" w:rsidRPr="00DB6047">
        <w:rPr>
          <w:rFonts w:ascii="Times New Roman" w:hAnsi="Times New Roman"/>
          <w:sz w:val="24"/>
          <w:szCs w:val="24"/>
          <w:lang w:val="en-US"/>
        </w:rPr>
        <w:t xml:space="preserve">the </w:t>
      </w:r>
      <w:r w:rsidR="005947F3" w:rsidRPr="00DB6047">
        <w:rPr>
          <w:rFonts w:ascii="Times New Roman" w:hAnsi="Times New Roman"/>
          <w:sz w:val="24"/>
          <w:szCs w:val="24"/>
          <w:lang w:val="en-US"/>
        </w:rPr>
        <w:t xml:space="preserve">oxidoreductase activity. </w:t>
      </w:r>
      <w:r w:rsidR="00AD0B07" w:rsidRPr="00DB6047">
        <w:rPr>
          <w:rFonts w:ascii="Times New Roman" w:hAnsi="Times New Roman"/>
          <w:sz w:val="24"/>
          <w:szCs w:val="24"/>
          <w:lang w:val="en-US"/>
        </w:rPr>
        <w:t xml:space="preserve">Here </w:t>
      </w:r>
      <w:r w:rsidR="005947F3" w:rsidRPr="00DB6047">
        <w:rPr>
          <w:rFonts w:ascii="Times New Roman" w:hAnsi="Times New Roman"/>
          <w:sz w:val="24"/>
          <w:szCs w:val="24"/>
          <w:lang w:val="en-US"/>
        </w:rPr>
        <w:t xml:space="preserve">it may be concluded that both AlgaminoPlant and Route </w:t>
      </w:r>
      <w:r w:rsidR="005A11D1" w:rsidRPr="00DB6047">
        <w:rPr>
          <w:rFonts w:ascii="Times New Roman" w:hAnsi="Times New Roman"/>
          <w:sz w:val="24"/>
          <w:szCs w:val="24"/>
          <w:lang w:val="en-US"/>
        </w:rPr>
        <w:t>enhance the response</w:t>
      </w:r>
      <w:r w:rsidR="00AD0B07" w:rsidRPr="00DB6047">
        <w:rPr>
          <w:rFonts w:ascii="Times New Roman" w:hAnsi="Times New Roman"/>
          <w:sz w:val="24"/>
          <w:szCs w:val="24"/>
          <w:lang w:val="en-US"/>
        </w:rPr>
        <w:t>s</w:t>
      </w:r>
      <w:r w:rsidR="005A11D1" w:rsidRPr="00DB6047">
        <w:rPr>
          <w:rFonts w:ascii="Times New Roman" w:hAnsi="Times New Roman"/>
          <w:sz w:val="24"/>
          <w:szCs w:val="24"/>
          <w:lang w:val="en-US"/>
        </w:rPr>
        <w:t xml:space="preserve"> to </w:t>
      </w:r>
      <w:r w:rsidR="00AD0B07" w:rsidRPr="00DB6047">
        <w:rPr>
          <w:rFonts w:ascii="Times New Roman" w:hAnsi="Times New Roman"/>
          <w:sz w:val="24"/>
          <w:szCs w:val="24"/>
          <w:lang w:val="en-US"/>
        </w:rPr>
        <w:t xml:space="preserve">the </w:t>
      </w:r>
      <w:r w:rsidR="005A11D1" w:rsidRPr="00DB6047">
        <w:rPr>
          <w:rFonts w:ascii="Times New Roman" w:hAnsi="Times New Roman"/>
          <w:sz w:val="24"/>
          <w:szCs w:val="24"/>
          <w:lang w:val="en-US"/>
        </w:rPr>
        <w:t xml:space="preserve">oxidative stress by </w:t>
      </w:r>
      <w:r w:rsidR="00AD0B07" w:rsidRPr="00DB6047">
        <w:rPr>
          <w:rFonts w:ascii="Times New Roman" w:hAnsi="Times New Roman"/>
          <w:sz w:val="24"/>
          <w:szCs w:val="24"/>
          <w:lang w:val="en-US"/>
        </w:rPr>
        <w:t xml:space="preserve">reducing the levels </w:t>
      </w:r>
      <w:r w:rsidR="005947F3" w:rsidRPr="00DB6047">
        <w:rPr>
          <w:rFonts w:ascii="Times New Roman" w:hAnsi="Times New Roman"/>
          <w:sz w:val="24"/>
          <w:szCs w:val="24"/>
          <w:lang w:val="en-US"/>
        </w:rPr>
        <w:t>of hydrogen peroxide</w:t>
      </w:r>
      <w:r w:rsidR="005A11D1" w:rsidRPr="00DB6047">
        <w:rPr>
          <w:rFonts w:ascii="Times New Roman" w:hAnsi="Times New Roman"/>
          <w:sz w:val="24"/>
          <w:szCs w:val="24"/>
          <w:lang w:val="en-US"/>
        </w:rPr>
        <w:t>.</w:t>
      </w:r>
      <w:r w:rsidR="005947F3" w:rsidRPr="00DB6047">
        <w:rPr>
          <w:rFonts w:ascii="Times New Roman" w:hAnsi="Times New Roman"/>
          <w:sz w:val="24"/>
          <w:szCs w:val="24"/>
          <w:lang w:val="en-US"/>
        </w:rPr>
        <w:t xml:space="preserve"> In the first phase of this response the a</w:t>
      </w:r>
      <w:r w:rsidR="005947F3" w:rsidRPr="00DB6047">
        <w:rPr>
          <w:rFonts w:ascii="Times New Roman" w:hAnsi="Times New Roman"/>
          <w:sz w:val="24"/>
          <w:szCs w:val="24"/>
          <w:lang w:val="en-US"/>
        </w:rPr>
        <w:t>c</w:t>
      </w:r>
      <w:r w:rsidR="005947F3" w:rsidRPr="00DB6047">
        <w:rPr>
          <w:rFonts w:ascii="Times New Roman" w:hAnsi="Times New Roman"/>
          <w:sz w:val="24"/>
          <w:szCs w:val="24"/>
          <w:lang w:val="en-US"/>
        </w:rPr>
        <w:t xml:space="preserve">tivities of </w:t>
      </w:r>
      <w:r w:rsidR="00AD0B07" w:rsidRPr="00DB6047">
        <w:rPr>
          <w:rFonts w:ascii="Times New Roman" w:hAnsi="Times New Roman"/>
          <w:sz w:val="24"/>
          <w:szCs w:val="24"/>
          <w:lang w:val="en-US"/>
        </w:rPr>
        <w:t xml:space="preserve">the </w:t>
      </w:r>
      <w:r w:rsidR="005947F3" w:rsidRPr="00DB6047">
        <w:rPr>
          <w:rFonts w:ascii="Times New Roman" w:hAnsi="Times New Roman"/>
          <w:sz w:val="24"/>
          <w:szCs w:val="24"/>
          <w:lang w:val="en-US"/>
        </w:rPr>
        <w:t>anti</w:t>
      </w:r>
      <w:r w:rsidR="00851D3D" w:rsidRPr="00DB6047">
        <w:rPr>
          <w:rFonts w:ascii="Times New Roman" w:hAnsi="Times New Roman"/>
          <w:sz w:val="24"/>
          <w:szCs w:val="24"/>
          <w:lang w:val="en-US"/>
        </w:rPr>
        <w:t>o</w:t>
      </w:r>
      <w:r w:rsidR="005947F3" w:rsidRPr="00DB6047">
        <w:rPr>
          <w:rFonts w:ascii="Times New Roman" w:hAnsi="Times New Roman"/>
          <w:sz w:val="24"/>
          <w:szCs w:val="24"/>
          <w:lang w:val="en-US"/>
        </w:rPr>
        <w:t>xidative enzymes are enhanced</w:t>
      </w:r>
      <w:r w:rsidR="00851D3D" w:rsidRPr="00DB6047">
        <w:rPr>
          <w:rFonts w:ascii="Times New Roman" w:hAnsi="Times New Roman"/>
          <w:sz w:val="24"/>
          <w:szCs w:val="24"/>
          <w:lang w:val="en-US"/>
        </w:rPr>
        <w:t xml:space="preserve"> while later that</w:t>
      </w:r>
      <w:r w:rsidR="005947F3" w:rsidRPr="00DB6047">
        <w:rPr>
          <w:rFonts w:ascii="Times New Roman" w:hAnsi="Times New Roman"/>
          <w:sz w:val="24"/>
          <w:szCs w:val="24"/>
          <w:lang w:val="en-US"/>
        </w:rPr>
        <w:t xml:space="preserve"> of peroxidase is decreased while catalase and polyphenol oxidase remain highly active.</w:t>
      </w:r>
    </w:p>
    <w:p w:rsidR="00851D3D" w:rsidRPr="00DB6047" w:rsidRDefault="00851D3D" w:rsidP="00E52A51">
      <w:pPr>
        <w:spacing w:after="0" w:line="360" w:lineRule="auto"/>
        <w:ind w:firstLine="709"/>
        <w:jc w:val="both"/>
        <w:rPr>
          <w:rFonts w:ascii="Times New Roman" w:hAnsi="Times New Roman"/>
          <w:sz w:val="24"/>
          <w:szCs w:val="24"/>
          <w:lang w:val="en-US"/>
        </w:rPr>
      </w:pPr>
      <w:r w:rsidRPr="00DB6047">
        <w:rPr>
          <w:rFonts w:ascii="Times New Roman" w:hAnsi="Times New Roman"/>
          <w:sz w:val="24"/>
          <w:szCs w:val="24"/>
          <w:lang w:val="en-US"/>
        </w:rPr>
        <w:t xml:space="preserve">Ethylene is a </w:t>
      </w:r>
      <w:r w:rsidR="00AD0B07" w:rsidRPr="00DB6047">
        <w:rPr>
          <w:rFonts w:ascii="Times New Roman" w:hAnsi="Times New Roman"/>
          <w:sz w:val="24"/>
          <w:szCs w:val="24"/>
          <w:lang w:val="en-US"/>
        </w:rPr>
        <w:t xml:space="preserve">gaseous </w:t>
      </w:r>
      <w:r w:rsidRPr="00DB6047">
        <w:rPr>
          <w:rFonts w:ascii="Times New Roman" w:hAnsi="Times New Roman"/>
          <w:sz w:val="24"/>
          <w:szCs w:val="24"/>
          <w:lang w:val="en-US"/>
        </w:rPr>
        <w:t xml:space="preserve">plant hormone. </w:t>
      </w:r>
      <w:r w:rsidR="00AD0B07" w:rsidRPr="00DB6047">
        <w:rPr>
          <w:rFonts w:ascii="Times New Roman" w:hAnsi="Times New Roman"/>
          <w:sz w:val="24"/>
          <w:szCs w:val="24"/>
          <w:lang w:val="en-US"/>
        </w:rPr>
        <w:t>The</w:t>
      </w:r>
      <w:r w:rsidRPr="00DB6047">
        <w:rPr>
          <w:rFonts w:ascii="Times New Roman" w:hAnsi="Times New Roman"/>
          <w:sz w:val="24"/>
          <w:szCs w:val="24"/>
          <w:lang w:val="en-US"/>
        </w:rPr>
        <w:t xml:space="preserve"> first reports on its involvement in rhizogenesis </w:t>
      </w:r>
      <w:r w:rsidR="00AD0B07" w:rsidRPr="00DB6047">
        <w:rPr>
          <w:rFonts w:ascii="Times New Roman" w:hAnsi="Times New Roman"/>
          <w:sz w:val="24"/>
          <w:szCs w:val="24"/>
          <w:lang w:val="en-US"/>
        </w:rPr>
        <w:t>date back to 1930’ties</w:t>
      </w:r>
      <w:r w:rsidRPr="00DB6047">
        <w:rPr>
          <w:rFonts w:ascii="Times New Roman" w:hAnsi="Times New Roman"/>
          <w:sz w:val="24"/>
          <w:szCs w:val="24"/>
          <w:lang w:val="en-US"/>
        </w:rPr>
        <w:t xml:space="preserve"> </w:t>
      </w:r>
      <w:r w:rsidR="00AD0B07" w:rsidRPr="00DB6047">
        <w:rPr>
          <w:rFonts w:ascii="Times New Roman" w:hAnsi="Times New Roman"/>
          <w:sz w:val="24"/>
          <w:szCs w:val="24"/>
          <w:lang w:val="en-US"/>
        </w:rPr>
        <w:t>but the</w:t>
      </w:r>
      <w:r w:rsidRPr="00DB6047">
        <w:rPr>
          <w:rFonts w:ascii="Times New Roman" w:hAnsi="Times New Roman"/>
          <w:sz w:val="24"/>
          <w:szCs w:val="24"/>
          <w:lang w:val="en-US"/>
        </w:rPr>
        <w:t xml:space="preserve"> mechanism of its action </w:t>
      </w:r>
      <w:r w:rsidR="00AD0B07" w:rsidRPr="00DB6047">
        <w:rPr>
          <w:rFonts w:ascii="Times New Roman" w:hAnsi="Times New Roman"/>
          <w:sz w:val="24"/>
          <w:szCs w:val="24"/>
          <w:lang w:val="en-US"/>
        </w:rPr>
        <w:t>is yet to be discovered</w:t>
      </w:r>
      <w:r w:rsidRPr="00DB6047">
        <w:rPr>
          <w:rFonts w:ascii="Times New Roman" w:hAnsi="Times New Roman"/>
          <w:sz w:val="24"/>
          <w:szCs w:val="24"/>
          <w:lang w:val="en-US"/>
        </w:rPr>
        <w:t xml:space="preserve"> [Zimmerman and Hitchcock 1933, Wang and Pan 2006]. </w:t>
      </w:r>
      <w:r w:rsidR="00AD0B07" w:rsidRPr="00DB6047">
        <w:rPr>
          <w:rFonts w:ascii="Times New Roman" w:hAnsi="Times New Roman"/>
          <w:sz w:val="24"/>
          <w:szCs w:val="24"/>
          <w:lang w:val="en-US"/>
        </w:rPr>
        <w:t xml:space="preserve">Published reports document </w:t>
      </w:r>
      <w:r w:rsidRPr="00DB6047">
        <w:rPr>
          <w:rFonts w:ascii="Times New Roman" w:hAnsi="Times New Roman"/>
          <w:sz w:val="24"/>
          <w:szCs w:val="24"/>
          <w:lang w:val="en-US"/>
        </w:rPr>
        <w:t>a pos</w:t>
      </w:r>
      <w:r w:rsidRPr="00DB6047">
        <w:rPr>
          <w:rFonts w:ascii="Times New Roman" w:hAnsi="Times New Roman"/>
          <w:sz w:val="24"/>
          <w:szCs w:val="24"/>
          <w:lang w:val="en-US"/>
        </w:rPr>
        <w:t>i</w:t>
      </w:r>
      <w:r w:rsidRPr="00DB6047">
        <w:rPr>
          <w:rFonts w:ascii="Times New Roman" w:hAnsi="Times New Roman"/>
          <w:sz w:val="24"/>
          <w:szCs w:val="24"/>
          <w:lang w:val="en-US"/>
        </w:rPr>
        <w:t xml:space="preserve">tive effect of </w:t>
      </w:r>
      <w:r w:rsidR="00AD0B07" w:rsidRPr="00DB6047">
        <w:rPr>
          <w:rFonts w:ascii="Times New Roman" w:hAnsi="Times New Roman"/>
          <w:sz w:val="24"/>
          <w:szCs w:val="24"/>
          <w:lang w:val="en-US"/>
        </w:rPr>
        <w:t>ethylene</w:t>
      </w:r>
      <w:r w:rsidRPr="00DB6047">
        <w:rPr>
          <w:rFonts w:ascii="Times New Roman" w:hAnsi="Times New Roman"/>
          <w:sz w:val="24"/>
          <w:szCs w:val="24"/>
          <w:lang w:val="en-US"/>
        </w:rPr>
        <w:t xml:space="preserve"> on root initiation and develop</w:t>
      </w:r>
      <w:r w:rsidR="00AD0B07" w:rsidRPr="00DB6047">
        <w:rPr>
          <w:rFonts w:ascii="Times New Roman" w:hAnsi="Times New Roman"/>
          <w:sz w:val="24"/>
          <w:szCs w:val="24"/>
          <w:lang w:val="en-US"/>
        </w:rPr>
        <w:t xml:space="preserve">ment [Pan et al. 2002], or a </w:t>
      </w:r>
      <w:r w:rsidRPr="00DB6047">
        <w:rPr>
          <w:rFonts w:ascii="Times New Roman" w:hAnsi="Times New Roman"/>
          <w:sz w:val="24"/>
          <w:szCs w:val="24"/>
          <w:lang w:val="en-US"/>
        </w:rPr>
        <w:t>negative one [Nordström and</w:t>
      </w:r>
      <w:r w:rsidR="005A11D1" w:rsidRPr="00DB6047">
        <w:rPr>
          <w:rFonts w:ascii="Times New Roman" w:hAnsi="Times New Roman"/>
          <w:sz w:val="24"/>
          <w:szCs w:val="24"/>
          <w:lang w:val="en-US"/>
        </w:rPr>
        <w:t xml:space="preserve"> </w:t>
      </w:r>
      <w:r w:rsidRPr="00DB6047">
        <w:rPr>
          <w:rFonts w:ascii="Times New Roman" w:hAnsi="Times New Roman"/>
          <w:sz w:val="24"/>
          <w:szCs w:val="24"/>
          <w:lang w:val="en-US"/>
        </w:rPr>
        <w:t xml:space="preserve">Eliasson 1984] or </w:t>
      </w:r>
      <w:r w:rsidR="00AD0B07" w:rsidRPr="00DB6047">
        <w:rPr>
          <w:rFonts w:ascii="Times New Roman" w:hAnsi="Times New Roman"/>
          <w:sz w:val="24"/>
          <w:szCs w:val="24"/>
          <w:lang w:val="en-US"/>
        </w:rPr>
        <w:t xml:space="preserve">no </w:t>
      </w:r>
      <w:r w:rsidRPr="00DB6047">
        <w:rPr>
          <w:rFonts w:ascii="Times New Roman" w:hAnsi="Times New Roman"/>
          <w:sz w:val="24"/>
          <w:szCs w:val="24"/>
          <w:lang w:val="en-US"/>
        </w:rPr>
        <w:t xml:space="preserve">effect </w:t>
      </w:r>
      <w:r w:rsidR="00AD0B07" w:rsidRPr="00DB6047">
        <w:rPr>
          <w:rFonts w:ascii="Times New Roman" w:hAnsi="Times New Roman"/>
          <w:sz w:val="24"/>
          <w:szCs w:val="24"/>
          <w:lang w:val="en-US"/>
        </w:rPr>
        <w:t xml:space="preserve">at </w:t>
      </w:r>
      <w:proofErr w:type="gramStart"/>
      <w:r w:rsidR="00AD0B07" w:rsidRPr="00DB6047">
        <w:rPr>
          <w:rFonts w:ascii="Times New Roman" w:hAnsi="Times New Roman"/>
          <w:sz w:val="24"/>
          <w:szCs w:val="24"/>
          <w:lang w:val="en-US"/>
        </w:rPr>
        <w:t>all</w:t>
      </w:r>
      <w:r w:rsidRPr="00DB6047">
        <w:rPr>
          <w:rFonts w:ascii="Times New Roman" w:hAnsi="Times New Roman"/>
          <w:sz w:val="24"/>
          <w:szCs w:val="24"/>
          <w:vertAlign w:val="subscript"/>
          <w:lang w:val="en-US"/>
        </w:rPr>
        <w:t xml:space="preserve">  </w:t>
      </w:r>
      <w:r w:rsidRPr="00DB6047">
        <w:rPr>
          <w:rFonts w:ascii="Times New Roman" w:hAnsi="Times New Roman"/>
          <w:sz w:val="24"/>
          <w:szCs w:val="24"/>
          <w:lang w:val="en-US"/>
        </w:rPr>
        <w:t>[</w:t>
      </w:r>
      <w:proofErr w:type="gramEnd"/>
      <w:r w:rsidRPr="00DB6047">
        <w:rPr>
          <w:rFonts w:ascii="Times New Roman" w:hAnsi="Times New Roman"/>
          <w:sz w:val="24"/>
          <w:szCs w:val="24"/>
          <w:lang w:val="en-US"/>
        </w:rPr>
        <w:t xml:space="preserve">Harbage and Stimart 1996]. The opinions prevails that </w:t>
      </w:r>
      <w:r w:rsidR="00AD0B07" w:rsidRPr="00DB6047">
        <w:rPr>
          <w:rFonts w:ascii="Times New Roman" w:hAnsi="Times New Roman"/>
          <w:sz w:val="24"/>
          <w:szCs w:val="24"/>
          <w:lang w:val="en-US"/>
        </w:rPr>
        <w:t>the</w:t>
      </w:r>
      <w:r w:rsidR="00B665AB" w:rsidRPr="00DB6047">
        <w:rPr>
          <w:rFonts w:ascii="Times New Roman" w:hAnsi="Times New Roman"/>
          <w:sz w:val="24"/>
          <w:szCs w:val="24"/>
          <w:lang w:val="en-US"/>
        </w:rPr>
        <w:t xml:space="preserve"> effect may </w:t>
      </w:r>
      <w:r w:rsidR="00AD0B07" w:rsidRPr="00DB6047">
        <w:rPr>
          <w:rFonts w:ascii="Times New Roman" w:hAnsi="Times New Roman"/>
          <w:sz w:val="24"/>
          <w:szCs w:val="24"/>
          <w:lang w:val="en-US"/>
        </w:rPr>
        <w:t xml:space="preserve">be concentration-dependent </w:t>
      </w:r>
      <w:r w:rsidR="00B665AB" w:rsidRPr="00DB6047">
        <w:rPr>
          <w:rFonts w:ascii="Times New Roman" w:hAnsi="Times New Roman"/>
          <w:sz w:val="24"/>
          <w:szCs w:val="24"/>
          <w:lang w:val="en-US"/>
        </w:rPr>
        <w:t xml:space="preserve">[Kawase 1976, Simson 1984], </w:t>
      </w:r>
      <w:r w:rsidR="00AD0B07" w:rsidRPr="00DB6047">
        <w:rPr>
          <w:rFonts w:ascii="Times New Roman" w:hAnsi="Times New Roman"/>
          <w:sz w:val="24"/>
          <w:szCs w:val="24"/>
          <w:lang w:val="en-US"/>
        </w:rPr>
        <w:t>or d</w:t>
      </w:r>
      <w:r w:rsidR="00AD0B07" w:rsidRPr="00DB6047">
        <w:rPr>
          <w:rFonts w:ascii="Times New Roman" w:hAnsi="Times New Roman"/>
          <w:sz w:val="24"/>
          <w:szCs w:val="24"/>
          <w:lang w:val="en-US"/>
        </w:rPr>
        <w:t>e</w:t>
      </w:r>
      <w:r w:rsidR="00AD0B07" w:rsidRPr="00DB6047">
        <w:rPr>
          <w:rFonts w:ascii="Times New Roman" w:hAnsi="Times New Roman"/>
          <w:sz w:val="24"/>
          <w:szCs w:val="24"/>
          <w:lang w:val="en-US"/>
        </w:rPr>
        <w:t xml:space="preserve">pend on the </w:t>
      </w:r>
      <w:r w:rsidR="00B665AB" w:rsidRPr="00DB6047">
        <w:rPr>
          <w:rFonts w:ascii="Times New Roman" w:hAnsi="Times New Roman"/>
          <w:sz w:val="24"/>
          <w:szCs w:val="24"/>
          <w:lang w:val="en-US"/>
        </w:rPr>
        <w:t xml:space="preserve">physiological state of cuttings, </w:t>
      </w:r>
      <w:r w:rsidR="00AD0B07" w:rsidRPr="00DB6047">
        <w:rPr>
          <w:rFonts w:ascii="Times New Roman" w:hAnsi="Times New Roman"/>
          <w:sz w:val="24"/>
          <w:szCs w:val="24"/>
          <w:lang w:val="en-US"/>
        </w:rPr>
        <w:t xml:space="preserve">the </w:t>
      </w:r>
      <w:r w:rsidR="00B665AB" w:rsidRPr="00DB6047">
        <w:rPr>
          <w:rFonts w:ascii="Times New Roman" w:hAnsi="Times New Roman"/>
          <w:sz w:val="24"/>
          <w:szCs w:val="24"/>
          <w:lang w:val="en-US"/>
        </w:rPr>
        <w:t>level of endogenous C</w:t>
      </w:r>
      <w:r w:rsidR="00B665AB" w:rsidRPr="00DB6047">
        <w:rPr>
          <w:rFonts w:ascii="Times New Roman" w:hAnsi="Times New Roman"/>
          <w:sz w:val="24"/>
          <w:szCs w:val="24"/>
          <w:vertAlign w:val="subscript"/>
          <w:lang w:val="en-US"/>
        </w:rPr>
        <w:t>2</w:t>
      </w:r>
      <w:r w:rsidR="00B665AB" w:rsidRPr="00DB6047">
        <w:rPr>
          <w:rFonts w:ascii="Times New Roman" w:hAnsi="Times New Roman"/>
          <w:sz w:val="24"/>
          <w:szCs w:val="24"/>
          <w:lang w:val="en-US"/>
        </w:rPr>
        <w:t>H</w:t>
      </w:r>
      <w:r w:rsidR="00B665AB" w:rsidRPr="00DB6047">
        <w:rPr>
          <w:rFonts w:ascii="Times New Roman" w:hAnsi="Times New Roman"/>
          <w:sz w:val="24"/>
          <w:szCs w:val="24"/>
          <w:vertAlign w:val="subscript"/>
          <w:lang w:val="en-US"/>
        </w:rPr>
        <w:t>4</w:t>
      </w:r>
      <w:r w:rsidR="00B665AB" w:rsidRPr="00DB6047">
        <w:rPr>
          <w:rFonts w:ascii="Times New Roman" w:hAnsi="Times New Roman"/>
          <w:sz w:val="24"/>
          <w:szCs w:val="24"/>
          <w:lang w:val="en-US"/>
        </w:rPr>
        <w:t xml:space="preserve"> </w:t>
      </w:r>
      <w:r w:rsidR="007B0D9D" w:rsidRPr="00DB6047">
        <w:rPr>
          <w:rFonts w:ascii="Times New Roman" w:hAnsi="Times New Roman"/>
          <w:sz w:val="24"/>
          <w:szCs w:val="24"/>
          <w:lang w:val="en-US"/>
        </w:rPr>
        <w:t xml:space="preserve">[Liu and Reid 1992, Visser et al. 1996] </w:t>
      </w:r>
      <w:r w:rsidR="00B665AB" w:rsidRPr="00DB6047">
        <w:rPr>
          <w:rFonts w:ascii="Times New Roman" w:hAnsi="Times New Roman"/>
          <w:sz w:val="24"/>
          <w:szCs w:val="24"/>
          <w:lang w:val="en-US"/>
        </w:rPr>
        <w:t xml:space="preserve">and its interaction with other hormones, </w:t>
      </w:r>
      <w:r w:rsidR="00AD0B07" w:rsidRPr="00DB6047">
        <w:rPr>
          <w:rFonts w:ascii="Times New Roman" w:hAnsi="Times New Roman"/>
          <w:sz w:val="24"/>
          <w:szCs w:val="24"/>
          <w:lang w:val="en-US"/>
        </w:rPr>
        <w:t>such as</w:t>
      </w:r>
      <w:r w:rsidR="00B665AB" w:rsidRPr="00DB6047">
        <w:rPr>
          <w:rFonts w:ascii="Times New Roman" w:hAnsi="Times New Roman"/>
          <w:sz w:val="24"/>
          <w:szCs w:val="24"/>
          <w:lang w:val="en-US"/>
        </w:rPr>
        <w:t xml:space="preserve"> a change in tissue sensiti</w:t>
      </w:r>
      <w:r w:rsidR="00B665AB" w:rsidRPr="00DB6047">
        <w:rPr>
          <w:rFonts w:ascii="Times New Roman" w:hAnsi="Times New Roman"/>
          <w:sz w:val="24"/>
          <w:szCs w:val="24"/>
          <w:lang w:val="en-US"/>
        </w:rPr>
        <w:t>v</w:t>
      </w:r>
      <w:r w:rsidR="00B665AB" w:rsidRPr="00DB6047">
        <w:rPr>
          <w:rFonts w:ascii="Times New Roman" w:hAnsi="Times New Roman"/>
          <w:sz w:val="24"/>
          <w:szCs w:val="24"/>
          <w:lang w:val="en-US"/>
        </w:rPr>
        <w:t>ity to auxins stimulated by ethylene</w:t>
      </w:r>
      <w:r w:rsidR="00AD0B07" w:rsidRPr="00DB6047">
        <w:rPr>
          <w:rFonts w:ascii="Times New Roman" w:hAnsi="Times New Roman"/>
          <w:sz w:val="24"/>
          <w:szCs w:val="24"/>
          <w:lang w:val="en-US"/>
        </w:rPr>
        <w:t xml:space="preserve"> </w:t>
      </w:r>
      <w:r w:rsidR="00B665AB" w:rsidRPr="00DB6047">
        <w:rPr>
          <w:rFonts w:ascii="Times New Roman" w:hAnsi="Times New Roman"/>
          <w:sz w:val="24"/>
          <w:szCs w:val="24"/>
          <w:lang w:val="en-US"/>
        </w:rPr>
        <w:t>[Wang and Pan 2006]. Some woody cuttings, especially conifers</w:t>
      </w:r>
      <w:r w:rsidR="00AD0B07" w:rsidRPr="00DB6047">
        <w:rPr>
          <w:rFonts w:ascii="Times New Roman" w:hAnsi="Times New Roman"/>
          <w:sz w:val="24"/>
          <w:szCs w:val="24"/>
          <w:lang w:val="en-US"/>
        </w:rPr>
        <w:t>,</w:t>
      </w:r>
      <w:r w:rsidR="00B665AB" w:rsidRPr="00DB6047">
        <w:rPr>
          <w:rFonts w:ascii="Times New Roman" w:hAnsi="Times New Roman"/>
          <w:sz w:val="24"/>
          <w:szCs w:val="24"/>
          <w:lang w:val="en-US"/>
        </w:rPr>
        <w:t xml:space="preserve"> positively re</w:t>
      </w:r>
      <w:r w:rsidR="00AD0B07" w:rsidRPr="00DB6047">
        <w:rPr>
          <w:rFonts w:ascii="Times New Roman" w:hAnsi="Times New Roman"/>
          <w:sz w:val="24"/>
          <w:szCs w:val="24"/>
          <w:lang w:val="en-US"/>
        </w:rPr>
        <w:t>spond</w:t>
      </w:r>
      <w:r w:rsidR="00B665AB" w:rsidRPr="00DB6047">
        <w:rPr>
          <w:rFonts w:ascii="Times New Roman" w:hAnsi="Times New Roman"/>
          <w:sz w:val="24"/>
          <w:szCs w:val="24"/>
          <w:lang w:val="en-US"/>
        </w:rPr>
        <w:t xml:space="preserve"> to treatments with the ethylene-releasing etephone applied prior to the auxin applicatios. Similar effects</w:t>
      </w:r>
      <w:r w:rsidR="00262781" w:rsidRPr="00DB6047">
        <w:rPr>
          <w:rFonts w:ascii="Times New Roman" w:hAnsi="Times New Roman"/>
          <w:sz w:val="24"/>
          <w:szCs w:val="24"/>
          <w:lang w:val="en-US"/>
        </w:rPr>
        <w:t xml:space="preserve"> of stimulation by using Ethrel-A</w:t>
      </w:r>
      <w:r w:rsidR="00B665AB" w:rsidRPr="00DB6047">
        <w:rPr>
          <w:rFonts w:ascii="Times New Roman" w:hAnsi="Times New Roman"/>
          <w:sz w:val="24"/>
          <w:szCs w:val="24"/>
          <w:lang w:val="en-US"/>
        </w:rPr>
        <w:t xml:space="preserve"> were observed in etiolated cuttings of </w:t>
      </w:r>
      <w:r w:rsidR="00B665AB" w:rsidRPr="00DB6047">
        <w:rPr>
          <w:rFonts w:ascii="Times New Roman" w:hAnsi="Times New Roman"/>
          <w:i/>
          <w:sz w:val="24"/>
          <w:szCs w:val="24"/>
          <w:lang w:val="en-US"/>
        </w:rPr>
        <w:t>Quercus robur</w:t>
      </w:r>
      <w:r w:rsidR="00B665AB" w:rsidRPr="00DB6047">
        <w:rPr>
          <w:rFonts w:ascii="Times New Roman" w:hAnsi="Times New Roman"/>
          <w:sz w:val="24"/>
          <w:szCs w:val="24"/>
          <w:lang w:val="en-US"/>
        </w:rPr>
        <w:t xml:space="preserve"> [Istas and Meneve 1981, Simson 1984]. </w:t>
      </w:r>
      <w:r w:rsidR="00AD0B07" w:rsidRPr="00DB6047">
        <w:rPr>
          <w:rFonts w:ascii="Times New Roman" w:hAnsi="Times New Roman"/>
          <w:sz w:val="24"/>
          <w:szCs w:val="24"/>
          <w:lang w:val="en-US"/>
        </w:rPr>
        <w:t>In this study on</w:t>
      </w:r>
      <w:r w:rsidR="00B665AB" w:rsidRPr="00DB6047">
        <w:rPr>
          <w:rFonts w:ascii="Times New Roman" w:hAnsi="Times New Roman"/>
          <w:sz w:val="24"/>
          <w:szCs w:val="24"/>
          <w:lang w:val="en-US"/>
        </w:rPr>
        <w:t xml:space="preserve"> smoke tree </w:t>
      </w:r>
      <w:r w:rsidR="00AD0B07" w:rsidRPr="00DB6047">
        <w:rPr>
          <w:rFonts w:ascii="Times New Roman" w:hAnsi="Times New Roman"/>
          <w:sz w:val="24"/>
          <w:szCs w:val="24"/>
          <w:lang w:val="en-US"/>
        </w:rPr>
        <w:t xml:space="preserve">cuttings, </w:t>
      </w:r>
      <w:r w:rsidR="00B665AB" w:rsidRPr="00DB6047">
        <w:rPr>
          <w:rFonts w:ascii="Times New Roman" w:hAnsi="Times New Roman"/>
          <w:sz w:val="24"/>
          <w:szCs w:val="24"/>
          <w:lang w:val="en-US"/>
        </w:rPr>
        <w:t xml:space="preserve">the production of endogenous ethylene was reduced </w:t>
      </w:r>
      <w:r w:rsidR="007553D4" w:rsidRPr="00DB6047">
        <w:rPr>
          <w:rFonts w:ascii="Times New Roman" w:hAnsi="Times New Roman"/>
          <w:sz w:val="24"/>
          <w:szCs w:val="24"/>
          <w:lang w:val="en-US"/>
        </w:rPr>
        <w:t>after</w:t>
      </w:r>
      <w:r w:rsidR="00B665AB" w:rsidRPr="00DB6047">
        <w:rPr>
          <w:rFonts w:ascii="Times New Roman" w:hAnsi="Times New Roman"/>
          <w:sz w:val="24"/>
          <w:szCs w:val="24"/>
          <w:lang w:val="en-US"/>
        </w:rPr>
        <w:t xml:space="preserve"> </w:t>
      </w:r>
      <w:r w:rsidR="00DA03AF" w:rsidRPr="00DB6047">
        <w:rPr>
          <w:rFonts w:ascii="Times New Roman" w:hAnsi="Times New Roman"/>
          <w:sz w:val="24"/>
          <w:szCs w:val="24"/>
          <w:lang w:val="en-US"/>
        </w:rPr>
        <w:t>application of AlgaminoPlant and Route</w:t>
      </w:r>
      <w:r w:rsidR="00A24B10" w:rsidRPr="00DB6047">
        <w:rPr>
          <w:rFonts w:ascii="Times New Roman" w:hAnsi="Times New Roman"/>
          <w:sz w:val="24"/>
          <w:szCs w:val="24"/>
          <w:lang w:val="en-US"/>
        </w:rPr>
        <w:t>.</w:t>
      </w:r>
    </w:p>
    <w:p w:rsidR="00851D3D" w:rsidRPr="00DB6047" w:rsidRDefault="00DA03AF" w:rsidP="002B7096">
      <w:pPr>
        <w:spacing w:after="120" w:line="360" w:lineRule="auto"/>
        <w:ind w:firstLine="709"/>
        <w:jc w:val="both"/>
        <w:rPr>
          <w:rFonts w:ascii="Times New Roman" w:hAnsi="Times New Roman"/>
          <w:sz w:val="24"/>
          <w:szCs w:val="24"/>
          <w:lang w:val="en-US"/>
        </w:rPr>
      </w:pPr>
      <w:r w:rsidRPr="00DB6047">
        <w:rPr>
          <w:rFonts w:ascii="Times New Roman" w:hAnsi="Times New Roman"/>
          <w:sz w:val="24"/>
          <w:szCs w:val="24"/>
          <w:lang w:val="en-US"/>
        </w:rPr>
        <w:t xml:space="preserve">The results obtained in this work do not </w:t>
      </w:r>
      <w:r w:rsidR="007553D4" w:rsidRPr="00DB6047">
        <w:rPr>
          <w:rFonts w:ascii="Times New Roman" w:hAnsi="Times New Roman"/>
          <w:sz w:val="24"/>
          <w:szCs w:val="24"/>
          <w:lang w:val="en-US"/>
        </w:rPr>
        <w:t>provide a complete answer</w:t>
      </w:r>
      <w:r w:rsidRPr="00DB6047">
        <w:rPr>
          <w:rFonts w:ascii="Times New Roman" w:hAnsi="Times New Roman"/>
          <w:sz w:val="24"/>
          <w:szCs w:val="24"/>
          <w:lang w:val="en-US"/>
        </w:rPr>
        <w:t xml:space="preserve"> on the mechanisms of action of the biostimulaters in rhizogenesis but they</w:t>
      </w:r>
      <w:r w:rsidR="007553D4" w:rsidRPr="00DB6047">
        <w:rPr>
          <w:rFonts w:ascii="Times New Roman" w:hAnsi="Times New Roman"/>
          <w:sz w:val="24"/>
          <w:szCs w:val="24"/>
          <w:lang w:val="en-US"/>
        </w:rPr>
        <w:t xml:space="preserve"> clearly show that</w:t>
      </w:r>
      <w:r w:rsidRPr="00DB6047">
        <w:rPr>
          <w:rFonts w:ascii="Times New Roman" w:hAnsi="Times New Roman"/>
          <w:sz w:val="24"/>
          <w:szCs w:val="24"/>
          <w:lang w:val="en-US"/>
        </w:rPr>
        <w:t xml:space="preserve"> several physiological processes </w:t>
      </w:r>
      <w:r w:rsidR="007553D4" w:rsidRPr="00DB6047">
        <w:rPr>
          <w:rFonts w:ascii="Times New Roman" w:hAnsi="Times New Roman"/>
          <w:sz w:val="24"/>
          <w:szCs w:val="24"/>
          <w:lang w:val="en-US"/>
        </w:rPr>
        <w:t xml:space="preserve">are clearly affected, and this may </w:t>
      </w:r>
      <w:r w:rsidRPr="00DB6047">
        <w:rPr>
          <w:rFonts w:ascii="Times New Roman" w:hAnsi="Times New Roman"/>
          <w:sz w:val="24"/>
          <w:szCs w:val="24"/>
          <w:lang w:val="en-US"/>
        </w:rPr>
        <w:t xml:space="preserve">help to </w:t>
      </w:r>
      <w:r w:rsidR="007553D4" w:rsidRPr="00DB6047">
        <w:rPr>
          <w:rFonts w:ascii="Times New Roman" w:hAnsi="Times New Roman"/>
          <w:sz w:val="24"/>
          <w:szCs w:val="24"/>
          <w:lang w:val="en-US"/>
        </w:rPr>
        <w:t xml:space="preserve">make </w:t>
      </w:r>
      <w:r w:rsidRPr="00DB6047">
        <w:rPr>
          <w:rFonts w:ascii="Times New Roman" w:hAnsi="Times New Roman"/>
          <w:sz w:val="24"/>
          <w:szCs w:val="24"/>
          <w:lang w:val="en-US"/>
        </w:rPr>
        <w:t xml:space="preserve">a better use of such preparation </w:t>
      </w:r>
      <w:r w:rsidR="007553D4" w:rsidRPr="00DB6047">
        <w:rPr>
          <w:rFonts w:ascii="Times New Roman" w:hAnsi="Times New Roman"/>
          <w:sz w:val="24"/>
          <w:szCs w:val="24"/>
          <w:lang w:val="en-US"/>
        </w:rPr>
        <w:t>in the</w:t>
      </w:r>
      <w:r w:rsidRPr="00DB6047">
        <w:rPr>
          <w:rFonts w:ascii="Times New Roman" w:hAnsi="Times New Roman"/>
          <w:sz w:val="24"/>
          <w:szCs w:val="24"/>
          <w:lang w:val="en-US"/>
        </w:rPr>
        <w:t xml:space="preserve"> improvement of ornamental plant production</w:t>
      </w:r>
      <w:r w:rsidR="007553D4" w:rsidRPr="00DB6047">
        <w:rPr>
          <w:rFonts w:ascii="Times New Roman" w:hAnsi="Times New Roman"/>
          <w:sz w:val="24"/>
          <w:szCs w:val="24"/>
          <w:lang w:val="en-US"/>
        </w:rPr>
        <w:t xml:space="preserve"> in a changing regulatory environment</w:t>
      </w:r>
      <w:r w:rsidRPr="00DB6047">
        <w:rPr>
          <w:rFonts w:ascii="Times New Roman" w:hAnsi="Times New Roman"/>
          <w:sz w:val="24"/>
          <w:szCs w:val="24"/>
          <w:lang w:val="en-US"/>
        </w:rPr>
        <w:t xml:space="preserve">. </w:t>
      </w:r>
    </w:p>
    <w:p w:rsidR="00D74800" w:rsidRPr="00F336DD" w:rsidRDefault="00D74800" w:rsidP="00E52A51">
      <w:pPr>
        <w:spacing w:line="360" w:lineRule="auto"/>
        <w:contextualSpacing/>
        <w:jc w:val="both"/>
        <w:rPr>
          <w:rFonts w:ascii="Times New Roman" w:hAnsi="Times New Roman"/>
          <w:b/>
          <w:caps/>
          <w:sz w:val="24"/>
          <w:szCs w:val="24"/>
          <w:lang w:val="en-US"/>
        </w:rPr>
      </w:pPr>
      <w:r w:rsidRPr="00F336DD">
        <w:rPr>
          <w:rFonts w:ascii="Times New Roman" w:hAnsi="Times New Roman"/>
          <w:b/>
          <w:caps/>
          <w:sz w:val="24"/>
          <w:szCs w:val="24"/>
          <w:lang w:val="en-US"/>
        </w:rPr>
        <w:t>Acknowledgments</w:t>
      </w:r>
    </w:p>
    <w:p w:rsidR="00D74800" w:rsidRPr="00DB6047" w:rsidRDefault="00D74800" w:rsidP="002B7096">
      <w:pPr>
        <w:spacing w:after="120" w:line="360" w:lineRule="auto"/>
        <w:jc w:val="both"/>
        <w:rPr>
          <w:rFonts w:ascii="Times New Roman" w:hAnsi="Times New Roman"/>
          <w:sz w:val="24"/>
          <w:szCs w:val="24"/>
          <w:lang w:val="en-US"/>
        </w:rPr>
      </w:pPr>
      <w:r w:rsidRPr="00DB6047">
        <w:rPr>
          <w:rFonts w:ascii="Times New Roman" w:hAnsi="Times New Roman"/>
          <w:sz w:val="24"/>
          <w:szCs w:val="24"/>
          <w:lang w:val="en-US"/>
        </w:rPr>
        <w:lastRenderedPageBreak/>
        <w:t>This research was supported by the State Comitee for Scientific Rese</w:t>
      </w:r>
      <w:r w:rsidR="00EB1431" w:rsidRPr="00DB6047">
        <w:rPr>
          <w:rFonts w:ascii="Times New Roman" w:hAnsi="Times New Roman"/>
          <w:sz w:val="24"/>
          <w:szCs w:val="24"/>
          <w:lang w:val="en-US"/>
        </w:rPr>
        <w:t>arch as a part of the Pr</w:t>
      </w:r>
      <w:r w:rsidR="00EB1431" w:rsidRPr="00DB6047">
        <w:rPr>
          <w:rFonts w:ascii="Times New Roman" w:hAnsi="Times New Roman"/>
          <w:sz w:val="24"/>
          <w:szCs w:val="24"/>
          <w:lang w:val="en-US"/>
        </w:rPr>
        <w:t>o</w:t>
      </w:r>
      <w:r w:rsidR="00EB1431" w:rsidRPr="00DB6047">
        <w:rPr>
          <w:rFonts w:ascii="Times New Roman" w:hAnsi="Times New Roman"/>
          <w:sz w:val="24"/>
          <w:szCs w:val="24"/>
          <w:lang w:val="en-US"/>
        </w:rPr>
        <w:t>ject: “</w:t>
      </w:r>
      <w:r w:rsidRPr="00DB6047">
        <w:rPr>
          <w:rFonts w:ascii="Times New Roman" w:hAnsi="Times New Roman"/>
          <w:sz w:val="24"/>
          <w:szCs w:val="24"/>
          <w:lang w:val="en-US"/>
        </w:rPr>
        <w:t xml:space="preserve">The intensification of propagation </w:t>
      </w:r>
      <w:r w:rsidR="00EB1431" w:rsidRPr="00DB6047">
        <w:rPr>
          <w:rFonts w:ascii="Times New Roman" w:hAnsi="Times New Roman"/>
          <w:sz w:val="24"/>
          <w:szCs w:val="24"/>
          <w:lang w:val="en-US"/>
        </w:rPr>
        <w:t xml:space="preserve">of </w:t>
      </w:r>
      <w:r w:rsidRPr="00DB6047">
        <w:rPr>
          <w:rFonts w:ascii="Times New Roman" w:hAnsi="Times New Roman"/>
          <w:sz w:val="24"/>
          <w:szCs w:val="24"/>
          <w:lang w:val="en-US"/>
        </w:rPr>
        <w:t xml:space="preserve">ornamental shrubs </w:t>
      </w:r>
      <w:r w:rsidR="00EB1431" w:rsidRPr="00DB6047">
        <w:rPr>
          <w:rFonts w:ascii="Times New Roman" w:hAnsi="Times New Roman"/>
          <w:sz w:val="24"/>
          <w:szCs w:val="24"/>
          <w:lang w:val="en-US"/>
        </w:rPr>
        <w:t xml:space="preserve">by using </w:t>
      </w:r>
      <w:r w:rsidRPr="00DB6047">
        <w:rPr>
          <w:rFonts w:ascii="Times New Roman" w:hAnsi="Times New Roman"/>
          <w:sz w:val="24"/>
          <w:szCs w:val="24"/>
          <w:lang w:val="en-US"/>
        </w:rPr>
        <w:t>biostimulants</w:t>
      </w:r>
      <w:proofErr w:type="gramStart"/>
      <w:r w:rsidR="00EB1431" w:rsidRPr="00DB6047">
        <w:rPr>
          <w:rFonts w:ascii="Times New Roman" w:hAnsi="Times New Roman"/>
          <w:sz w:val="24"/>
          <w:szCs w:val="24"/>
          <w:lang w:val="en-US"/>
        </w:rPr>
        <w:t>“</w:t>
      </w:r>
      <w:r w:rsidRPr="00DB6047">
        <w:rPr>
          <w:rFonts w:ascii="Times New Roman" w:hAnsi="Times New Roman"/>
          <w:sz w:val="24"/>
          <w:szCs w:val="24"/>
          <w:lang w:val="en-US"/>
        </w:rPr>
        <w:t xml:space="preserve"> (</w:t>
      </w:r>
      <w:proofErr w:type="gramEnd"/>
      <w:r w:rsidRPr="00DB6047">
        <w:rPr>
          <w:rFonts w:ascii="Times New Roman" w:hAnsi="Times New Roman"/>
          <w:sz w:val="24"/>
          <w:szCs w:val="24"/>
          <w:lang w:val="en-US"/>
        </w:rPr>
        <w:t>NN 310725140).</w:t>
      </w:r>
    </w:p>
    <w:p w:rsidR="00D74800" w:rsidRPr="00F336DD" w:rsidRDefault="00D74800" w:rsidP="002B7096">
      <w:pPr>
        <w:spacing w:after="120" w:line="360" w:lineRule="auto"/>
        <w:contextualSpacing/>
        <w:jc w:val="both"/>
        <w:rPr>
          <w:rFonts w:ascii="Times New Roman" w:hAnsi="Times New Roman"/>
          <w:b/>
          <w:caps/>
          <w:sz w:val="24"/>
          <w:szCs w:val="24"/>
        </w:rPr>
      </w:pPr>
      <w:r w:rsidRPr="00F336DD">
        <w:rPr>
          <w:rFonts w:ascii="Times New Roman" w:hAnsi="Times New Roman"/>
          <w:b/>
          <w:caps/>
          <w:sz w:val="24"/>
          <w:szCs w:val="24"/>
        </w:rPr>
        <w:t>References</w:t>
      </w:r>
    </w:p>
    <w:p w:rsidR="00D74800" w:rsidRPr="00DB6047" w:rsidRDefault="00D74800" w:rsidP="00E52A51">
      <w:pPr>
        <w:pStyle w:val="ListParagraph"/>
        <w:numPr>
          <w:ilvl w:val="0"/>
          <w:numId w:val="8"/>
        </w:numPr>
        <w:spacing w:after="0" w:line="360" w:lineRule="auto"/>
        <w:ind w:left="284" w:right="-2" w:hanging="284"/>
        <w:rPr>
          <w:rFonts w:ascii="Times New Roman" w:hAnsi="Times New Roman"/>
          <w:sz w:val="24"/>
          <w:szCs w:val="24"/>
        </w:rPr>
      </w:pPr>
      <w:r w:rsidRPr="00DB6047">
        <w:rPr>
          <w:rFonts w:ascii="Times New Roman" w:hAnsi="Times New Roman"/>
          <w:smallCaps/>
          <w:sz w:val="24"/>
          <w:szCs w:val="24"/>
        </w:rPr>
        <w:t>Anyszka Z., Pałczyński J.</w:t>
      </w:r>
      <w:r w:rsidRPr="00DB6047">
        <w:rPr>
          <w:rFonts w:ascii="Times New Roman" w:hAnsi="Times New Roman"/>
          <w:sz w:val="24"/>
          <w:szCs w:val="24"/>
        </w:rPr>
        <w:t xml:space="preserve"> </w:t>
      </w:r>
      <w:r w:rsidR="00AF0011" w:rsidRPr="00DB6047">
        <w:rPr>
          <w:rFonts w:ascii="Times New Roman" w:hAnsi="Times New Roman"/>
          <w:sz w:val="24"/>
          <w:szCs w:val="24"/>
        </w:rPr>
        <w:t>(</w:t>
      </w:r>
      <w:r w:rsidRPr="00DB6047">
        <w:rPr>
          <w:rFonts w:ascii="Times New Roman" w:hAnsi="Times New Roman"/>
          <w:sz w:val="24"/>
          <w:szCs w:val="24"/>
        </w:rPr>
        <w:t>2006</w:t>
      </w:r>
      <w:r w:rsidR="00AF0011" w:rsidRPr="00DB6047">
        <w:rPr>
          <w:rFonts w:ascii="Times New Roman" w:hAnsi="Times New Roman"/>
          <w:sz w:val="24"/>
          <w:szCs w:val="24"/>
        </w:rPr>
        <w:t>)</w:t>
      </w:r>
      <w:r w:rsidRPr="00DB6047">
        <w:rPr>
          <w:rFonts w:ascii="Times New Roman" w:hAnsi="Times New Roman"/>
          <w:sz w:val="24"/>
          <w:szCs w:val="24"/>
        </w:rPr>
        <w:t>. Badania skuteczności biologicznej niektórych środków firmy Varichem T. Ostrowski.</w:t>
      </w:r>
      <w:r w:rsidR="004A49D0" w:rsidRPr="00DB6047">
        <w:rPr>
          <w:rFonts w:ascii="Times New Roman" w:hAnsi="Times New Roman"/>
          <w:sz w:val="24"/>
          <w:szCs w:val="24"/>
        </w:rPr>
        <w:t xml:space="preserve"> </w:t>
      </w:r>
      <w:r w:rsidR="004A49D0" w:rsidRPr="004B001E">
        <w:rPr>
          <w:rFonts w:ascii="Times New Roman" w:hAnsi="Times New Roman"/>
          <w:sz w:val="24"/>
          <w:szCs w:val="24"/>
          <w:lang w:val="en-US"/>
        </w:rPr>
        <w:t>[Research on the biological effectiv</w:t>
      </w:r>
      <w:r w:rsidR="00EB1431" w:rsidRPr="004B001E">
        <w:rPr>
          <w:rFonts w:ascii="Times New Roman" w:hAnsi="Times New Roman"/>
          <w:sz w:val="24"/>
          <w:szCs w:val="24"/>
          <w:lang w:val="en-US"/>
        </w:rPr>
        <w:t>e</w:t>
      </w:r>
      <w:r w:rsidR="004A49D0" w:rsidRPr="004B001E">
        <w:rPr>
          <w:rFonts w:ascii="Times New Roman" w:hAnsi="Times New Roman"/>
          <w:sz w:val="24"/>
          <w:szCs w:val="24"/>
          <w:lang w:val="en-US"/>
        </w:rPr>
        <w:t>ness of certain Varichem T. Ostrowski products]</w:t>
      </w:r>
      <w:r w:rsidRPr="004B001E">
        <w:rPr>
          <w:rFonts w:ascii="Times New Roman" w:hAnsi="Times New Roman"/>
          <w:sz w:val="24"/>
          <w:szCs w:val="24"/>
          <w:lang w:val="en-US"/>
        </w:rPr>
        <w:t xml:space="preserve"> Instytut Warzywnictwa im. </w:t>
      </w:r>
      <w:r w:rsidRPr="00DB6047">
        <w:rPr>
          <w:rFonts w:ascii="Times New Roman" w:hAnsi="Times New Roman"/>
          <w:sz w:val="24"/>
          <w:szCs w:val="24"/>
        </w:rPr>
        <w:t>Emila Chroboczka – Pracownia Herbologii, Skierniewice.</w:t>
      </w:r>
      <w:r w:rsidR="004A49D0" w:rsidRPr="00DB6047">
        <w:rPr>
          <w:rFonts w:ascii="Times New Roman" w:hAnsi="Times New Roman"/>
          <w:sz w:val="24"/>
          <w:szCs w:val="24"/>
        </w:rPr>
        <w:t xml:space="preserve"> (in Polish)</w:t>
      </w:r>
    </w:p>
    <w:p w:rsidR="00D74800" w:rsidRPr="00DB6047" w:rsidRDefault="00D74800" w:rsidP="00E52A51">
      <w:pPr>
        <w:pStyle w:val="ListParagraph"/>
        <w:numPr>
          <w:ilvl w:val="0"/>
          <w:numId w:val="8"/>
        </w:numPr>
        <w:spacing w:after="0" w:line="360" w:lineRule="auto"/>
        <w:ind w:left="284" w:right="-2" w:hanging="284"/>
        <w:rPr>
          <w:rFonts w:ascii="Times New Roman" w:hAnsi="Times New Roman"/>
          <w:sz w:val="24"/>
          <w:szCs w:val="24"/>
        </w:rPr>
      </w:pPr>
      <w:r w:rsidRPr="00DB6047">
        <w:rPr>
          <w:rFonts w:ascii="Times New Roman" w:hAnsi="Times New Roman"/>
          <w:smallCaps/>
          <w:sz w:val="24"/>
          <w:szCs w:val="24"/>
          <w:lang w:val="en-US"/>
        </w:rPr>
        <w:t>Ayad J.Y.</w:t>
      </w:r>
      <w:r w:rsidRPr="00DB6047">
        <w:rPr>
          <w:rFonts w:ascii="Times New Roman" w:hAnsi="Times New Roman"/>
          <w:sz w:val="24"/>
          <w:szCs w:val="24"/>
          <w:lang w:val="en-US"/>
        </w:rPr>
        <w:t xml:space="preserve"> </w:t>
      </w:r>
      <w:r w:rsidR="00AF0011" w:rsidRPr="00DB6047">
        <w:rPr>
          <w:rFonts w:ascii="Times New Roman" w:hAnsi="Times New Roman"/>
          <w:sz w:val="24"/>
          <w:szCs w:val="24"/>
          <w:lang w:val="en-US"/>
        </w:rPr>
        <w:t>(</w:t>
      </w:r>
      <w:r w:rsidRPr="00DB6047">
        <w:rPr>
          <w:rFonts w:ascii="Times New Roman" w:hAnsi="Times New Roman"/>
          <w:sz w:val="24"/>
          <w:szCs w:val="24"/>
          <w:lang w:val="en-US"/>
        </w:rPr>
        <w:t>1998</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The </w:t>
      </w:r>
      <w:proofErr w:type="gramStart"/>
      <w:r w:rsidRPr="00DB6047">
        <w:rPr>
          <w:rFonts w:ascii="Times New Roman" w:hAnsi="Times New Roman"/>
          <w:sz w:val="24"/>
          <w:szCs w:val="24"/>
          <w:lang w:val="en-US"/>
        </w:rPr>
        <w:t>effect of seaweed extract</w:t>
      </w:r>
      <w:proofErr w:type="gramEnd"/>
      <w:r w:rsidRPr="00DB6047">
        <w:rPr>
          <w:rFonts w:ascii="Times New Roman" w:hAnsi="Times New Roman"/>
          <w:sz w:val="24"/>
          <w:szCs w:val="24"/>
          <w:lang w:val="en-US"/>
        </w:rPr>
        <w:t xml:space="preserve"> (</w:t>
      </w:r>
      <w:r w:rsidRPr="00DB6047">
        <w:rPr>
          <w:rFonts w:ascii="Times New Roman" w:hAnsi="Times New Roman"/>
          <w:i/>
          <w:sz w:val="24"/>
          <w:szCs w:val="24"/>
          <w:lang w:val="en-US"/>
        </w:rPr>
        <w:t>Ascophyllum nodosum</w:t>
      </w:r>
      <w:r w:rsidRPr="00DB6047">
        <w:rPr>
          <w:rFonts w:ascii="Times New Roman" w:hAnsi="Times New Roman"/>
          <w:sz w:val="24"/>
          <w:szCs w:val="24"/>
          <w:lang w:val="en-US"/>
        </w:rPr>
        <w:t>) extract on ant</w:t>
      </w:r>
      <w:r w:rsidRPr="00DB6047">
        <w:rPr>
          <w:rFonts w:ascii="Times New Roman" w:hAnsi="Times New Roman"/>
          <w:sz w:val="24"/>
          <w:szCs w:val="24"/>
          <w:lang w:val="en-US"/>
        </w:rPr>
        <w:t>i</w:t>
      </w:r>
      <w:r w:rsidRPr="00DB6047">
        <w:rPr>
          <w:rFonts w:ascii="Times New Roman" w:hAnsi="Times New Roman"/>
          <w:sz w:val="24"/>
          <w:szCs w:val="24"/>
          <w:lang w:val="en-US"/>
        </w:rPr>
        <w:t>oxidant activities and drought tolerance of tall fescue (</w:t>
      </w:r>
      <w:r w:rsidRPr="00DB6047">
        <w:rPr>
          <w:rFonts w:ascii="Times New Roman" w:hAnsi="Times New Roman"/>
          <w:i/>
          <w:sz w:val="24"/>
          <w:szCs w:val="24"/>
          <w:lang w:val="en-US"/>
        </w:rPr>
        <w:t>Festuca arundinacea</w:t>
      </w:r>
      <w:r w:rsidRPr="00DB6047">
        <w:rPr>
          <w:rFonts w:ascii="Times New Roman" w:hAnsi="Times New Roman"/>
          <w:sz w:val="24"/>
          <w:szCs w:val="24"/>
          <w:lang w:val="en-US"/>
        </w:rPr>
        <w:t xml:space="preserve"> Schreb.). Ph.D. Dissertation, Texas Tech University, Lubbock.</w:t>
      </w:r>
    </w:p>
    <w:p w:rsidR="00D74800" w:rsidRPr="00DB6047" w:rsidRDefault="00D74800" w:rsidP="00E52A51">
      <w:pPr>
        <w:pStyle w:val="ListParagraph"/>
        <w:numPr>
          <w:ilvl w:val="0"/>
          <w:numId w:val="8"/>
        </w:numPr>
        <w:spacing w:after="0" w:line="360" w:lineRule="auto"/>
        <w:ind w:left="284" w:right="-2" w:hanging="284"/>
        <w:rPr>
          <w:rFonts w:ascii="Times New Roman" w:hAnsi="Times New Roman"/>
          <w:sz w:val="24"/>
          <w:szCs w:val="24"/>
          <w:lang w:val="en-US"/>
        </w:rPr>
      </w:pPr>
      <w:r w:rsidRPr="00DB6047">
        <w:rPr>
          <w:rFonts w:ascii="Times New Roman" w:hAnsi="Times New Roman"/>
          <w:smallCaps/>
          <w:sz w:val="24"/>
          <w:szCs w:val="24"/>
          <w:lang w:val="en-US"/>
        </w:rPr>
        <w:t>Bedour H., Aly M.S., Abdel-Hady F.</w:t>
      </w:r>
      <w:r w:rsidRPr="00DB6047">
        <w:rPr>
          <w:rFonts w:ascii="Times New Roman" w:hAnsi="Times New Roman"/>
          <w:sz w:val="24"/>
          <w:szCs w:val="24"/>
          <w:lang w:val="en-US"/>
        </w:rPr>
        <w:t xml:space="preserve"> </w:t>
      </w:r>
      <w:r w:rsidR="00AF0011" w:rsidRPr="00DB6047">
        <w:rPr>
          <w:rFonts w:ascii="Times New Roman" w:hAnsi="Times New Roman"/>
          <w:sz w:val="24"/>
          <w:szCs w:val="24"/>
          <w:lang w:val="en-US"/>
        </w:rPr>
        <w:t>(</w:t>
      </w:r>
      <w:r w:rsidRPr="00DB6047">
        <w:rPr>
          <w:rFonts w:ascii="Times New Roman" w:hAnsi="Times New Roman"/>
          <w:sz w:val="24"/>
          <w:szCs w:val="24"/>
          <w:lang w:val="en-US"/>
        </w:rPr>
        <w:t>1994</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Effect of foliar apllication of GA and Zn on </w:t>
      </w:r>
      <w:r w:rsidRPr="00DB6047">
        <w:rPr>
          <w:rFonts w:ascii="Times New Roman" w:hAnsi="Times New Roman"/>
          <w:i/>
          <w:sz w:val="24"/>
          <w:szCs w:val="24"/>
          <w:lang w:val="en-US"/>
        </w:rPr>
        <w:t>Ocimum basilicum</w:t>
      </w:r>
      <w:r w:rsidRPr="00DB6047">
        <w:rPr>
          <w:rFonts w:ascii="Times New Roman" w:hAnsi="Times New Roman"/>
          <w:sz w:val="24"/>
          <w:szCs w:val="24"/>
          <w:lang w:val="en-US"/>
        </w:rPr>
        <w:t xml:space="preserve"> L. growth in different soil type. Egypt. Physiol. Sci. 18: 365-380.</w:t>
      </w:r>
    </w:p>
    <w:p w:rsidR="00D74800" w:rsidRPr="00DB6047" w:rsidRDefault="00D74800" w:rsidP="00E52A51">
      <w:pPr>
        <w:pStyle w:val="ListParagraph"/>
        <w:numPr>
          <w:ilvl w:val="0"/>
          <w:numId w:val="8"/>
        </w:numPr>
        <w:spacing w:after="0" w:line="360" w:lineRule="auto"/>
        <w:ind w:left="284" w:right="-2" w:hanging="284"/>
        <w:rPr>
          <w:rFonts w:ascii="Times New Roman" w:hAnsi="Times New Roman"/>
          <w:sz w:val="24"/>
          <w:szCs w:val="24"/>
          <w:lang w:val="en-US"/>
        </w:rPr>
      </w:pPr>
      <w:r w:rsidRPr="00DB6047">
        <w:rPr>
          <w:rFonts w:ascii="Times New Roman" w:hAnsi="Times New Roman"/>
          <w:smallCaps/>
          <w:sz w:val="24"/>
          <w:szCs w:val="24"/>
          <w:lang w:val="en-US"/>
        </w:rPr>
        <w:t>Bhattacharya N.C.</w:t>
      </w:r>
      <w:r w:rsidRPr="00DB6047">
        <w:rPr>
          <w:rFonts w:ascii="Times New Roman" w:hAnsi="Times New Roman"/>
          <w:sz w:val="24"/>
          <w:szCs w:val="24"/>
          <w:lang w:val="en-US"/>
        </w:rPr>
        <w:t xml:space="preserve"> </w:t>
      </w:r>
      <w:r w:rsidR="00AF0011" w:rsidRPr="00DB6047">
        <w:rPr>
          <w:rFonts w:ascii="Times New Roman" w:hAnsi="Times New Roman"/>
          <w:sz w:val="24"/>
          <w:szCs w:val="24"/>
          <w:lang w:val="en-US"/>
        </w:rPr>
        <w:t>(</w:t>
      </w:r>
      <w:r w:rsidRPr="00DB6047">
        <w:rPr>
          <w:rFonts w:ascii="Times New Roman" w:hAnsi="Times New Roman"/>
          <w:sz w:val="24"/>
          <w:szCs w:val="24"/>
          <w:lang w:val="en-US"/>
        </w:rPr>
        <w:t>1988</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Enzyme activities during adventitious rooting. </w:t>
      </w:r>
      <w:r w:rsidR="003B76F4" w:rsidRPr="003B76F4">
        <w:rPr>
          <w:rFonts w:ascii="Times New Roman" w:hAnsi="Times New Roman"/>
          <w:i/>
          <w:sz w:val="24"/>
          <w:szCs w:val="24"/>
          <w:lang w:val="en-US"/>
        </w:rPr>
        <w:t>In</w:t>
      </w:r>
      <w:r w:rsidR="003B76F4">
        <w:rPr>
          <w:rFonts w:ascii="Times New Roman" w:hAnsi="Times New Roman"/>
          <w:sz w:val="24"/>
          <w:szCs w:val="24"/>
          <w:lang w:val="en-US"/>
        </w:rPr>
        <w:t>:</w:t>
      </w:r>
      <w:r w:rsidRPr="00DB6047">
        <w:rPr>
          <w:rFonts w:ascii="Times New Roman" w:hAnsi="Times New Roman"/>
          <w:sz w:val="24"/>
          <w:szCs w:val="24"/>
          <w:lang w:val="en-US"/>
        </w:rPr>
        <w:t xml:space="preserve"> </w:t>
      </w:r>
      <w:r w:rsidRPr="003B76F4">
        <w:rPr>
          <w:rFonts w:ascii="Times New Roman" w:hAnsi="Times New Roman"/>
          <w:smallCaps/>
          <w:sz w:val="24"/>
          <w:szCs w:val="24"/>
          <w:lang w:val="en-US"/>
        </w:rPr>
        <w:t xml:space="preserve">Davis T.D., Haissig B.E., </w:t>
      </w:r>
      <w:proofErr w:type="gramStart"/>
      <w:r w:rsidRPr="003B76F4">
        <w:rPr>
          <w:rFonts w:ascii="Times New Roman" w:hAnsi="Times New Roman"/>
          <w:smallCaps/>
          <w:sz w:val="24"/>
          <w:szCs w:val="24"/>
          <w:lang w:val="en-US"/>
        </w:rPr>
        <w:t>Sankhala</w:t>
      </w:r>
      <w:proofErr w:type="gramEnd"/>
      <w:r w:rsidRPr="003B76F4">
        <w:rPr>
          <w:rFonts w:ascii="Times New Roman" w:hAnsi="Times New Roman"/>
          <w:smallCaps/>
          <w:sz w:val="24"/>
          <w:szCs w:val="24"/>
          <w:lang w:val="en-US"/>
        </w:rPr>
        <w:t xml:space="preserve"> N</w:t>
      </w:r>
      <w:r w:rsidRPr="00DB6047">
        <w:rPr>
          <w:rFonts w:ascii="Times New Roman" w:hAnsi="Times New Roman"/>
          <w:sz w:val="24"/>
          <w:szCs w:val="24"/>
          <w:lang w:val="en-US"/>
        </w:rPr>
        <w:t xml:space="preserve">. Adventitious Root Formation in Cuttings. </w:t>
      </w:r>
      <w:r w:rsidRPr="003B76F4">
        <w:rPr>
          <w:rFonts w:ascii="Times New Roman" w:hAnsi="Times New Roman"/>
          <w:sz w:val="24"/>
          <w:szCs w:val="24"/>
          <w:lang w:val="en-US"/>
        </w:rPr>
        <w:t>Dioscorides Press, Portland: 88-101.</w:t>
      </w:r>
    </w:p>
    <w:p w:rsidR="00D74800" w:rsidRPr="00DB6047" w:rsidRDefault="00D74800" w:rsidP="00E52A51">
      <w:pPr>
        <w:pStyle w:val="ListParagraph"/>
        <w:numPr>
          <w:ilvl w:val="0"/>
          <w:numId w:val="8"/>
        </w:numPr>
        <w:spacing w:line="360" w:lineRule="auto"/>
        <w:ind w:left="284" w:right="-2" w:hanging="284"/>
        <w:rPr>
          <w:rFonts w:ascii="Times New Roman" w:hAnsi="Times New Roman"/>
          <w:sz w:val="24"/>
          <w:szCs w:val="24"/>
          <w:lang w:val="en-US"/>
        </w:rPr>
      </w:pPr>
      <w:r w:rsidRPr="00DB6047">
        <w:rPr>
          <w:rFonts w:ascii="Times New Roman" w:hAnsi="Times New Roman"/>
          <w:smallCaps/>
          <w:sz w:val="24"/>
          <w:szCs w:val="24"/>
          <w:lang w:val="en-US"/>
        </w:rPr>
        <w:t>Blakesley D., Weston G.D., Elliot M.C.</w:t>
      </w:r>
      <w:r w:rsidRPr="00DB6047">
        <w:rPr>
          <w:rFonts w:ascii="Times New Roman" w:hAnsi="Times New Roman"/>
          <w:sz w:val="24"/>
          <w:szCs w:val="24"/>
          <w:lang w:val="en-US"/>
        </w:rPr>
        <w:t xml:space="preserve"> </w:t>
      </w:r>
      <w:r w:rsidR="00AF0011" w:rsidRPr="00DB6047">
        <w:rPr>
          <w:rFonts w:ascii="Times New Roman" w:hAnsi="Times New Roman"/>
          <w:sz w:val="24"/>
          <w:szCs w:val="24"/>
          <w:lang w:val="en-US"/>
        </w:rPr>
        <w:t>(</w:t>
      </w:r>
      <w:r w:rsidRPr="00DB6047">
        <w:rPr>
          <w:rFonts w:ascii="Times New Roman" w:hAnsi="Times New Roman"/>
          <w:sz w:val="24"/>
          <w:szCs w:val="24"/>
          <w:lang w:val="en-US"/>
        </w:rPr>
        <w:t>1991</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Endogeneous levels of indole-3-acetic acid and abscisic acid during the rooting of </w:t>
      </w:r>
      <w:r w:rsidRPr="00DB6047">
        <w:rPr>
          <w:rFonts w:ascii="Times New Roman" w:hAnsi="Times New Roman"/>
          <w:i/>
          <w:iCs/>
          <w:sz w:val="24"/>
          <w:szCs w:val="24"/>
          <w:lang w:val="en-US"/>
        </w:rPr>
        <w:t>Cotinus coggygria</w:t>
      </w:r>
      <w:r w:rsidRPr="00DB6047">
        <w:rPr>
          <w:rFonts w:ascii="Times New Roman" w:hAnsi="Times New Roman"/>
          <w:sz w:val="24"/>
          <w:szCs w:val="24"/>
          <w:lang w:val="en-US"/>
        </w:rPr>
        <w:t xml:space="preserve"> cuttings taken at different times of the year. </w:t>
      </w:r>
    </w:p>
    <w:p w:rsidR="00D74800" w:rsidRPr="00DB6047" w:rsidRDefault="00D74800" w:rsidP="00E52A51">
      <w:pPr>
        <w:pStyle w:val="ListParagraph"/>
        <w:numPr>
          <w:ilvl w:val="0"/>
          <w:numId w:val="8"/>
        </w:numPr>
        <w:autoSpaceDE w:val="0"/>
        <w:autoSpaceDN w:val="0"/>
        <w:adjustRightInd w:val="0"/>
        <w:spacing w:after="0" w:line="360" w:lineRule="auto"/>
        <w:ind w:left="284" w:right="-2" w:hanging="284"/>
        <w:rPr>
          <w:rFonts w:ascii="Times New Roman" w:hAnsi="Times New Roman"/>
          <w:bCs/>
          <w:sz w:val="24"/>
          <w:szCs w:val="24"/>
          <w:lang w:val="en-US" w:eastAsia="pl-PL"/>
        </w:rPr>
      </w:pPr>
      <w:r w:rsidRPr="00DB6047">
        <w:rPr>
          <w:rFonts w:ascii="Times New Roman" w:hAnsi="Times New Roman"/>
          <w:smallCaps/>
          <w:sz w:val="24"/>
          <w:szCs w:val="24"/>
        </w:rPr>
        <w:t>Bojarczuk K.</w:t>
      </w:r>
      <w:r w:rsidRPr="00DB6047">
        <w:rPr>
          <w:rFonts w:ascii="Times New Roman" w:hAnsi="Times New Roman"/>
          <w:sz w:val="24"/>
          <w:szCs w:val="24"/>
        </w:rPr>
        <w:t xml:space="preserve"> </w:t>
      </w:r>
      <w:r w:rsidR="00AF0011" w:rsidRPr="00DB6047">
        <w:rPr>
          <w:rFonts w:ascii="Times New Roman" w:hAnsi="Times New Roman"/>
          <w:sz w:val="24"/>
          <w:szCs w:val="24"/>
        </w:rPr>
        <w:t>(</w:t>
      </w:r>
      <w:r w:rsidRPr="00DB6047">
        <w:rPr>
          <w:rFonts w:ascii="Times New Roman" w:hAnsi="Times New Roman"/>
          <w:sz w:val="24"/>
          <w:szCs w:val="24"/>
        </w:rPr>
        <w:t>1997</w:t>
      </w:r>
      <w:r w:rsidR="00AF0011" w:rsidRPr="00DB6047">
        <w:rPr>
          <w:rFonts w:ascii="Times New Roman" w:hAnsi="Times New Roman"/>
          <w:sz w:val="24"/>
          <w:szCs w:val="24"/>
        </w:rPr>
        <w:t>)</w:t>
      </w:r>
      <w:r w:rsidRPr="00DB6047">
        <w:rPr>
          <w:rFonts w:ascii="Times New Roman" w:hAnsi="Times New Roman"/>
          <w:sz w:val="24"/>
          <w:szCs w:val="24"/>
        </w:rPr>
        <w:t>. Regulatory roślinne w szkółkarstwie.</w:t>
      </w:r>
      <w:r w:rsidR="004A49D0" w:rsidRPr="00DB6047">
        <w:rPr>
          <w:rFonts w:ascii="Times New Roman" w:hAnsi="Times New Roman"/>
          <w:sz w:val="24"/>
          <w:szCs w:val="24"/>
        </w:rPr>
        <w:t>[Plant growth regulators in nursery</w:t>
      </w:r>
      <w:r w:rsidR="00AC437B" w:rsidRPr="00DB6047">
        <w:rPr>
          <w:rFonts w:ascii="Times New Roman" w:hAnsi="Times New Roman"/>
          <w:sz w:val="24"/>
          <w:szCs w:val="24"/>
        </w:rPr>
        <w:t xml:space="preserve"> production</w:t>
      </w:r>
      <w:r w:rsidR="004A49D0" w:rsidRPr="00DB6047">
        <w:rPr>
          <w:rFonts w:ascii="Times New Roman" w:hAnsi="Times New Roman"/>
          <w:sz w:val="24"/>
          <w:szCs w:val="24"/>
        </w:rPr>
        <w:t>]</w:t>
      </w:r>
      <w:r w:rsidRPr="00DB6047">
        <w:rPr>
          <w:rFonts w:ascii="Times New Roman" w:hAnsi="Times New Roman"/>
          <w:sz w:val="24"/>
          <w:szCs w:val="24"/>
        </w:rPr>
        <w:t xml:space="preserve"> </w:t>
      </w:r>
      <w:r w:rsidR="004A49D0" w:rsidRPr="00DB6047">
        <w:rPr>
          <w:rFonts w:ascii="Times New Roman" w:hAnsi="Times New Roman"/>
          <w:i/>
          <w:sz w:val="24"/>
          <w:szCs w:val="24"/>
        </w:rPr>
        <w:t>In</w:t>
      </w:r>
      <w:r w:rsidRPr="00DB6047">
        <w:rPr>
          <w:rFonts w:ascii="Times New Roman" w:hAnsi="Times New Roman"/>
          <w:sz w:val="24"/>
          <w:szCs w:val="24"/>
        </w:rPr>
        <w:t xml:space="preserve">: </w:t>
      </w:r>
      <w:r w:rsidRPr="003B76F4">
        <w:rPr>
          <w:rFonts w:ascii="Times New Roman" w:hAnsi="Times New Roman"/>
          <w:smallCaps/>
          <w:sz w:val="24"/>
          <w:szCs w:val="24"/>
        </w:rPr>
        <w:t>Jankiewicz L.S</w:t>
      </w:r>
      <w:r w:rsidRPr="00DB6047">
        <w:rPr>
          <w:rFonts w:ascii="Times New Roman" w:hAnsi="Times New Roman"/>
          <w:sz w:val="24"/>
          <w:szCs w:val="24"/>
        </w:rPr>
        <w:t>. Regulatory wzrostu i rozwoju roślin</w:t>
      </w:r>
      <w:r w:rsidR="004A49D0" w:rsidRPr="00DB6047">
        <w:rPr>
          <w:rFonts w:ascii="Times New Roman" w:hAnsi="Times New Roman"/>
          <w:sz w:val="24"/>
          <w:szCs w:val="24"/>
        </w:rPr>
        <w:t>.</w:t>
      </w:r>
      <w:r w:rsidRPr="00DB6047">
        <w:rPr>
          <w:rFonts w:ascii="Times New Roman" w:hAnsi="Times New Roman"/>
          <w:sz w:val="24"/>
          <w:szCs w:val="24"/>
        </w:rPr>
        <w:t xml:space="preserve"> Tom II – Zastosowanie w ogrodnictwie, rolnictwie, leśnictwie i w kulturach tkanek</w:t>
      </w:r>
      <w:r w:rsidR="00DB3CF8" w:rsidRPr="00DB6047">
        <w:rPr>
          <w:rFonts w:ascii="Times New Roman" w:hAnsi="Times New Roman"/>
          <w:sz w:val="24"/>
          <w:szCs w:val="24"/>
        </w:rPr>
        <w:t xml:space="preserve"> [Plant growth regulators. </w:t>
      </w:r>
      <w:r w:rsidR="00DB3CF8" w:rsidRPr="00DB6047">
        <w:rPr>
          <w:rFonts w:ascii="Times New Roman" w:hAnsi="Times New Roman"/>
          <w:sz w:val="24"/>
          <w:szCs w:val="24"/>
          <w:lang w:val="en-US"/>
        </w:rPr>
        <w:t>Vol. II - Use in horticulture, agriculture, forestry and tissue cultures]</w:t>
      </w:r>
      <w:r w:rsidRPr="00DB6047">
        <w:rPr>
          <w:rFonts w:ascii="Times New Roman" w:hAnsi="Times New Roman"/>
          <w:sz w:val="24"/>
          <w:szCs w:val="24"/>
          <w:lang w:val="en-US"/>
        </w:rPr>
        <w:t>. PWN, Warszawa.</w:t>
      </w:r>
      <w:r w:rsidR="00DB3CF8" w:rsidRPr="00DB6047">
        <w:rPr>
          <w:rFonts w:ascii="Times New Roman" w:hAnsi="Times New Roman"/>
          <w:sz w:val="24"/>
          <w:szCs w:val="24"/>
          <w:lang w:val="en-US"/>
        </w:rPr>
        <w:t xml:space="preserve"> (in Polish)</w:t>
      </w:r>
    </w:p>
    <w:p w:rsidR="00D74800" w:rsidRPr="00DB6047" w:rsidRDefault="00D74800" w:rsidP="00E52A51">
      <w:pPr>
        <w:pStyle w:val="ListParagraph"/>
        <w:numPr>
          <w:ilvl w:val="0"/>
          <w:numId w:val="8"/>
        </w:numPr>
        <w:autoSpaceDE w:val="0"/>
        <w:autoSpaceDN w:val="0"/>
        <w:adjustRightInd w:val="0"/>
        <w:spacing w:after="0" w:line="360" w:lineRule="auto"/>
        <w:ind w:left="284" w:right="-2" w:hanging="284"/>
        <w:rPr>
          <w:rFonts w:ascii="Times New Roman" w:hAnsi="Times New Roman"/>
          <w:sz w:val="24"/>
          <w:szCs w:val="24"/>
          <w:lang w:val="en-US"/>
        </w:rPr>
      </w:pPr>
      <w:r w:rsidRPr="00DB6047">
        <w:rPr>
          <w:rFonts w:ascii="Times New Roman" w:hAnsi="Times New Roman"/>
          <w:smallCaps/>
          <w:sz w:val="24"/>
          <w:szCs w:val="24"/>
        </w:rPr>
        <w:t xml:space="preserve">Borowski E., Blamowski Z.K. </w:t>
      </w:r>
      <w:r w:rsidR="00AF0011" w:rsidRPr="00DB6047">
        <w:rPr>
          <w:rFonts w:ascii="Times New Roman" w:hAnsi="Times New Roman"/>
          <w:smallCaps/>
          <w:sz w:val="24"/>
          <w:szCs w:val="24"/>
        </w:rPr>
        <w:t>(</w:t>
      </w:r>
      <w:r w:rsidRPr="00DB6047">
        <w:rPr>
          <w:rFonts w:ascii="Times New Roman" w:hAnsi="Times New Roman"/>
          <w:sz w:val="24"/>
          <w:szCs w:val="24"/>
        </w:rPr>
        <w:t>2009</w:t>
      </w:r>
      <w:r w:rsidR="00AF0011" w:rsidRPr="00DB6047">
        <w:rPr>
          <w:rFonts w:ascii="Times New Roman" w:hAnsi="Times New Roman"/>
          <w:sz w:val="24"/>
          <w:szCs w:val="24"/>
        </w:rPr>
        <w:t>)</w:t>
      </w:r>
      <w:r w:rsidRPr="00DB6047">
        <w:rPr>
          <w:rFonts w:ascii="Times New Roman" w:hAnsi="Times New Roman"/>
          <w:sz w:val="24"/>
          <w:szCs w:val="24"/>
        </w:rPr>
        <w:t xml:space="preserve">. </w:t>
      </w:r>
      <w:r w:rsidRPr="00DB6047">
        <w:rPr>
          <w:rFonts w:ascii="Times New Roman" w:hAnsi="Times New Roman"/>
          <w:bCs/>
          <w:sz w:val="24"/>
          <w:szCs w:val="24"/>
          <w:lang w:val="en-US" w:eastAsia="pl-PL"/>
        </w:rPr>
        <w:t>The effects of triacontanol ‘TRIA’ and Asahi SL on the development and metabolic activity of sweet basil (</w:t>
      </w:r>
      <w:r w:rsidRPr="00DB6047">
        <w:rPr>
          <w:rFonts w:ascii="Times New Roman" w:hAnsi="Times New Roman"/>
          <w:bCs/>
          <w:i/>
          <w:iCs/>
          <w:sz w:val="24"/>
          <w:szCs w:val="24"/>
          <w:lang w:val="en-US" w:eastAsia="pl-PL"/>
        </w:rPr>
        <w:t xml:space="preserve">Ocimum basilicum </w:t>
      </w:r>
      <w:r w:rsidRPr="00DB6047">
        <w:rPr>
          <w:rFonts w:ascii="Times New Roman" w:hAnsi="Times New Roman"/>
          <w:bCs/>
          <w:sz w:val="24"/>
          <w:szCs w:val="24"/>
          <w:lang w:val="en-US" w:eastAsia="pl-PL"/>
        </w:rPr>
        <w:t>L.) plants treated with chilling. Folia Horticulturae 21/1: 39-48.</w:t>
      </w:r>
    </w:p>
    <w:p w:rsidR="00D74800" w:rsidRPr="00DB6047" w:rsidRDefault="00D74800" w:rsidP="00E52A51">
      <w:pPr>
        <w:pStyle w:val="ListParagraph"/>
        <w:numPr>
          <w:ilvl w:val="0"/>
          <w:numId w:val="8"/>
        </w:numPr>
        <w:autoSpaceDE w:val="0"/>
        <w:autoSpaceDN w:val="0"/>
        <w:adjustRightInd w:val="0"/>
        <w:spacing w:after="0" w:line="360" w:lineRule="auto"/>
        <w:ind w:left="284" w:right="-2" w:hanging="284"/>
        <w:rPr>
          <w:rFonts w:ascii="Times New Roman" w:hAnsi="Times New Roman"/>
          <w:sz w:val="24"/>
          <w:szCs w:val="24"/>
        </w:rPr>
      </w:pPr>
      <w:r w:rsidRPr="004B001E">
        <w:rPr>
          <w:rFonts w:ascii="Times New Roman" w:hAnsi="Times New Roman"/>
          <w:smallCaps/>
          <w:sz w:val="24"/>
          <w:szCs w:val="24"/>
          <w:lang w:val="en-US"/>
        </w:rPr>
        <w:t xml:space="preserve">Buraczyk W., Zakrzewski J. </w:t>
      </w:r>
      <w:r w:rsidR="00AF0011" w:rsidRPr="004B001E">
        <w:rPr>
          <w:rFonts w:ascii="Times New Roman" w:hAnsi="Times New Roman"/>
          <w:smallCaps/>
          <w:sz w:val="24"/>
          <w:szCs w:val="24"/>
          <w:lang w:val="en-US"/>
        </w:rPr>
        <w:t>(</w:t>
      </w:r>
      <w:r w:rsidRPr="004B001E">
        <w:rPr>
          <w:rFonts w:ascii="Times New Roman" w:hAnsi="Times New Roman"/>
          <w:sz w:val="24"/>
          <w:szCs w:val="24"/>
          <w:lang w:val="en-US"/>
        </w:rPr>
        <w:t>1990</w:t>
      </w:r>
      <w:r w:rsidR="00AF0011" w:rsidRPr="004B001E">
        <w:rPr>
          <w:rFonts w:ascii="Times New Roman" w:hAnsi="Times New Roman"/>
          <w:sz w:val="24"/>
          <w:szCs w:val="24"/>
          <w:lang w:val="en-US"/>
        </w:rPr>
        <w:t>)</w:t>
      </w:r>
      <w:r w:rsidRPr="004B001E">
        <w:rPr>
          <w:rFonts w:ascii="Times New Roman" w:hAnsi="Times New Roman"/>
          <w:sz w:val="24"/>
          <w:szCs w:val="24"/>
          <w:lang w:val="en-US"/>
        </w:rPr>
        <w:t xml:space="preserve">. </w:t>
      </w:r>
      <w:r w:rsidRPr="00DB6047">
        <w:rPr>
          <w:rFonts w:ascii="Times New Roman" w:hAnsi="Times New Roman"/>
          <w:sz w:val="24"/>
          <w:szCs w:val="24"/>
          <w:lang w:val="en-US"/>
        </w:rPr>
        <w:t>Fizjologiczne aspekty procesu rizogenezy w pędach drzew i krzewów</w:t>
      </w:r>
      <w:r w:rsidR="00DB3CF8" w:rsidRPr="00DB6047">
        <w:rPr>
          <w:rFonts w:ascii="Times New Roman" w:hAnsi="Times New Roman"/>
          <w:sz w:val="24"/>
          <w:szCs w:val="24"/>
          <w:lang w:val="en-US"/>
        </w:rPr>
        <w:t xml:space="preserve"> [Physiological aspects of rhizogenesis in shoots of trees and shrubs]</w:t>
      </w:r>
      <w:r w:rsidRPr="00DB6047">
        <w:rPr>
          <w:rFonts w:ascii="Times New Roman" w:hAnsi="Times New Roman"/>
          <w:sz w:val="24"/>
          <w:szCs w:val="24"/>
          <w:lang w:val="en-US"/>
        </w:rPr>
        <w:t xml:space="preserve">. </w:t>
      </w:r>
      <w:r w:rsidR="00A27525" w:rsidRPr="00DB6047">
        <w:rPr>
          <w:rFonts w:ascii="Times New Roman" w:hAnsi="Times New Roman"/>
          <w:sz w:val="24"/>
          <w:szCs w:val="24"/>
        </w:rPr>
        <w:t>Wiadomości B</w:t>
      </w:r>
      <w:r w:rsidRPr="00DB6047">
        <w:rPr>
          <w:rFonts w:ascii="Times New Roman" w:hAnsi="Times New Roman"/>
          <w:sz w:val="24"/>
          <w:szCs w:val="24"/>
        </w:rPr>
        <w:t>otaniczne 34: 3-12.</w:t>
      </w:r>
      <w:r w:rsidR="00DB3CF8" w:rsidRPr="00DB6047">
        <w:rPr>
          <w:rFonts w:ascii="Times New Roman" w:hAnsi="Times New Roman"/>
          <w:sz w:val="24"/>
          <w:szCs w:val="24"/>
        </w:rPr>
        <w:t xml:space="preserve"> (in Polish)</w:t>
      </w:r>
    </w:p>
    <w:p w:rsidR="00D74800" w:rsidRPr="00DB6047" w:rsidRDefault="00D74800" w:rsidP="00E52A51">
      <w:pPr>
        <w:pStyle w:val="ListParagraph"/>
        <w:numPr>
          <w:ilvl w:val="0"/>
          <w:numId w:val="8"/>
        </w:numPr>
        <w:spacing w:after="0" w:line="360" w:lineRule="auto"/>
        <w:ind w:left="284" w:right="-2" w:hanging="284"/>
        <w:rPr>
          <w:rFonts w:ascii="Times New Roman" w:hAnsi="Times New Roman"/>
          <w:sz w:val="24"/>
          <w:szCs w:val="24"/>
          <w:lang w:val="en-US"/>
        </w:rPr>
      </w:pPr>
      <w:r w:rsidRPr="00DB6047">
        <w:rPr>
          <w:rFonts w:ascii="Times New Roman" w:hAnsi="Times New Roman"/>
          <w:smallCaps/>
          <w:sz w:val="24"/>
          <w:szCs w:val="24"/>
          <w:lang w:val="en-US"/>
        </w:rPr>
        <w:t xml:space="preserve">Cattanach A.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1992</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Effect of ACA Agricultural Crop Additive on the yield of sugarbeets at </w:t>
      </w:r>
      <w:r w:rsidR="00E8175C">
        <w:rPr>
          <w:rFonts w:ascii="Times New Roman" w:hAnsi="Times New Roman"/>
          <w:sz w:val="24"/>
          <w:szCs w:val="24"/>
          <w:lang w:val="en-US"/>
        </w:rPr>
        <w:t>F</w:t>
      </w:r>
      <w:r w:rsidRPr="00DB6047">
        <w:rPr>
          <w:rFonts w:ascii="Times New Roman" w:hAnsi="Times New Roman"/>
          <w:sz w:val="24"/>
          <w:szCs w:val="24"/>
          <w:lang w:val="en-US"/>
        </w:rPr>
        <w:t>argo. Sugarbeet Research and Extension Reports 23: 218-220.</w:t>
      </w:r>
    </w:p>
    <w:p w:rsidR="00D74800" w:rsidRPr="00DB6047" w:rsidRDefault="00D74800" w:rsidP="00992206">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lastRenderedPageBreak/>
        <w:t>Costa J.M., Heuvelink E., Pol P.A., Put H.M.C.</w:t>
      </w:r>
      <w:r w:rsidR="00AF0011" w:rsidRPr="00DB6047">
        <w:rPr>
          <w:rFonts w:ascii="Times New Roman" w:hAnsi="Times New Roman"/>
          <w:smallCaps/>
          <w:sz w:val="24"/>
          <w:szCs w:val="24"/>
          <w:lang w:val="en-US"/>
        </w:rPr>
        <w:t xml:space="preserve"> (</w:t>
      </w:r>
      <w:r w:rsidRPr="00DB6047">
        <w:rPr>
          <w:rFonts w:ascii="Times New Roman" w:hAnsi="Times New Roman"/>
          <w:sz w:val="24"/>
          <w:szCs w:val="24"/>
          <w:lang w:val="en-US"/>
        </w:rPr>
        <w:t>2007</w:t>
      </w:r>
      <w:r w:rsidR="00AF0011" w:rsidRPr="00DB6047">
        <w:rPr>
          <w:rFonts w:ascii="Times New Roman" w:hAnsi="Times New Roman"/>
          <w:sz w:val="24"/>
          <w:szCs w:val="24"/>
          <w:lang w:val="en-US"/>
        </w:rPr>
        <w:t>)</w:t>
      </w:r>
      <w:r w:rsidRPr="00DB6047">
        <w:rPr>
          <w:rFonts w:ascii="Times New Roman" w:hAnsi="Times New Roman"/>
          <w:sz w:val="24"/>
          <w:szCs w:val="24"/>
          <w:lang w:val="en-US"/>
        </w:rPr>
        <w:t>. Anatomy and morphology of rooting in leafy rose stem cuttings and starch dynamics following severance. Acta Horticulturae 751: 495-502.</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Couvillon G.A.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1988</w:t>
      </w:r>
      <w:r w:rsidR="00AF0011" w:rsidRPr="00DB6047">
        <w:rPr>
          <w:rFonts w:ascii="Times New Roman" w:hAnsi="Times New Roman"/>
          <w:sz w:val="24"/>
          <w:szCs w:val="24"/>
          <w:lang w:val="en-US"/>
        </w:rPr>
        <w:t>)</w:t>
      </w:r>
      <w:r w:rsidRPr="00DB6047">
        <w:rPr>
          <w:rFonts w:ascii="Times New Roman" w:hAnsi="Times New Roman"/>
          <w:sz w:val="24"/>
          <w:szCs w:val="24"/>
          <w:lang w:val="en-US"/>
        </w:rPr>
        <w:t>. Rooting responses to different treatments. Acta Horticulae 227: 187-196.</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Dietz K.J., Jacob S., Oelze M.L., Laxa M., Tognetti V., Nunes de Miranda S.N., Baier M., Finkmeier I.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2006</w:t>
      </w:r>
      <w:r w:rsidR="00AF0011" w:rsidRPr="00DB6047">
        <w:rPr>
          <w:rFonts w:ascii="Times New Roman" w:hAnsi="Times New Roman"/>
          <w:sz w:val="24"/>
          <w:szCs w:val="24"/>
          <w:lang w:val="en-US"/>
        </w:rPr>
        <w:t>)</w:t>
      </w:r>
      <w:r w:rsidRPr="00DB6047">
        <w:rPr>
          <w:rFonts w:ascii="Times New Roman" w:hAnsi="Times New Roman"/>
          <w:sz w:val="24"/>
          <w:szCs w:val="24"/>
          <w:lang w:val="en-US"/>
        </w:rPr>
        <w:t>. The function of peroxiredoxins in plant organelle redox metabolizm. Journal of Experimental Botany 57: 1697-1709.</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it-IT"/>
        </w:rPr>
        <w:t xml:space="preserve">Donate-Correa J., León-Barrios M., </w:t>
      </w:r>
      <w:r w:rsidR="00EB23DF">
        <w:fldChar w:fldCharType="begin"/>
      </w:r>
      <w:r w:rsidR="00EB23DF">
        <w:instrText>HYPERLINK "http://www.springerlink.com/content/?Author=Ricardo+P%c3%a9rez-Galdona" \o "View content where Author is Ricardo Pérez-Galdona"</w:instrText>
      </w:r>
      <w:r w:rsidR="00EB23DF">
        <w:fldChar w:fldCharType="separate"/>
      </w:r>
      <w:r w:rsidRPr="00DB6047">
        <w:rPr>
          <w:rStyle w:val="Hyperlink"/>
          <w:rFonts w:ascii="Times New Roman" w:hAnsi="Times New Roman"/>
          <w:smallCaps/>
          <w:color w:val="auto"/>
          <w:sz w:val="24"/>
          <w:szCs w:val="24"/>
          <w:u w:val="none"/>
          <w:lang w:val="it-IT"/>
        </w:rPr>
        <w:t>Pérez-Galdona</w:t>
      </w:r>
      <w:r w:rsidR="00EB23DF">
        <w:fldChar w:fldCharType="end"/>
      </w:r>
      <w:r w:rsidRPr="00DB6047">
        <w:rPr>
          <w:rFonts w:ascii="Times New Roman" w:hAnsi="Times New Roman"/>
          <w:smallCaps/>
          <w:sz w:val="24"/>
          <w:szCs w:val="24"/>
          <w:lang w:val="it-IT"/>
        </w:rPr>
        <w:t xml:space="preserve"> R. </w:t>
      </w:r>
      <w:r w:rsidR="00AF0011" w:rsidRPr="00DB6047">
        <w:rPr>
          <w:rFonts w:ascii="Times New Roman" w:hAnsi="Times New Roman"/>
          <w:smallCaps/>
          <w:sz w:val="24"/>
          <w:szCs w:val="24"/>
          <w:lang w:val="it-IT"/>
        </w:rPr>
        <w:t>(</w:t>
      </w:r>
      <w:r w:rsidRPr="00DB6047">
        <w:rPr>
          <w:rFonts w:ascii="Times New Roman" w:hAnsi="Times New Roman"/>
          <w:sz w:val="24"/>
          <w:szCs w:val="24"/>
          <w:lang w:val="it-IT"/>
        </w:rPr>
        <w:t>2004</w:t>
      </w:r>
      <w:r w:rsidR="00AF0011" w:rsidRPr="00DB6047">
        <w:rPr>
          <w:rFonts w:ascii="Times New Roman" w:hAnsi="Times New Roman"/>
          <w:sz w:val="24"/>
          <w:szCs w:val="24"/>
          <w:lang w:val="it-IT"/>
        </w:rPr>
        <w:t>)</w:t>
      </w:r>
      <w:r w:rsidRPr="00DB6047">
        <w:rPr>
          <w:rFonts w:ascii="Times New Roman" w:hAnsi="Times New Roman"/>
          <w:sz w:val="24"/>
          <w:szCs w:val="24"/>
          <w:lang w:val="it-IT"/>
        </w:rPr>
        <w:t xml:space="preserve">. </w:t>
      </w:r>
      <w:r w:rsidRPr="00DB6047">
        <w:rPr>
          <w:rFonts w:ascii="Times New Roman" w:hAnsi="Times New Roman"/>
          <w:sz w:val="24"/>
          <w:szCs w:val="24"/>
          <w:lang w:val="en-US"/>
        </w:rPr>
        <w:t xml:space="preserve">Screening for plant growth-promoting rhizobacteria in </w:t>
      </w:r>
      <w:r w:rsidRPr="00DB6047">
        <w:rPr>
          <w:rFonts w:ascii="Times New Roman" w:hAnsi="Times New Roman"/>
          <w:i/>
          <w:iCs/>
          <w:sz w:val="24"/>
          <w:szCs w:val="24"/>
          <w:lang w:val="en-US"/>
        </w:rPr>
        <w:t>Chamaecytisus proliferus</w:t>
      </w:r>
      <w:r w:rsidRPr="00DB6047">
        <w:rPr>
          <w:rFonts w:ascii="Times New Roman" w:hAnsi="Times New Roman"/>
          <w:sz w:val="24"/>
          <w:szCs w:val="24"/>
          <w:lang w:val="en-US"/>
        </w:rPr>
        <w:t xml:space="preserve"> (tagasaste), a forage tree-shrub legume endemic to the Canary Islands. Plant and Soil 266: 261-272.</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Dubois M., Gilles K.A., Hamilton J.K., Rebers P.A., Smith F.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1956</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Colorimetric method for determination of sugars and related substances. Analytical Chemistry 28: 350-356. </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Farahat M.M., Ibrahim S., Lobna S., Taha E.M., El-Quesni F.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2007</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Response of vegetative growth and some chemichal constituents </w:t>
      </w:r>
      <w:proofErr w:type="gramStart"/>
      <w:r w:rsidRPr="00DB6047">
        <w:rPr>
          <w:rFonts w:ascii="Times New Roman" w:hAnsi="Times New Roman"/>
          <w:sz w:val="24"/>
          <w:szCs w:val="24"/>
          <w:lang w:val="en-US"/>
        </w:rPr>
        <w:t xml:space="preserve">of  </w:t>
      </w:r>
      <w:r w:rsidRPr="00DB6047">
        <w:rPr>
          <w:rFonts w:ascii="Times New Roman" w:hAnsi="Times New Roman"/>
          <w:i/>
          <w:sz w:val="24"/>
          <w:szCs w:val="24"/>
          <w:lang w:val="en-US"/>
        </w:rPr>
        <w:t>Cupressus</w:t>
      </w:r>
      <w:proofErr w:type="gramEnd"/>
      <w:r w:rsidRPr="00DB6047">
        <w:rPr>
          <w:rFonts w:ascii="Times New Roman" w:hAnsi="Times New Roman"/>
          <w:i/>
          <w:sz w:val="24"/>
          <w:szCs w:val="24"/>
          <w:lang w:val="en-US"/>
        </w:rPr>
        <w:t xml:space="preserve"> semperviens</w:t>
      </w:r>
      <w:r w:rsidRPr="00DB6047">
        <w:rPr>
          <w:rFonts w:ascii="Times New Roman" w:hAnsi="Times New Roman"/>
          <w:sz w:val="24"/>
          <w:szCs w:val="24"/>
          <w:lang w:val="en-US"/>
        </w:rPr>
        <w:t xml:space="preserve"> L. to fol</w:t>
      </w:r>
      <w:r w:rsidRPr="00DB6047">
        <w:rPr>
          <w:rFonts w:ascii="Times New Roman" w:hAnsi="Times New Roman"/>
          <w:sz w:val="24"/>
          <w:szCs w:val="24"/>
          <w:lang w:val="en-US"/>
        </w:rPr>
        <w:t>i</w:t>
      </w:r>
      <w:r w:rsidRPr="00DB6047">
        <w:rPr>
          <w:rFonts w:ascii="Times New Roman" w:hAnsi="Times New Roman"/>
          <w:sz w:val="24"/>
          <w:szCs w:val="24"/>
          <w:lang w:val="en-US"/>
        </w:rPr>
        <w:t>ar application of ascorbic acid and zinc at Nubaria. World, Journal of Agric. Sci. 3: 3.</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smallCaps/>
          <w:sz w:val="24"/>
          <w:szCs w:val="24"/>
          <w:lang w:val="en-US"/>
        </w:rPr>
        <w:t xml:space="preserve">Fike J.H., Allen V.G., Schmidt R.E., Zhang X., Fontenot J.P., Bagley C.P., Ivy R.L., Evans R.R., Coelho R.W., Wester D.B.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2001</w:t>
      </w:r>
      <w:r w:rsidR="00AF0011" w:rsidRPr="00DB6047">
        <w:rPr>
          <w:rFonts w:ascii="Times New Roman" w:hAnsi="Times New Roman"/>
          <w:sz w:val="24"/>
          <w:szCs w:val="24"/>
          <w:lang w:val="en-US"/>
        </w:rPr>
        <w:t>)</w:t>
      </w:r>
      <w:r w:rsidRPr="00DB6047">
        <w:rPr>
          <w:rFonts w:ascii="Times New Roman" w:hAnsi="Times New Roman"/>
          <w:sz w:val="24"/>
          <w:szCs w:val="24"/>
          <w:lang w:val="en-US"/>
        </w:rPr>
        <w:t>. Tasco-Forage: I. Influence of a se</w:t>
      </w:r>
      <w:r w:rsidRPr="00DB6047">
        <w:rPr>
          <w:rFonts w:ascii="Times New Roman" w:hAnsi="Times New Roman"/>
          <w:sz w:val="24"/>
          <w:szCs w:val="24"/>
          <w:lang w:val="en-US"/>
        </w:rPr>
        <w:t>a</w:t>
      </w:r>
      <w:r w:rsidRPr="00DB6047">
        <w:rPr>
          <w:rFonts w:ascii="Times New Roman" w:hAnsi="Times New Roman"/>
          <w:sz w:val="24"/>
          <w:szCs w:val="24"/>
          <w:lang w:val="en-US"/>
        </w:rPr>
        <w:t xml:space="preserve">weed extract </w:t>
      </w:r>
      <w:proofErr w:type="gramStart"/>
      <w:r w:rsidRPr="00DB6047">
        <w:rPr>
          <w:rFonts w:ascii="Times New Roman" w:hAnsi="Times New Roman"/>
          <w:sz w:val="24"/>
          <w:szCs w:val="24"/>
          <w:lang w:val="en-US"/>
        </w:rPr>
        <w:t>on  antioxidant</w:t>
      </w:r>
      <w:proofErr w:type="gramEnd"/>
      <w:r w:rsidRPr="00DB6047">
        <w:rPr>
          <w:rFonts w:ascii="Times New Roman" w:hAnsi="Times New Roman"/>
          <w:sz w:val="24"/>
          <w:szCs w:val="24"/>
          <w:lang w:val="en-US"/>
        </w:rPr>
        <w:t xml:space="preserve"> activity in tall fescue and in ruminants. J. Anim. Sci. 79: 1011-1021.</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it-IT"/>
        </w:rPr>
        <w:t xml:space="preserve">Fraser G.A., Percival G.C. </w:t>
      </w:r>
      <w:r w:rsidR="00AF0011" w:rsidRPr="00DB6047">
        <w:rPr>
          <w:rFonts w:ascii="Times New Roman" w:hAnsi="Times New Roman"/>
          <w:smallCaps/>
          <w:sz w:val="24"/>
          <w:szCs w:val="24"/>
          <w:lang w:val="it-IT"/>
        </w:rPr>
        <w:t>(</w:t>
      </w:r>
      <w:r w:rsidRPr="00DB6047">
        <w:rPr>
          <w:rFonts w:ascii="Times New Roman" w:hAnsi="Times New Roman"/>
          <w:sz w:val="24"/>
          <w:szCs w:val="24"/>
          <w:lang w:val="it-IT"/>
        </w:rPr>
        <w:t>2003</w:t>
      </w:r>
      <w:r w:rsidR="00AF0011" w:rsidRPr="00DB6047">
        <w:rPr>
          <w:rFonts w:ascii="Times New Roman" w:hAnsi="Times New Roman"/>
          <w:sz w:val="24"/>
          <w:szCs w:val="24"/>
          <w:lang w:val="it-IT"/>
        </w:rPr>
        <w:t>)</w:t>
      </w:r>
      <w:r w:rsidRPr="00DB6047">
        <w:rPr>
          <w:rFonts w:ascii="Times New Roman" w:hAnsi="Times New Roman"/>
          <w:sz w:val="24"/>
          <w:szCs w:val="24"/>
          <w:lang w:val="it-IT"/>
        </w:rPr>
        <w:t xml:space="preserve">. </w:t>
      </w:r>
      <w:r w:rsidRPr="00DB6047">
        <w:rPr>
          <w:rFonts w:ascii="Times New Roman" w:hAnsi="Times New Roman"/>
          <w:sz w:val="24"/>
          <w:szCs w:val="24"/>
          <w:lang w:val="en-US"/>
        </w:rPr>
        <w:t>The influence of biostimulants on growth and v</w:t>
      </w:r>
      <w:r w:rsidRPr="00DB6047">
        <w:rPr>
          <w:rFonts w:ascii="Times New Roman" w:hAnsi="Times New Roman"/>
          <w:sz w:val="24"/>
          <w:szCs w:val="24"/>
          <w:lang w:val="en-US"/>
        </w:rPr>
        <w:t>i</w:t>
      </w:r>
      <w:r w:rsidRPr="00DB6047">
        <w:rPr>
          <w:rFonts w:ascii="Times New Roman" w:hAnsi="Times New Roman"/>
          <w:sz w:val="24"/>
          <w:szCs w:val="24"/>
          <w:lang w:val="en-US"/>
        </w:rPr>
        <w:t>tality of three urban tree species following transplanting. Arboricultural Journal 27: 43-57.</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it-IT"/>
        </w:rPr>
        <w:t xml:space="preserve">Fu Z., Xu P., He S., Teixeira da Silva J.A., Tanaka M. </w:t>
      </w:r>
      <w:r w:rsidR="00AF0011" w:rsidRPr="00DB6047">
        <w:rPr>
          <w:rFonts w:ascii="Times New Roman" w:hAnsi="Times New Roman"/>
          <w:smallCaps/>
          <w:sz w:val="24"/>
          <w:szCs w:val="24"/>
          <w:lang w:val="it-IT"/>
        </w:rPr>
        <w:t>(</w:t>
      </w:r>
      <w:r w:rsidRPr="00DB6047">
        <w:rPr>
          <w:rFonts w:ascii="Times New Roman" w:hAnsi="Times New Roman"/>
          <w:sz w:val="24"/>
          <w:szCs w:val="24"/>
          <w:lang w:val="it-IT"/>
        </w:rPr>
        <w:t>2011</w:t>
      </w:r>
      <w:r w:rsidR="00AF0011" w:rsidRPr="00DB6047">
        <w:rPr>
          <w:rFonts w:ascii="Times New Roman" w:hAnsi="Times New Roman"/>
          <w:sz w:val="24"/>
          <w:szCs w:val="24"/>
          <w:lang w:val="it-IT"/>
        </w:rPr>
        <w:t>)</w:t>
      </w:r>
      <w:r w:rsidRPr="00DB6047">
        <w:rPr>
          <w:rFonts w:ascii="Times New Roman" w:hAnsi="Times New Roman"/>
          <w:sz w:val="24"/>
          <w:szCs w:val="24"/>
          <w:lang w:val="it-IT"/>
        </w:rPr>
        <w:t xml:space="preserve">. </w:t>
      </w:r>
      <w:r w:rsidRPr="00DB6047">
        <w:rPr>
          <w:rFonts w:ascii="Times New Roman" w:hAnsi="Times New Roman"/>
          <w:sz w:val="24"/>
          <w:szCs w:val="24"/>
          <w:lang w:val="en-US"/>
        </w:rPr>
        <w:t xml:space="preserve">Dynamic changes in enzyme activities and phenolic content during </w:t>
      </w:r>
      <w:r w:rsidRPr="00DB6047">
        <w:rPr>
          <w:rFonts w:ascii="Times New Roman" w:hAnsi="Times New Roman"/>
          <w:i/>
          <w:iCs/>
          <w:sz w:val="24"/>
          <w:szCs w:val="24"/>
          <w:lang w:val="en-US"/>
        </w:rPr>
        <w:t xml:space="preserve">in vitro </w:t>
      </w:r>
      <w:r w:rsidRPr="00DB6047">
        <w:rPr>
          <w:rFonts w:ascii="Times New Roman" w:hAnsi="Times New Roman"/>
          <w:sz w:val="24"/>
          <w:szCs w:val="24"/>
          <w:lang w:val="en-US"/>
        </w:rPr>
        <w:t>rooting of tree peony (</w:t>
      </w:r>
      <w:r w:rsidRPr="00DB6047">
        <w:rPr>
          <w:rFonts w:ascii="Times New Roman" w:hAnsi="Times New Roman"/>
          <w:i/>
          <w:iCs/>
          <w:sz w:val="24"/>
          <w:szCs w:val="24"/>
          <w:lang w:val="en-US"/>
        </w:rPr>
        <w:t xml:space="preserve">Paeonia suffruticosa </w:t>
      </w:r>
      <w:r w:rsidRPr="00DB6047">
        <w:rPr>
          <w:rFonts w:ascii="Times New Roman" w:hAnsi="Times New Roman"/>
          <w:sz w:val="24"/>
          <w:szCs w:val="24"/>
          <w:lang w:val="en-US"/>
        </w:rPr>
        <w:t>Andr.) plantlets. Maejo International Journal of Science Technology 5: 252-265.</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rPr>
        <w:t xml:space="preserve">Gawrońska H. </w:t>
      </w:r>
      <w:r w:rsidR="00AF0011" w:rsidRPr="00DB6047">
        <w:rPr>
          <w:rFonts w:ascii="Times New Roman" w:hAnsi="Times New Roman"/>
          <w:smallCaps/>
          <w:sz w:val="24"/>
          <w:szCs w:val="24"/>
        </w:rPr>
        <w:t>(</w:t>
      </w:r>
      <w:r w:rsidRPr="00DB6047">
        <w:rPr>
          <w:rFonts w:ascii="Times New Roman" w:hAnsi="Times New Roman"/>
          <w:sz w:val="24"/>
          <w:szCs w:val="24"/>
        </w:rPr>
        <w:t>2008</w:t>
      </w:r>
      <w:r w:rsidR="00AF0011" w:rsidRPr="00DB6047">
        <w:rPr>
          <w:rFonts w:ascii="Times New Roman" w:hAnsi="Times New Roman"/>
          <w:sz w:val="24"/>
          <w:szCs w:val="24"/>
        </w:rPr>
        <w:t>)</w:t>
      </w:r>
      <w:r w:rsidRPr="00DB6047">
        <w:rPr>
          <w:rFonts w:ascii="Times New Roman" w:hAnsi="Times New Roman"/>
          <w:sz w:val="24"/>
          <w:szCs w:val="24"/>
        </w:rPr>
        <w:t xml:space="preserve">. </w:t>
      </w:r>
      <w:r w:rsidRPr="00DB6047">
        <w:rPr>
          <w:rFonts w:ascii="Times New Roman" w:hAnsi="Times New Roman"/>
          <w:sz w:val="24"/>
          <w:szCs w:val="24"/>
          <w:lang w:val="en-US"/>
        </w:rPr>
        <w:t>Mechanizmy działania biostymulatorów</w:t>
      </w:r>
      <w:r w:rsidR="00DB3CF8" w:rsidRPr="00DB6047">
        <w:rPr>
          <w:rFonts w:ascii="Times New Roman" w:hAnsi="Times New Roman"/>
          <w:sz w:val="24"/>
          <w:szCs w:val="24"/>
          <w:lang w:val="en-US"/>
        </w:rPr>
        <w:t xml:space="preserve"> [Mechanisms of biostimulators functioning]</w:t>
      </w:r>
      <w:r w:rsidRPr="00DB6047">
        <w:rPr>
          <w:rFonts w:ascii="Times New Roman" w:hAnsi="Times New Roman"/>
          <w:sz w:val="24"/>
          <w:szCs w:val="24"/>
          <w:lang w:val="en-US"/>
        </w:rPr>
        <w:t>. Wieś Jutra 5: 26-28.</w:t>
      </w:r>
      <w:r w:rsidR="00DB3CF8" w:rsidRPr="00DB6047">
        <w:rPr>
          <w:rFonts w:ascii="Times New Roman" w:hAnsi="Times New Roman"/>
          <w:sz w:val="24"/>
          <w:szCs w:val="24"/>
          <w:lang w:val="en-US"/>
        </w:rPr>
        <w:t xml:space="preserve"> (in Polish)</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Gorter C.J.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1969</w:t>
      </w:r>
      <w:r w:rsidR="00AF0011" w:rsidRPr="00DB6047">
        <w:rPr>
          <w:rFonts w:ascii="Times New Roman" w:hAnsi="Times New Roman"/>
          <w:sz w:val="24"/>
          <w:szCs w:val="24"/>
          <w:lang w:val="en-US"/>
        </w:rPr>
        <w:t>)</w:t>
      </w:r>
      <w:r w:rsidRPr="00DB6047">
        <w:rPr>
          <w:rFonts w:ascii="Times New Roman" w:hAnsi="Times New Roman"/>
          <w:sz w:val="24"/>
          <w:szCs w:val="24"/>
          <w:lang w:val="en-US"/>
        </w:rPr>
        <w:t>. Auxin synergists in the rooting of cuttings. Physiol. Plant. 22: 120-122.</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Harbage J.F., Stimart D.P.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1996</w:t>
      </w:r>
      <w:r w:rsidR="00AF0011" w:rsidRPr="00DB6047">
        <w:rPr>
          <w:rFonts w:ascii="Times New Roman" w:hAnsi="Times New Roman"/>
          <w:sz w:val="24"/>
          <w:szCs w:val="24"/>
          <w:lang w:val="en-US"/>
        </w:rPr>
        <w:t>)</w:t>
      </w:r>
      <w:r w:rsidRPr="00DB6047">
        <w:rPr>
          <w:rFonts w:ascii="Times New Roman" w:hAnsi="Times New Roman"/>
          <w:sz w:val="24"/>
          <w:szCs w:val="24"/>
          <w:lang w:val="en-US"/>
        </w:rPr>
        <w:t>. Ethylene does not promote adventitious root initi</w:t>
      </w:r>
      <w:r w:rsidRPr="00DB6047">
        <w:rPr>
          <w:rFonts w:ascii="Times New Roman" w:hAnsi="Times New Roman"/>
          <w:sz w:val="24"/>
          <w:szCs w:val="24"/>
          <w:lang w:val="en-US"/>
        </w:rPr>
        <w:t>a</w:t>
      </w:r>
      <w:r w:rsidRPr="00DB6047">
        <w:rPr>
          <w:rFonts w:ascii="Times New Roman" w:hAnsi="Times New Roman"/>
          <w:sz w:val="24"/>
          <w:szCs w:val="24"/>
          <w:lang w:val="en-US"/>
        </w:rPr>
        <w:t>tion on apple microcuttings. J. Am. Soc. Hor. Sci. 12: 880-885.</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lastRenderedPageBreak/>
        <w:t xml:space="preserve">Hodges D.M.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2001</w:t>
      </w:r>
      <w:r w:rsidR="00AF0011" w:rsidRPr="00DB6047">
        <w:rPr>
          <w:rFonts w:ascii="Times New Roman" w:hAnsi="Times New Roman"/>
          <w:sz w:val="24"/>
          <w:szCs w:val="24"/>
          <w:lang w:val="en-US"/>
        </w:rPr>
        <w:t>)</w:t>
      </w:r>
      <w:r w:rsidRPr="00DB6047">
        <w:rPr>
          <w:rFonts w:ascii="Times New Roman" w:hAnsi="Times New Roman"/>
          <w:sz w:val="24"/>
          <w:szCs w:val="24"/>
          <w:lang w:val="en-US"/>
        </w:rPr>
        <w:t>. Chilling effects on active oxygen species and their scavenging sy</w:t>
      </w:r>
      <w:r w:rsidRPr="00DB6047">
        <w:rPr>
          <w:rFonts w:ascii="Times New Roman" w:hAnsi="Times New Roman"/>
          <w:sz w:val="24"/>
          <w:szCs w:val="24"/>
          <w:lang w:val="en-US"/>
        </w:rPr>
        <w:t>s</w:t>
      </w:r>
      <w:r w:rsidRPr="00DB6047">
        <w:rPr>
          <w:rFonts w:ascii="Times New Roman" w:hAnsi="Times New Roman"/>
          <w:sz w:val="24"/>
          <w:szCs w:val="24"/>
          <w:lang w:val="en-US"/>
        </w:rPr>
        <w:t>tems in plants. W: Basra A. Crop responses and adaptations to temperature stress. Food Products Press, Binghamton: 53-78.</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Horne M.R.L., Leitch M.H.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2006</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A pot evaluation of the effects of zinc ammonium acetate on grain yield in spring barley.  </w:t>
      </w:r>
      <w:r w:rsidRPr="00DB6047">
        <w:rPr>
          <w:rFonts w:ascii="Times New Roman" w:hAnsi="Times New Roman"/>
          <w:sz w:val="24"/>
          <w:szCs w:val="24"/>
        </w:rPr>
        <w:t xml:space="preserve">Tests </w:t>
      </w:r>
      <w:r w:rsidR="00066211">
        <w:rPr>
          <w:rFonts w:ascii="Times New Roman" w:hAnsi="Times New Roman"/>
          <w:sz w:val="24"/>
          <w:szCs w:val="24"/>
        </w:rPr>
        <w:t xml:space="preserve">of Agrochemicals and Cultivars </w:t>
      </w:r>
      <w:r w:rsidRPr="00DB6047">
        <w:rPr>
          <w:rFonts w:ascii="Times New Roman" w:hAnsi="Times New Roman"/>
          <w:sz w:val="24"/>
          <w:szCs w:val="24"/>
        </w:rPr>
        <w:t>27</w:t>
      </w:r>
      <w:r w:rsidR="00066211">
        <w:rPr>
          <w:rFonts w:ascii="Times New Roman" w:hAnsi="Times New Roman"/>
          <w:sz w:val="24"/>
          <w:szCs w:val="24"/>
        </w:rPr>
        <w:t>: 7-8.</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Istas W., Meneve I.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1981</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A trial with cuttings of trees and ornamental shrubs under mist. </w:t>
      </w:r>
      <w:r w:rsidRPr="00DB6047">
        <w:rPr>
          <w:rFonts w:ascii="Times New Roman" w:hAnsi="Times New Roman"/>
          <w:sz w:val="24"/>
          <w:szCs w:val="24"/>
        </w:rPr>
        <w:t>Verbond. Belg. Sierteelt 25: 433-439.</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Jacygrad E., Pacholczak A.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2010</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Effect of biopreparations Amino Total and Biochikol 020 PC on rhizogenesis in stem cuttings of </w:t>
      </w:r>
      <w:r w:rsidRPr="00DB6047">
        <w:rPr>
          <w:rFonts w:ascii="Times New Roman" w:hAnsi="Times New Roman"/>
          <w:i/>
          <w:sz w:val="24"/>
          <w:szCs w:val="24"/>
          <w:lang w:val="en-US"/>
        </w:rPr>
        <w:t>Physocarpus opulifolius</w:t>
      </w:r>
      <w:r w:rsidRPr="00DB6047">
        <w:rPr>
          <w:rFonts w:ascii="Times New Roman" w:hAnsi="Times New Roman"/>
          <w:sz w:val="24"/>
          <w:szCs w:val="24"/>
          <w:lang w:val="en-US"/>
        </w:rPr>
        <w:t xml:space="preserve"> </w:t>
      </w:r>
      <w:r w:rsidR="004D5AAC" w:rsidRPr="00DB6047">
        <w:rPr>
          <w:rFonts w:ascii="Times New Roman" w:hAnsi="Times New Roman"/>
          <w:sz w:val="24"/>
          <w:szCs w:val="24"/>
          <w:lang w:val="en-US"/>
        </w:rPr>
        <w:t>'</w:t>
      </w:r>
      <w:r w:rsidRPr="00DB6047">
        <w:rPr>
          <w:rFonts w:ascii="Times New Roman" w:hAnsi="Times New Roman"/>
          <w:sz w:val="24"/>
          <w:szCs w:val="24"/>
          <w:lang w:val="en-US"/>
        </w:rPr>
        <w:t>Dart’s Gold</w:t>
      </w:r>
      <w:r w:rsidR="004D5AAC" w:rsidRPr="00DB6047">
        <w:rPr>
          <w:rFonts w:ascii="Times New Roman" w:hAnsi="Times New Roman"/>
          <w:sz w:val="24"/>
          <w:szCs w:val="24"/>
          <w:lang w:val="en-US"/>
        </w:rPr>
        <w:t>'</w:t>
      </w:r>
      <w:r w:rsidRPr="00DB6047">
        <w:rPr>
          <w:rFonts w:ascii="Times New Roman" w:hAnsi="Times New Roman"/>
          <w:sz w:val="24"/>
          <w:szCs w:val="24"/>
          <w:lang w:val="en-US"/>
        </w:rPr>
        <w:t xml:space="preserve"> and </w:t>
      </w:r>
      <w:r w:rsidR="004D5AAC" w:rsidRPr="00DB6047">
        <w:rPr>
          <w:rFonts w:ascii="Times New Roman" w:hAnsi="Times New Roman"/>
          <w:sz w:val="24"/>
          <w:szCs w:val="24"/>
          <w:lang w:val="en-US"/>
        </w:rPr>
        <w:t>'</w:t>
      </w:r>
      <w:r w:rsidRPr="00DB6047">
        <w:rPr>
          <w:rFonts w:ascii="Times New Roman" w:hAnsi="Times New Roman"/>
          <w:sz w:val="24"/>
          <w:szCs w:val="24"/>
          <w:lang w:val="en-US"/>
        </w:rPr>
        <w:t>Diabolo</w:t>
      </w:r>
      <w:r w:rsidR="004D5AAC" w:rsidRPr="00DB6047">
        <w:rPr>
          <w:rFonts w:ascii="Times New Roman" w:hAnsi="Times New Roman"/>
          <w:sz w:val="24"/>
          <w:szCs w:val="24"/>
          <w:lang w:val="en-US"/>
        </w:rPr>
        <w:t>'</w:t>
      </w:r>
      <w:r w:rsidRPr="00DB6047">
        <w:rPr>
          <w:rFonts w:ascii="Times New Roman" w:hAnsi="Times New Roman"/>
          <w:sz w:val="24"/>
          <w:szCs w:val="24"/>
          <w:lang w:val="en-US"/>
        </w:rPr>
        <w:t>. Annals of Warsaw University of Life Sciences – SGGW Horticulture and Landscape Architecture 31: 19-27.</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smallCaps/>
          <w:sz w:val="24"/>
          <w:szCs w:val="24"/>
          <w:lang w:val="en-US"/>
        </w:rPr>
        <w:t xml:space="preserve">Jacygrad E., Ilczuk A., Mikos M., Jagiełło-Kubiec K.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2012</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Effect of medium type and plant growth regulators on the </w:t>
      </w:r>
      <w:r w:rsidRPr="00DB6047">
        <w:rPr>
          <w:rFonts w:ascii="Times New Roman" w:hAnsi="Times New Roman"/>
          <w:i/>
          <w:sz w:val="24"/>
          <w:szCs w:val="24"/>
          <w:lang w:val="en-US"/>
        </w:rPr>
        <w:t>in vitro</w:t>
      </w:r>
      <w:r w:rsidRPr="00DB6047">
        <w:rPr>
          <w:rFonts w:ascii="Times New Roman" w:hAnsi="Times New Roman"/>
          <w:sz w:val="24"/>
          <w:szCs w:val="24"/>
          <w:lang w:val="en-US"/>
        </w:rPr>
        <w:t xml:space="preserve"> shoot proliferation of </w:t>
      </w:r>
      <w:r w:rsidRPr="00DB6047">
        <w:rPr>
          <w:rFonts w:ascii="Times New Roman" w:hAnsi="Times New Roman"/>
          <w:i/>
          <w:sz w:val="24"/>
          <w:szCs w:val="24"/>
          <w:lang w:val="en-US"/>
        </w:rPr>
        <w:t>Cotinus coggygria</w:t>
      </w:r>
      <w:r w:rsidRPr="00DB6047">
        <w:rPr>
          <w:rFonts w:ascii="Times New Roman" w:hAnsi="Times New Roman"/>
          <w:sz w:val="24"/>
          <w:szCs w:val="24"/>
          <w:lang w:val="en-US"/>
        </w:rPr>
        <w:t xml:space="preserve"> Scop. </w:t>
      </w:r>
      <w:r w:rsidRPr="00DB6047">
        <w:rPr>
          <w:rFonts w:ascii="Times New Roman" w:hAnsi="Times New Roman"/>
          <w:sz w:val="24"/>
          <w:szCs w:val="24"/>
        </w:rPr>
        <w:t>'Royal Purple'. Acta Sci. Pol. Hortorum Cultus. 11 (5): 143-151.</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rPr>
        <w:t xml:space="preserve">Jankowski K., Dubis B. </w:t>
      </w:r>
      <w:r w:rsidR="00AF0011" w:rsidRPr="00DB6047">
        <w:rPr>
          <w:rFonts w:ascii="Times New Roman" w:hAnsi="Times New Roman"/>
          <w:smallCaps/>
          <w:sz w:val="24"/>
          <w:szCs w:val="24"/>
        </w:rPr>
        <w:t>(</w:t>
      </w:r>
      <w:r w:rsidRPr="00DB6047">
        <w:rPr>
          <w:rFonts w:ascii="Times New Roman" w:hAnsi="Times New Roman"/>
          <w:sz w:val="24"/>
          <w:szCs w:val="24"/>
        </w:rPr>
        <w:t>2008</w:t>
      </w:r>
      <w:r w:rsidR="00AF0011" w:rsidRPr="00DB6047">
        <w:rPr>
          <w:rFonts w:ascii="Times New Roman" w:hAnsi="Times New Roman"/>
          <w:sz w:val="24"/>
          <w:szCs w:val="24"/>
        </w:rPr>
        <w:t>)</w:t>
      </w:r>
      <w:r w:rsidRPr="00DB6047">
        <w:rPr>
          <w:rFonts w:ascii="Times New Roman" w:hAnsi="Times New Roman"/>
          <w:sz w:val="24"/>
          <w:szCs w:val="24"/>
        </w:rPr>
        <w:t>. Biostymulatory w polowej produkcji roślinnej</w:t>
      </w:r>
      <w:r w:rsidR="00DB3CF8" w:rsidRPr="00DB6047">
        <w:rPr>
          <w:rFonts w:ascii="Times New Roman" w:hAnsi="Times New Roman"/>
          <w:sz w:val="24"/>
          <w:szCs w:val="24"/>
        </w:rPr>
        <w:t xml:space="preserve">. </w:t>
      </w:r>
      <w:r w:rsidRPr="00DB6047">
        <w:rPr>
          <w:rFonts w:ascii="Times New Roman" w:hAnsi="Times New Roman"/>
          <w:sz w:val="24"/>
          <w:szCs w:val="24"/>
        </w:rPr>
        <w:t xml:space="preserve">Konferencja naukowa: Biostymulatory w nowoczesnej uprawie roślin. </w:t>
      </w:r>
      <w:r w:rsidR="00DB3CF8" w:rsidRPr="004B001E">
        <w:rPr>
          <w:rFonts w:ascii="Times New Roman" w:hAnsi="Times New Roman"/>
          <w:sz w:val="24"/>
          <w:szCs w:val="24"/>
        </w:rPr>
        <w:t xml:space="preserve">[Biostimulators in field plant production. </w:t>
      </w:r>
      <w:r w:rsidR="001453F9" w:rsidRPr="00DB6047">
        <w:rPr>
          <w:rFonts w:ascii="Times New Roman" w:hAnsi="Times New Roman"/>
          <w:sz w:val="24"/>
          <w:szCs w:val="24"/>
          <w:lang w:val="en-US"/>
        </w:rPr>
        <w:t>Proceedings from the c</w:t>
      </w:r>
      <w:r w:rsidR="00DB3CF8" w:rsidRPr="00DB6047">
        <w:rPr>
          <w:rFonts w:ascii="Times New Roman" w:hAnsi="Times New Roman"/>
          <w:sz w:val="24"/>
          <w:szCs w:val="24"/>
          <w:lang w:val="en-US"/>
        </w:rPr>
        <w:t xml:space="preserve">onference: Biostimulators in modern plant cultivation]. </w:t>
      </w:r>
      <w:r w:rsidRPr="00DB6047">
        <w:rPr>
          <w:rFonts w:ascii="Times New Roman" w:hAnsi="Times New Roman"/>
          <w:sz w:val="24"/>
          <w:szCs w:val="24"/>
          <w:lang w:val="en-US"/>
        </w:rPr>
        <w:t>Warszawa: 24-25.</w:t>
      </w:r>
      <w:r w:rsidR="00DB3CF8" w:rsidRPr="00DB6047">
        <w:rPr>
          <w:rFonts w:ascii="Times New Roman" w:hAnsi="Times New Roman"/>
          <w:sz w:val="24"/>
          <w:szCs w:val="24"/>
          <w:lang w:val="en-US"/>
        </w:rPr>
        <w:t xml:space="preserve"> (in Polish)</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bCs/>
          <w:smallCaps/>
          <w:sz w:val="24"/>
          <w:szCs w:val="24"/>
          <w:lang w:val="en-US"/>
        </w:rPr>
        <w:t xml:space="preserve">Jariteh M., Ebrahimzadeh H., Niknam V., Vahdati K., Amiri R. </w:t>
      </w:r>
      <w:r w:rsidR="00AF0011" w:rsidRPr="00DB6047">
        <w:rPr>
          <w:rFonts w:ascii="Times New Roman" w:hAnsi="Times New Roman"/>
          <w:bCs/>
          <w:smallCaps/>
          <w:sz w:val="24"/>
          <w:szCs w:val="24"/>
          <w:lang w:val="en-US"/>
        </w:rPr>
        <w:t>(</w:t>
      </w:r>
      <w:r w:rsidRPr="00DB6047">
        <w:rPr>
          <w:rFonts w:ascii="Times New Roman" w:hAnsi="Times New Roman"/>
          <w:bCs/>
          <w:sz w:val="24"/>
          <w:szCs w:val="24"/>
          <w:lang w:val="en-US"/>
        </w:rPr>
        <w:t>2011</w:t>
      </w:r>
      <w:r w:rsidR="00AF0011" w:rsidRPr="00DB6047">
        <w:rPr>
          <w:rFonts w:ascii="Times New Roman" w:hAnsi="Times New Roman"/>
          <w:bCs/>
          <w:sz w:val="24"/>
          <w:szCs w:val="24"/>
          <w:lang w:val="en-US"/>
        </w:rPr>
        <w:t>)</w:t>
      </w:r>
      <w:r w:rsidRPr="00DB6047">
        <w:rPr>
          <w:rFonts w:ascii="Times New Roman" w:hAnsi="Times New Roman"/>
          <w:bCs/>
          <w:sz w:val="24"/>
          <w:szCs w:val="24"/>
          <w:lang w:val="en-US"/>
        </w:rPr>
        <w:t>. Antioxidant enzymes activities during secondary</w:t>
      </w:r>
      <w:r w:rsidRPr="00DB6047">
        <w:rPr>
          <w:rFonts w:ascii="Times New Roman" w:hAnsi="Times New Roman"/>
          <w:sz w:val="24"/>
          <w:szCs w:val="24"/>
          <w:lang w:val="en-US"/>
        </w:rPr>
        <w:t xml:space="preserve"> </w:t>
      </w:r>
      <w:r w:rsidRPr="00DB6047">
        <w:rPr>
          <w:rFonts w:ascii="Times New Roman" w:hAnsi="Times New Roman"/>
          <w:bCs/>
          <w:sz w:val="24"/>
          <w:szCs w:val="24"/>
          <w:lang w:val="en-US"/>
        </w:rPr>
        <w:t>somatic embryogenesis in Persian walnut (</w:t>
      </w:r>
      <w:r w:rsidRPr="00DB6047">
        <w:rPr>
          <w:rFonts w:ascii="Times New Roman" w:hAnsi="Times New Roman"/>
          <w:bCs/>
          <w:i/>
          <w:iCs/>
          <w:sz w:val="24"/>
          <w:szCs w:val="24"/>
          <w:lang w:val="en-US"/>
        </w:rPr>
        <w:t>Juglans</w:t>
      </w:r>
      <w:r w:rsidRPr="00DB6047">
        <w:rPr>
          <w:rFonts w:ascii="Times New Roman" w:hAnsi="Times New Roman"/>
          <w:sz w:val="24"/>
          <w:szCs w:val="24"/>
          <w:lang w:val="en-US"/>
        </w:rPr>
        <w:t xml:space="preserve"> </w:t>
      </w:r>
      <w:r w:rsidRPr="00DB6047">
        <w:rPr>
          <w:rFonts w:ascii="Times New Roman" w:hAnsi="Times New Roman"/>
          <w:bCs/>
          <w:i/>
          <w:iCs/>
          <w:sz w:val="24"/>
          <w:szCs w:val="24"/>
          <w:lang w:val="en-US"/>
        </w:rPr>
        <w:t xml:space="preserve">regia </w:t>
      </w:r>
      <w:r w:rsidRPr="00DB6047">
        <w:rPr>
          <w:rFonts w:ascii="Times New Roman" w:hAnsi="Times New Roman"/>
          <w:bCs/>
          <w:sz w:val="24"/>
          <w:szCs w:val="24"/>
          <w:lang w:val="en-US"/>
        </w:rPr>
        <w:t>L.). African Journal of Biotechnology 20: 4093-4099.</w:t>
      </w:r>
    </w:p>
    <w:p w:rsidR="001A0DA3" w:rsidRPr="00DB6047" w:rsidRDefault="001A0DA3"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bCs/>
          <w:smallCaps/>
          <w:sz w:val="24"/>
          <w:szCs w:val="24"/>
          <w:lang w:val="en-US"/>
        </w:rPr>
        <w:t xml:space="preserve">Jeannin I., Lescure J.C. Morot-Gaudry J.F. </w:t>
      </w:r>
      <w:r w:rsidR="00AF0011" w:rsidRPr="00DB6047">
        <w:rPr>
          <w:rFonts w:ascii="Times New Roman" w:hAnsi="Times New Roman"/>
          <w:bCs/>
          <w:smallCaps/>
          <w:sz w:val="24"/>
          <w:szCs w:val="24"/>
          <w:lang w:val="en-US"/>
        </w:rPr>
        <w:t>(</w:t>
      </w:r>
      <w:r w:rsidRPr="00DB6047">
        <w:rPr>
          <w:rFonts w:ascii="Times New Roman" w:hAnsi="Times New Roman"/>
          <w:bCs/>
          <w:sz w:val="24"/>
          <w:szCs w:val="24"/>
          <w:lang w:val="en-US"/>
        </w:rPr>
        <w:t>1991</w:t>
      </w:r>
      <w:r w:rsidR="00AF0011" w:rsidRPr="00DB6047">
        <w:rPr>
          <w:rFonts w:ascii="Times New Roman" w:hAnsi="Times New Roman"/>
          <w:bCs/>
          <w:sz w:val="24"/>
          <w:szCs w:val="24"/>
          <w:lang w:val="en-US"/>
        </w:rPr>
        <w:t>)</w:t>
      </w:r>
      <w:r w:rsidRPr="00DB6047">
        <w:rPr>
          <w:rFonts w:ascii="Times New Roman" w:hAnsi="Times New Roman"/>
          <w:bCs/>
          <w:sz w:val="24"/>
          <w:szCs w:val="24"/>
          <w:lang w:val="en-US"/>
        </w:rPr>
        <w:t>. The effects of aqueous seaweed sprays on the growth of maize. Bot. Mar. 34: 469-473.</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smallCaps/>
          <w:sz w:val="24"/>
          <w:szCs w:val="24"/>
          <w:lang w:val="en-US"/>
        </w:rPr>
        <w:t xml:space="preserve">Jothinayagi N, Anbazhagan C.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2009</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Effect of seaweed liquid fertilizer of </w:t>
      </w:r>
      <w:r w:rsidRPr="00DB6047">
        <w:rPr>
          <w:rFonts w:ascii="Times New Roman" w:hAnsi="Times New Roman"/>
          <w:i/>
          <w:sz w:val="24"/>
          <w:szCs w:val="24"/>
          <w:lang w:val="en-US"/>
        </w:rPr>
        <w:t>Sargassum wightii</w:t>
      </w:r>
      <w:r w:rsidRPr="00DB6047">
        <w:rPr>
          <w:rFonts w:ascii="Times New Roman" w:hAnsi="Times New Roman"/>
          <w:sz w:val="24"/>
          <w:szCs w:val="24"/>
          <w:lang w:val="en-US"/>
        </w:rPr>
        <w:t xml:space="preserve"> on the growth and biochemical characteristics of </w:t>
      </w:r>
      <w:r w:rsidRPr="00DB6047">
        <w:rPr>
          <w:rFonts w:ascii="Times New Roman" w:hAnsi="Times New Roman"/>
          <w:i/>
          <w:sz w:val="24"/>
          <w:szCs w:val="24"/>
          <w:lang w:val="en-US"/>
        </w:rPr>
        <w:t xml:space="preserve">Abelmoschus esculentus </w:t>
      </w:r>
      <w:r w:rsidRPr="00DB6047">
        <w:rPr>
          <w:rFonts w:ascii="Times New Roman" w:hAnsi="Times New Roman"/>
          <w:sz w:val="24"/>
          <w:szCs w:val="24"/>
          <w:lang w:val="en-US"/>
        </w:rPr>
        <w:t>(L.) Medicus. Recent Res. Sci. Technol. 4: 155-158.</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smallCaps/>
          <w:sz w:val="24"/>
          <w:szCs w:val="24"/>
          <w:lang w:val="en-US"/>
        </w:rPr>
        <w:t xml:space="preserve">Kawase M.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1976</w:t>
      </w:r>
      <w:r w:rsidR="00AF0011" w:rsidRPr="00DB6047">
        <w:rPr>
          <w:rFonts w:ascii="Times New Roman" w:hAnsi="Times New Roman"/>
          <w:sz w:val="24"/>
          <w:szCs w:val="24"/>
          <w:lang w:val="en-US"/>
        </w:rPr>
        <w:t>)</w:t>
      </w:r>
      <w:r w:rsidRPr="00DB6047">
        <w:rPr>
          <w:rFonts w:ascii="Times New Roman" w:hAnsi="Times New Roman"/>
          <w:sz w:val="24"/>
          <w:szCs w:val="24"/>
          <w:lang w:val="en-US"/>
        </w:rPr>
        <w:t>. Centrifugation and rooting of cuttings. Riv. Ortoflorofrut. Ital. 2: 72-91.</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rPr>
        <w:t xml:space="preserve">Khan W., Rayirath U.P., Subramanian S., Jithesh M.N., Rayorath P., Hodges D.M., Critchley A.T., Craigie J.S., Norrie J., Prithiviraj B. </w:t>
      </w:r>
      <w:r w:rsidR="00AF0011" w:rsidRPr="00DB6047">
        <w:rPr>
          <w:rFonts w:ascii="Times New Roman" w:hAnsi="Times New Roman"/>
          <w:smallCaps/>
          <w:sz w:val="24"/>
          <w:szCs w:val="24"/>
        </w:rPr>
        <w:t>(</w:t>
      </w:r>
      <w:r w:rsidRPr="00DB6047">
        <w:rPr>
          <w:rFonts w:ascii="Times New Roman" w:hAnsi="Times New Roman"/>
          <w:sz w:val="24"/>
          <w:szCs w:val="24"/>
        </w:rPr>
        <w:t>2009</w:t>
      </w:r>
      <w:r w:rsidR="00AF0011" w:rsidRPr="00DB6047">
        <w:rPr>
          <w:rFonts w:ascii="Times New Roman" w:hAnsi="Times New Roman"/>
          <w:sz w:val="24"/>
          <w:szCs w:val="24"/>
        </w:rPr>
        <w:t>)</w:t>
      </w:r>
      <w:r w:rsidRPr="00DB6047">
        <w:rPr>
          <w:rFonts w:ascii="Times New Roman" w:hAnsi="Times New Roman"/>
          <w:sz w:val="24"/>
          <w:szCs w:val="24"/>
        </w:rPr>
        <w:t xml:space="preserve">. </w:t>
      </w:r>
      <w:r w:rsidRPr="00DB6047">
        <w:rPr>
          <w:rFonts w:ascii="Times New Roman" w:hAnsi="Times New Roman"/>
          <w:sz w:val="24"/>
          <w:szCs w:val="24"/>
          <w:lang w:val="en-US"/>
        </w:rPr>
        <w:t>Seaweed extracts as biostimulants of plant growth and development. Journal of Plant Growth Regulations 28: 386-399.</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Krajewska J., Latkowska M.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2008</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Effects of biostimulants (Asahi SL and Siapton) on growth of </w:t>
      </w:r>
      <w:r w:rsidRPr="00DB6047">
        <w:rPr>
          <w:rFonts w:ascii="Times New Roman" w:hAnsi="Times New Roman"/>
          <w:i/>
          <w:sz w:val="24"/>
          <w:szCs w:val="24"/>
          <w:lang w:val="en-US"/>
        </w:rPr>
        <w:t>Bergenia cordifolia</w:t>
      </w:r>
      <w:r w:rsidRPr="00DB6047">
        <w:rPr>
          <w:rFonts w:ascii="Times New Roman" w:hAnsi="Times New Roman"/>
          <w:sz w:val="24"/>
          <w:szCs w:val="24"/>
          <w:lang w:val="en-US"/>
        </w:rPr>
        <w:t xml:space="preserve"> ((Haw.) Sternb.) </w:t>
      </w:r>
      <w:r w:rsidR="004D5AAC" w:rsidRPr="00DB6047">
        <w:rPr>
          <w:rFonts w:ascii="Times New Roman" w:hAnsi="Times New Roman"/>
          <w:sz w:val="24"/>
          <w:szCs w:val="24"/>
          <w:lang w:val="en-US"/>
        </w:rPr>
        <w:t>'</w:t>
      </w:r>
      <w:r w:rsidRPr="00DB6047">
        <w:rPr>
          <w:rFonts w:ascii="Times New Roman" w:hAnsi="Times New Roman"/>
          <w:sz w:val="24"/>
          <w:szCs w:val="24"/>
          <w:lang w:val="en-US"/>
        </w:rPr>
        <w:t>Rotblum</w:t>
      </w:r>
      <w:r w:rsidR="004D5AAC" w:rsidRPr="00DB6047">
        <w:rPr>
          <w:rFonts w:ascii="Times New Roman" w:hAnsi="Times New Roman"/>
          <w:sz w:val="24"/>
          <w:szCs w:val="24"/>
          <w:lang w:val="en-US"/>
        </w:rPr>
        <w:t>'</w:t>
      </w:r>
      <w:r w:rsidRPr="00DB6047">
        <w:rPr>
          <w:rFonts w:ascii="Times New Roman" w:hAnsi="Times New Roman"/>
          <w:sz w:val="24"/>
          <w:szCs w:val="24"/>
          <w:lang w:val="en-US"/>
        </w:rPr>
        <w:t xml:space="preserve"> and </w:t>
      </w:r>
      <w:r w:rsidRPr="00DB6047">
        <w:rPr>
          <w:rFonts w:ascii="Times New Roman" w:hAnsi="Times New Roman"/>
          <w:i/>
          <w:sz w:val="24"/>
          <w:szCs w:val="24"/>
          <w:lang w:val="en-US"/>
        </w:rPr>
        <w:t>Hosta</w:t>
      </w:r>
      <w:r w:rsidRPr="00DB6047">
        <w:rPr>
          <w:rFonts w:ascii="Times New Roman" w:hAnsi="Times New Roman"/>
          <w:sz w:val="24"/>
          <w:szCs w:val="24"/>
          <w:lang w:val="en-US"/>
        </w:rPr>
        <w:t xml:space="preserve"> sp. (Tratt.) </w:t>
      </w:r>
      <w:r w:rsidR="004D5AAC" w:rsidRPr="00DB6047">
        <w:rPr>
          <w:rFonts w:ascii="Times New Roman" w:hAnsi="Times New Roman"/>
          <w:sz w:val="24"/>
          <w:szCs w:val="24"/>
          <w:lang w:val="en-US"/>
        </w:rPr>
        <w:t>'</w:t>
      </w:r>
      <w:r w:rsidRPr="00DB6047">
        <w:rPr>
          <w:rFonts w:ascii="Times New Roman" w:hAnsi="Times New Roman"/>
          <w:sz w:val="24"/>
          <w:szCs w:val="24"/>
          <w:lang w:val="en-US"/>
        </w:rPr>
        <w:t xml:space="preserve">Sum </w:t>
      </w:r>
      <w:r w:rsidRPr="00DB6047">
        <w:rPr>
          <w:rFonts w:ascii="Times New Roman" w:hAnsi="Times New Roman"/>
          <w:sz w:val="24"/>
          <w:szCs w:val="24"/>
          <w:lang w:val="en-US"/>
        </w:rPr>
        <w:lastRenderedPageBreak/>
        <w:t>and Substance</w:t>
      </w:r>
      <w:r w:rsidR="004D5AAC" w:rsidRPr="00DB6047">
        <w:rPr>
          <w:rFonts w:ascii="Times New Roman" w:hAnsi="Times New Roman"/>
          <w:sz w:val="24"/>
          <w:szCs w:val="24"/>
          <w:lang w:val="en-US"/>
        </w:rPr>
        <w:t>'</w:t>
      </w:r>
      <w:r w:rsidRPr="00DB6047">
        <w:rPr>
          <w:rFonts w:ascii="Times New Roman" w:hAnsi="Times New Roman"/>
          <w:sz w:val="24"/>
          <w:szCs w:val="24"/>
          <w:lang w:val="en-US"/>
        </w:rPr>
        <w:t xml:space="preserve"> and </w:t>
      </w:r>
      <w:r w:rsidR="004D5AAC" w:rsidRPr="00DB6047">
        <w:rPr>
          <w:rFonts w:ascii="Times New Roman" w:hAnsi="Times New Roman"/>
          <w:sz w:val="24"/>
          <w:szCs w:val="24"/>
          <w:lang w:val="en-US"/>
        </w:rPr>
        <w:t>'</w:t>
      </w:r>
      <w:r w:rsidRPr="00DB6047">
        <w:rPr>
          <w:rFonts w:ascii="Times New Roman" w:hAnsi="Times New Roman"/>
          <w:sz w:val="24"/>
          <w:szCs w:val="24"/>
          <w:lang w:val="en-US"/>
        </w:rPr>
        <w:t>Minuteman</w:t>
      </w:r>
      <w:r w:rsidR="004D5AAC" w:rsidRPr="00DB6047">
        <w:rPr>
          <w:rFonts w:ascii="Times New Roman" w:hAnsi="Times New Roman"/>
          <w:sz w:val="24"/>
          <w:szCs w:val="24"/>
          <w:lang w:val="en-US"/>
        </w:rPr>
        <w:t>'</w:t>
      </w:r>
      <w:r w:rsidRPr="00DB6047">
        <w:rPr>
          <w:rFonts w:ascii="Times New Roman" w:hAnsi="Times New Roman"/>
          <w:sz w:val="24"/>
          <w:szCs w:val="24"/>
          <w:lang w:val="en-US"/>
        </w:rPr>
        <w:t>. Konferencja naukowa: Biostimulators in modern agr</w:t>
      </w:r>
      <w:r w:rsidRPr="00DB6047">
        <w:rPr>
          <w:rFonts w:ascii="Times New Roman" w:hAnsi="Times New Roman"/>
          <w:sz w:val="24"/>
          <w:szCs w:val="24"/>
          <w:lang w:val="en-US"/>
        </w:rPr>
        <w:t>i</w:t>
      </w:r>
      <w:r w:rsidRPr="00DB6047">
        <w:rPr>
          <w:rFonts w:ascii="Times New Roman" w:hAnsi="Times New Roman"/>
          <w:sz w:val="24"/>
          <w:szCs w:val="24"/>
          <w:lang w:val="en-US"/>
        </w:rPr>
        <w:t>culture. Warszawa: 80-81.</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Lessufleur F., Paynel F., Bataillem P.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2007</w:t>
      </w:r>
      <w:r w:rsidR="00AF0011" w:rsidRPr="00DB6047">
        <w:rPr>
          <w:rFonts w:ascii="Times New Roman" w:hAnsi="Times New Roman"/>
          <w:sz w:val="24"/>
          <w:szCs w:val="24"/>
          <w:lang w:val="en-US"/>
        </w:rPr>
        <w:t>)</w:t>
      </w:r>
      <w:r w:rsidRPr="00DB6047">
        <w:rPr>
          <w:rFonts w:ascii="Times New Roman" w:hAnsi="Times New Roman"/>
          <w:sz w:val="24"/>
          <w:szCs w:val="24"/>
          <w:lang w:val="en-US"/>
        </w:rPr>
        <w:t>. Root amino acid exudation: measur</w:t>
      </w:r>
      <w:r w:rsidRPr="00DB6047">
        <w:rPr>
          <w:rFonts w:ascii="Times New Roman" w:hAnsi="Times New Roman"/>
          <w:sz w:val="24"/>
          <w:szCs w:val="24"/>
          <w:lang w:val="en-US"/>
        </w:rPr>
        <w:t>e</w:t>
      </w:r>
      <w:r w:rsidRPr="00DB6047">
        <w:rPr>
          <w:rFonts w:ascii="Times New Roman" w:hAnsi="Times New Roman"/>
          <w:sz w:val="24"/>
          <w:szCs w:val="24"/>
          <w:lang w:val="en-US"/>
        </w:rPr>
        <w:t>ment of high efflux rates of glycine and serine from six different plant species. Plant and Soil 294, 235–246.</w:t>
      </w:r>
    </w:p>
    <w:p w:rsidR="00D74800" w:rsidRPr="00DB6047" w:rsidRDefault="00D74800" w:rsidP="00E52A51">
      <w:pPr>
        <w:pStyle w:val="NoSpacing"/>
        <w:numPr>
          <w:ilvl w:val="0"/>
          <w:numId w:val="8"/>
        </w:numPr>
        <w:ind w:left="426" w:right="-2" w:hanging="426"/>
        <w:rPr>
          <w:szCs w:val="24"/>
          <w:lang w:val="en-US"/>
        </w:rPr>
      </w:pPr>
      <w:r w:rsidRPr="00DB6047">
        <w:rPr>
          <w:smallCaps/>
          <w:szCs w:val="24"/>
          <w:lang w:val="de-DE"/>
        </w:rPr>
        <w:t>Li</w:t>
      </w:r>
      <w:r w:rsidR="002B7096" w:rsidRPr="00DB6047">
        <w:rPr>
          <w:smallCaps/>
          <w:szCs w:val="24"/>
          <w:lang w:val="de-DE"/>
        </w:rPr>
        <w:t>chtenthaler H.K., Wellburn A.R.</w:t>
      </w:r>
      <w:r w:rsidRPr="00DB6047">
        <w:rPr>
          <w:smallCaps/>
          <w:szCs w:val="24"/>
          <w:lang w:val="de-DE"/>
        </w:rPr>
        <w:t xml:space="preserve"> </w:t>
      </w:r>
      <w:r w:rsidR="00AF0011" w:rsidRPr="00DB6047">
        <w:rPr>
          <w:smallCaps/>
          <w:szCs w:val="24"/>
          <w:lang w:val="de-DE"/>
        </w:rPr>
        <w:t>(</w:t>
      </w:r>
      <w:r w:rsidRPr="00DB6047">
        <w:rPr>
          <w:szCs w:val="24"/>
          <w:lang w:val="de-DE"/>
        </w:rPr>
        <w:t>1983</w:t>
      </w:r>
      <w:r w:rsidR="00AF0011" w:rsidRPr="00DB6047">
        <w:rPr>
          <w:szCs w:val="24"/>
          <w:lang w:val="de-DE"/>
        </w:rPr>
        <w:t>)</w:t>
      </w:r>
      <w:r w:rsidRPr="00DB6047">
        <w:rPr>
          <w:szCs w:val="24"/>
          <w:lang w:val="de-DE"/>
        </w:rPr>
        <w:t xml:space="preserve">. </w:t>
      </w:r>
      <w:r w:rsidRPr="00DB6047">
        <w:rPr>
          <w:szCs w:val="24"/>
          <w:lang w:val="en-US"/>
        </w:rPr>
        <w:t>Determinations of total carotenoids and chlorophylls a and b leaf extracts in different solvents. Biochemical Society Transaction, 603: 591-592.</w:t>
      </w:r>
    </w:p>
    <w:p w:rsidR="007B0D9D" w:rsidRPr="00DB6047" w:rsidRDefault="007B0D9D" w:rsidP="00E52A51">
      <w:pPr>
        <w:pStyle w:val="NoSpacing"/>
        <w:numPr>
          <w:ilvl w:val="0"/>
          <w:numId w:val="8"/>
        </w:numPr>
        <w:ind w:left="426" w:right="-2" w:hanging="426"/>
        <w:rPr>
          <w:szCs w:val="24"/>
          <w:lang w:val="en-US"/>
        </w:rPr>
      </w:pPr>
      <w:r w:rsidRPr="00DB6047">
        <w:rPr>
          <w:smallCaps/>
          <w:szCs w:val="24"/>
          <w:lang w:val="en-US"/>
        </w:rPr>
        <w:t xml:space="preserve">Liu J.H., Reid D.M. </w:t>
      </w:r>
      <w:r w:rsidR="00AF0011" w:rsidRPr="00DB6047">
        <w:rPr>
          <w:smallCaps/>
          <w:szCs w:val="24"/>
          <w:lang w:val="en-US"/>
        </w:rPr>
        <w:t>(</w:t>
      </w:r>
      <w:r w:rsidRPr="00DB6047">
        <w:rPr>
          <w:szCs w:val="24"/>
          <w:lang w:val="en-US"/>
        </w:rPr>
        <w:t>1992</w:t>
      </w:r>
      <w:r w:rsidR="00AF0011" w:rsidRPr="00DB6047">
        <w:rPr>
          <w:szCs w:val="24"/>
          <w:lang w:val="en-US"/>
        </w:rPr>
        <w:t>)</w:t>
      </w:r>
      <w:r w:rsidRPr="00DB6047">
        <w:rPr>
          <w:szCs w:val="24"/>
          <w:lang w:val="en-US"/>
        </w:rPr>
        <w:t>. Auxin and ethylene-stimulated adventitious rooting in rel</w:t>
      </w:r>
      <w:r w:rsidRPr="00DB6047">
        <w:rPr>
          <w:szCs w:val="24"/>
          <w:lang w:val="en-US"/>
        </w:rPr>
        <w:t>a</w:t>
      </w:r>
      <w:r w:rsidRPr="00DB6047">
        <w:rPr>
          <w:szCs w:val="24"/>
          <w:lang w:val="en-US"/>
        </w:rPr>
        <w:t>tion to tissue sensitivity to auxin and ethylene production in sunflower hypocotyls. J Exp Bot 43:1191–1198.</w:t>
      </w:r>
    </w:p>
    <w:p w:rsidR="00D74800" w:rsidRPr="00DB6047" w:rsidRDefault="00D74800" w:rsidP="00E52A51">
      <w:pPr>
        <w:pStyle w:val="NoSpacing"/>
        <w:numPr>
          <w:ilvl w:val="0"/>
          <w:numId w:val="8"/>
        </w:numPr>
        <w:ind w:left="426" w:right="-2" w:hanging="426"/>
        <w:rPr>
          <w:szCs w:val="24"/>
          <w:lang w:val="en-US"/>
        </w:rPr>
      </w:pPr>
      <w:r w:rsidRPr="00DB6047">
        <w:rPr>
          <w:smallCaps/>
          <w:szCs w:val="24"/>
          <w:lang w:val="en-US"/>
        </w:rPr>
        <w:t>Lowry J.O.H., Rosebrough N.J., Farr A.L., Randall R.J.</w:t>
      </w:r>
      <w:r w:rsidRPr="00DB6047">
        <w:rPr>
          <w:szCs w:val="24"/>
          <w:lang w:val="en-US"/>
        </w:rPr>
        <w:t xml:space="preserve"> </w:t>
      </w:r>
      <w:r w:rsidR="00AF0011" w:rsidRPr="00DB6047">
        <w:rPr>
          <w:szCs w:val="24"/>
          <w:lang w:val="en-US"/>
        </w:rPr>
        <w:t>(</w:t>
      </w:r>
      <w:r w:rsidRPr="00DB6047">
        <w:rPr>
          <w:szCs w:val="24"/>
          <w:lang w:val="en-US"/>
        </w:rPr>
        <w:t>1951</w:t>
      </w:r>
      <w:r w:rsidR="00AF0011" w:rsidRPr="00DB6047">
        <w:rPr>
          <w:szCs w:val="24"/>
          <w:lang w:val="en-US"/>
        </w:rPr>
        <w:t>)</w:t>
      </w:r>
      <w:r w:rsidRPr="00DB6047">
        <w:rPr>
          <w:szCs w:val="24"/>
          <w:lang w:val="en-US"/>
        </w:rPr>
        <w:t>. Protein measur</w:t>
      </w:r>
      <w:r w:rsidRPr="00DB6047">
        <w:rPr>
          <w:szCs w:val="24"/>
          <w:lang w:val="en-US"/>
        </w:rPr>
        <w:t>e</w:t>
      </w:r>
      <w:r w:rsidRPr="00DB6047">
        <w:rPr>
          <w:szCs w:val="24"/>
          <w:lang w:val="en-US"/>
        </w:rPr>
        <w:t>ment with the Fiolin phenol reagent. The Journal of Biological Chemistry, 193: 265-267.</w:t>
      </w:r>
    </w:p>
    <w:p w:rsidR="00D74800" w:rsidRPr="00DB6047" w:rsidRDefault="00D74800" w:rsidP="00E52A51">
      <w:pPr>
        <w:pStyle w:val="NoSpacing"/>
        <w:numPr>
          <w:ilvl w:val="0"/>
          <w:numId w:val="8"/>
        </w:numPr>
        <w:ind w:left="426" w:right="-2" w:hanging="426"/>
        <w:rPr>
          <w:szCs w:val="24"/>
          <w:lang w:val="en-US"/>
        </w:rPr>
      </w:pPr>
      <w:r w:rsidRPr="00DB6047">
        <w:rPr>
          <w:smallCaps/>
          <w:szCs w:val="24"/>
          <w:lang w:val="en-US"/>
        </w:rPr>
        <w:t xml:space="preserve">Ludwig-Muller J. </w:t>
      </w:r>
      <w:r w:rsidR="00AF0011" w:rsidRPr="00DB6047">
        <w:rPr>
          <w:smallCaps/>
          <w:szCs w:val="24"/>
          <w:lang w:val="en-US"/>
        </w:rPr>
        <w:t>(</w:t>
      </w:r>
      <w:r w:rsidRPr="00DB6047">
        <w:rPr>
          <w:szCs w:val="24"/>
          <w:lang w:val="en-US"/>
        </w:rPr>
        <w:t>2000</w:t>
      </w:r>
      <w:r w:rsidR="00AF0011" w:rsidRPr="00DB6047">
        <w:rPr>
          <w:szCs w:val="24"/>
          <w:lang w:val="en-US"/>
        </w:rPr>
        <w:t>)</w:t>
      </w:r>
      <w:r w:rsidRPr="00DB6047">
        <w:rPr>
          <w:szCs w:val="24"/>
          <w:lang w:val="en-US"/>
        </w:rPr>
        <w:t>. Indole-3-butyric acid in plant growth and development. Plant Growth Regulation 32: 219-230.</w:t>
      </w:r>
    </w:p>
    <w:p w:rsidR="00D74800" w:rsidRPr="00DB6047" w:rsidRDefault="00D74800" w:rsidP="00E52A51">
      <w:pPr>
        <w:pStyle w:val="NoSpacing"/>
        <w:numPr>
          <w:ilvl w:val="0"/>
          <w:numId w:val="8"/>
        </w:numPr>
        <w:ind w:left="426" w:right="-2" w:hanging="426"/>
        <w:rPr>
          <w:szCs w:val="24"/>
          <w:lang w:val="en-US"/>
        </w:rPr>
      </w:pPr>
      <w:r w:rsidRPr="00DB6047">
        <w:rPr>
          <w:smallCaps/>
          <w:szCs w:val="24"/>
          <w:lang w:val="en-US"/>
        </w:rPr>
        <w:t xml:space="preserve">Massoud A.M., Abou Zeid M.Y., Bakry M.A. </w:t>
      </w:r>
      <w:r w:rsidR="00AF0011" w:rsidRPr="00DB6047">
        <w:rPr>
          <w:smallCaps/>
          <w:szCs w:val="24"/>
          <w:lang w:val="en-US"/>
        </w:rPr>
        <w:t>(</w:t>
      </w:r>
      <w:r w:rsidRPr="00DB6047">
        <w:rPr>
          <w:szCs w:val="24"/>
          <w:lang w:val="en-US"/>
        </w:rPr>
        <w:t>2005</w:t>
      </w:r>
      <w:r w:rsidR="00AF0011" w:rsidRPr="00DB6047">
        <w:rPr>
          <w:szCs w:val="24"/>
          <w:lang w:val="en-US"/>
        </w:rPr>
        <w:t>)</w:t>
      </w:r>
      <w:r w:rsidRPr="00DB6047">
        <w:rPr>
          <w:szCs w:val="24"/>
          <w:lang w:val="en-US"/>
        </w:rPr>
        <w:t>. Response of pea plants grown in silty clay soil to micronutritients and rhizobium incubation. Egypt. J. Appl. Sci. 20: 329-346.</w:t>
      </w:r>
    </w:p>
    <w:p w:rsidR="00D74800" w:rsidRPr="00DB6047" w:rsidRDefault="00D74800" w:rsidP="00E52A51">
      <w:pPr>
        <w:pStyle w:val="NoSpacing"/>
        <w:numPr>
          <w:ilvl w:val="0"/>
          <w:numId w:val="8"/>
        </w:numPr>
        <w:ind w:left="426" w:right="-2" w:hanging="426"/>
        <w:rPr>
          <w:szCs w:val="24"/>
          <w:lang w:val="en-US"/>
        </w:rPr>
      </w:pPr>
      <w:r w:rsidRPr="00DB6047">
        <w:rPr>
          <w:smallCaps/>
          <w:szCs w:val="24"/>
        </w:rPr>
        <w:t xml:space="preserve">Matysiak K.. Kaczmarek S., Krawczyk R. </w:t>
      </w:r>
      <w:r w:rsidR="00AF0011" w:rsidRPr="00DB6047">
        <w:rPr>
          <w:smallCaps/>
          <w:szCs w:val="24"/>
        </w:rPr>
        <w:t>(</w:t>
      </w:r>
      <w:r w:rsidRPr="00DB6047">
        <w:rPr>
          <w:szCs w:val="24"/>
        </w:rPr>
        <w:t>2011</w:t>
      </w:r>
      <w:r w:rsidR="00AF0011" w:rsidRPr="00DB6047">
        <w:rPr>
          <w:szCs w:val="24"/>
        </w:rPr>
        <w:t>)</w:t>
      </w:r>
      <w:r w:rsidRPr="00DB6047">
        <w:rPr>
          <w:szCs w:val="24"/>
        </w:rPr>
        <w:t xml:space="preserve">. </w:t>
      </w:r>
      <w:r w:rsidRPr="00DB6047">
        <w:rPr>
          <w:szCs w:val="24"/>
          <w:lang w:val="en-US"/>
        </w:rPr>
        <w:t xml:space="preserve">Influence of seaweed extracts and mixture of humic and fulvic acids on germination and growth of </w:t>
      </w:r>
      <w:r w:rsidRPr="00DB6047">
        <w:rPr>
          <w:i/>
          <w:szCs w:val="24"/>
          <w:lang w:val="en-US"/>
        </w:rPr>
        <w:t>Zea mays</w:t>
      </w:r>
      <w:r w:rsidRPr="00DB6047">
        <w:rPr>
          <w:szCs w:val="24"/>
          <w:lang w:val="en-US"/>
        </w:rPr>
        <w:t xml:space="preserve"> </w:t>
      </w:r>
      <w:proofErr w:type="gramStart"/>
      <w:r w:rsidRPr="00DB6047">
        <w:rPr>
          <w:szCs w:val="24"/>
          <w:lang w:val="en-US"/>
        </w:rPr>
        <w:t>L..</w:t>
      </w:r>
      <w:proofErr w:type="gramEnd"/>
      <w:r w:rsidRPr="00DB6047">
        <w:rPr>
          <w:szCs w:val="24"/>
          <w:lang w:val="en-US"/>
        </w:rPr>
        <w:t xml:space="preserve"> Acta Scientiarum Polonorum, Agricultura 10: 33-45.</w:t>
      </w:r>
    </w:p>
    <w:p w:rsidR="00D74800" w:rsidRPr="00DB6047" w:rsidRDefault="00D74800" w:rsidP="00E52A51">
      <w:pPr>
        <w:pStyle w:val="NoSpacing"/>
        <w:numPr>
          <w:ilvl w:val="0"/>
          <w:numId w:val="8"/>
        </w:numPr>
        <w:ind w:left="426" w:right="-2" w:hanging="426"/>
        <w:rPr>
          <w:szCs w:val="24"/>
          <w:lang w:val="en-US"/>
        </w:rPr>
      </w:pPr>
      <w:r w:rsidRPr="00DB6047">
        <w:rPr>
          <w:smallCaps/>
          <w:szCs w:val="24"/>
        </w:rPr>
        <w:t xml:space="preserve">Nabila Y., Mona N., Khalil Y., Abou Zeid E.N. </w:t>
      </w:r>
      <w:r w:rsidR="00AF0011" w:rsidRPr="00DB6047">
        <w:rPr>
          <w:smallCaps/>
          <w:szCs w:val="24"/>
        </w:rPr>
        <w:t>(</w:t>
      </w:r>
      <w:r w:rsidRPr="00DB6047">
        <w:rPr>
          <w:szCs w:val="24"/>
        </w:rPr>
        <w:t>2003</w:t>
      </w:r>
      <w:r w:rsidR="00AF0011" w:rsidRPr="00DB6047">
        <w:rPr>
          <w:szCs w:val="24"/>
        </w:rPr>
        <w:t>)</w:t>
      </w:r>
      <w:r w:rsidRPr="00DB6047">
        <w:rPr>
          <w:szCs w:val="24"/>
        </w:rPr>
        <w:t xml:space="preserve">. </w:t>
      </w:r>
      <w:r w:rsidRPr="00DB6047">
        <w:rPr>
          <w:szCs w:val="24"/>
          <w:lang w:val="en-US"/>
        </w:rPr>
        <w:t>Response of some radish cu</w:t>
      </w:r>
      <w:r w:rsidRPr="00DB6047">
        <w:rPr>
          <w:szCs w:val="24"/>
          <w:lang w:val="en-US"/>
        </w:rPr>
        <w:t>l</w:t>
      </w:r>
      <w:r w:rsidRPr="00DB6047">
        <w:rPr>
          <w:szCs w:val="24"/>
          <w:lang w:val="en-US"/>
        </w:rPr>
        <w:t>tivars to fertilization with zinc and various nitrogen sources. Bull, NRC. Egypt 28: 315-336.</w:t>
      </w:r>
    </w:p>
    <w:p w:rsidR="00D74800" w:rsidRPr="00DB6047" w:rsidRDefault="00D74800" w:rsidP="00E52A51">
      <w:pPr>
        <w:pStyle w:val="NoSpacing"/>
        <w:numPr>
          <w:ilvl w:val="0"/>
          <w:numId w:val="8"/>
        </w:numPr>
        <w:ind w:left="426" w:right="-2" w:hanging="426"/>
        <w:rPr>
          <w:szCs w:val="24"/>
          <w:lang w:val="en-US"/>
        </w:rPr>
      </w:pPr>
      <w:r w:rsidRPr="00DB6047">
        <w:rPr>
          <w:smallCaps/>
          <w:szCs w:val="24"/>
          <w:lang w:val="en-US"/>
        </w:rPr>
        <w:t xml:space="preserve">Nahed G., El-Aziz A., Laila K. </w:t>
      </w:r>
      <w:r w:rsidR="00AF0011" w:rsidRPr="00DB6047">
        <w:rPr>
          <w:smallCaps/>
          <w:szCs w:val="24"/>
          <w:lang w:val="en-US"/>
        </w:rPr>
        <w:t>(</w:t>
      </w:r>
      <w:r w:rsidRPr="00DB6047">
        <w:rPr>
          <w:szCs w:val="24"/>
          <w:lang w:val="en-US"/>
        </w:rPr>
        <w:t>2007</w:t>
      </w:r>
      <w:r w:rsidR="00AF0011" w:rsidRPr="00DB6047">
        <w:rPr>
          <w:szCs w:val="24"/>
          <w:lang w:val="en-US"/>
        </w:rPr>
        <w:t>)</w:t>
      </w:r>
      <w:r w:rsidRPr="00DB6047">
        <w:rPr>
          <w:szCs w:val="24"/>
          <w:lang w:val="en-US"/>
        </w:rPr>
        <w:t>. Influence of tyrosine and zinc on growth, flo</w:t>
      </w:r>
      <w:r w:rsidRPr="00DB6047">
        <w:rPr>
          <w:szCs w:val="24"/>
          <w:lang w:val="en-US"/>
        </w:rPr>
        <w:t>w</w:t>
      </w:r>
      <w:r w:rsidRPr="00DB6047">
        <w:rPr>
          <w:szCs w:val="24"/>
          <w:lang w:val="en-US"/>
        </w:rPr>
        <w:t xml:space="preserve">ering and chemical constituents of </w:t>
      </w:r>
      <w:r w:rsidRPr="00DB6047">
        <w:rPr>
          <w:i/>
          <w:szCs w:val="24"/>
          <w:lang w:val="en-US"/>
        </w:rPr>
        <w:t xml:space="preserve">Salvia farinacea </w:t>
      </w:r>
      <w:r w:rsidRPr="00DB6047">
        <w:rPr>
          <w:szCs w:val="24"/>
          <w:lang w:val="en-US"/>
        </w:rPr>
        <w:t>plants. Journal of Applied Sciences Research 11: 1479-1489.</w:t>
      </w:r>
    </w:p>
    <w:p w:rsidR="00D74800" w:rsidRPr="00DB6047" w:rsidRDefault="002B7096" w:rsidP="00E52A51">
      <w:pPr>
        <w:pStyle w:val="NoSpacing"/>
        <w:numPr>
          <w:ilvl w:val="0"/>
          <w:numId w:val="8"/>
        </w:numPr>
        <w:ind w:left="426" w:right="-2" w:hanging="426"/>
        <w:rPr>
          <w:szCs w:val="24"/>
          <w:lang w:val="en-US"/>
        </w:rPr>
      </w:pPr>
      <w:r w:rsidRPr="00DB6047">
        <w:rPr>
          <w:smallCaps/>
          <w:szCs w:val="24"/>
          <w:lang w:val="en-US"/>
        </w:rPr>
        <w:t>Nelson N.</w:t>
      </w:r>
      <w:r w:rsidR="00D74800" w:rsidRPr="00DB6047">
        <w:rPr>
          <w:smallCaps/>
          <w:szCs w:val="24"/>
          <w:lang w:val="en-US"/>
        </w:rPr>
        <w:t xml:space="preserve"> </w:t>
      </w:r>
      <w:r w:rsidR="00AF0011" w:rsidRPr="00DB6047">
        <w:rPr>
          <w:smallCaps/>
          <w:szCs w:val="24"/>
          <w:lang w:val="en-US"/>
        </w:rPr>
        <w:t>(</w:t>
      </w:r>
      <w:r w:rsidR="00D74800" w:rsidRPr="00DB6047">
        <w:rPr>
          <w:szCs w:val="24"/>
          <w:lang w:val="en-US"/>
        </w:rPr>
        <w:t>1944</w:t>
      </w:r>
      <w:r w:rsidR="00AF0011" w:rsidRPr="00DB6047">
        <w:rPr>
          <w:szCs w:val="24"/>
          <w:lang w:val="en-US"/>
        </w:rPr>
        <w:t>)</w:t>
      </w:r>
      <w:r w:rsidR="00D74800" w:rsidRPr="00DB6047">
        <w:rPr>
          <w:szCs w:val="24"/>
          <w:lang w:val="en-US"/>
        </w:rPr>
        <w:t>. A photometric adaption of the Somogyi method for the determination of glucose. The Journal of Biological Chemistry, 153: 375-380.</w:t>
      </w:r>
    </w:p>
    <w:p w:rsidR="00D74800" w:rsidRPr="00DB6047" w:rsidRDefault="00D74800" w:rsidP="00E52A51">
      <w:pPr>
        <w:pStyle w:val="NoSpacing"/>
        <w:numPr>
          <w:ilvl w:val="0"/>
          <w:numId w:val="8"/>
        </w:numPr>
        <w:ind w:left="426" w:right="-2" w:hanging="426"/>
        <w:rPr>
          <w:szCs w:val="24"/>
          <w:lang w:val="en-US"/>
        </w:rPr>
      </w:pPr>
      <w:r w:rsidRPr="00DB6047">
        <w:rPr>
          <w:smallCaps/>
          <w:szCs w:val="24"/>
          <w:lang w:val="en-US"/>
        </w:rPr>
        <w:t xml:space="preserve">Nedumaran T., Peruman P. </w:t>
      </w:r>
      <w:r w:rsidR="00AF0011" w:rsidRPr="00DB6047">
        <w:rPr>
          <w:smallCaps/>
          <w:szCs w:val="24"/>
          <w:lang w:val="en-US"/>
        </w:rPr>
        <w:t>(</w:t>
      </w:r>
      <w:r w:rsidRPr="00DB6047">
        <w:rPr>
          <w:szCs w:val="24"/>
          <w:lang w:val="en-US"/>
        </w:rPr>
        <w:t>2009</w:t>
      </w:r>
      <w:r w:rsidR="00AF0011" w:rsidRPr="00DB6047">
        <w:rPr>
          <w:szCs w:val="24"/>
          <w:lang w:val="en-US"/>
        </w:rPr>
        <w:t>)</w:t>
      </w:r>
      <w:r w:rsidRPr="00DB6047">
        <w:rPr>
          <w:szCs w:val="24"/>
          <w:lang w:val="en-US"/>
        </w:rPr>
        <w:t>. Effect of seaweed liquid fertilizer on the germin</w:t>
      </w:r>
      <w:r w:rsidRPr="00DB6047">
        <w:rPr>
          <w:szCs w:val="24"/>
          <w:lang w:val="en-US"/>
        </w:rPr>
        <w:t>a</w:t>
      </w:r>
      <w:r w:rsidRPr="00DB6047">
        <w:rPr>
          <w:szCs w:val="24"/>
          <w:lang w:val="en-US"/>
        </w:rPr>
        <w:t xml:space="preserve">tion and growth </w:t>
      </w:r>
      <w:proofErr w:type="gramStart"/>
      <w:r w:rsidRPr="00DB6047">
        <w:rPr>
          <w:szCs w:val="24"/>
          <w:lang w:val="en-US"/>
        </w:rPr>
        <w:t>of  of</w:t>
      </w:r>
      <w:proofErr w:type="gramEnd"/>
      <w:r w:rsidRPr="00DB6047">
        <w:rPr>
          <w:szCs w:val="24"/>
          <w:lang w:val="en-US"/>
        </w:rPr>
        <w:t xml:space="preserve"> seedling of Mangrove – </w:t>
      </w:r>
      <w:r w:rsidRPr="00DB6047">
        <w:rPr>
          <w:i/>
          <w:szCs w:val="24"/>
          <w:lang w:val="en-US"/>
        </w:rPr>
        <w:t>Rhizophora mucronata</w:t>
      </w:r>
      <w:r w:rsidRPr="00DB6047">
        <w:rPr>
          <w:szCs w:val="24"/>
          <w:lang w:val="en-US"/>
        </w:rPr>
        <w:t xml:space="preserve"> BOIR. J. Phytol</w:t>
      </w:r>
      <w:r w:rsidRPr="00DB6047">
        <w:rPr>
          <w:szCs w:val="24"/>
          <w:lang w:val="en-US"/>
        </w:rPr>
        <w:t>o</w:t>
      </w:r>
      <w:r w:rsidRPr="00DB6047">
        <w:rPr>
          <w:szCs w:val="24"/>
          <w:lang w:val="en-US"/>
        </w:rPr>
        <w:t>gy 3: 142-146.</w:t>
      </w:r>
    </w:p>
    <w:p w:rsidR="00D74800" w:rsidRPr="00DB6047" w:rsidRDefault="00D74800" w:rsidP="00E52A51">
      <w:pPr>
        <w:pStyle w:val="NoSpacing"/>
        <w:numPr>
          <w:ilvl w:val="0"/>
          <w:numId w:val="8"/>
        </w:numPr>
        <w:ind w:left="426" w:right="-2" w:hanging="426"/>
        <w:rPr>
          <w:szCs w:val="24"/>
          <w:lang w:val="en-US"/>
        </w:rPr>
      </w:pPr>
      <w:r w:rsidRPr="00DB6047">
        <w:rPr>
          <w:smallCaps/>
          <w:szCs w:val="24"/>
          <w:lang w:val="en-US"/>
        </w:rPr>
        <w:t xml:space="preserve">Nordström A.C., Eliasson L. </w:t>
      </w:r>
      <w:r w:rsidR="00AF0011" w:rsidRPr="00DB6047">
        <w:rPr>
          <w:smallCaps/>
          <w:szCs w:val="24"/>
          <w:lang w:val="en-US"/>
        </w:rPr>
        <w:t>(</w:t>
      </w:r>
      <w:r w:rsidRPr="00DB6047">
        <w:rPr>
          <w:szCs w:val="24"/>
          <w:lang w:val="en-US"/>
        </w:rPr>
        <w:t>1984</w:t>
      </w:r>
      <w:r w:rsidR="00AF0011" w:rsidRPr="00DB6047">
        <w:rPr>
          <w:szCs w:val="24"/>
          <w:lang w:val="en-US"/>
        </w:rPr>
        <w:t>)</w:t>
      </w:r>
      <w:r w:rsidRPr="00DB6047">
        <w:rPr>
          <w:szCs w:val="24"/>
          <w:lang w:val="en-US"/>
        </w:rPr>
        <w:t xml:space="preserve">. </w:t>
      </w:r>
      <w:proofErr w:type="gramStart"/>
      <w:r w:rsidRPr="00DB6047">
        <w:rPr>
          <w:szCs w:val="24"/>
          <w:lang w:val="en-US"/>
        </w:rPr>
        <w:t>Regulation of root formation by auxin-ethylene interaction in pea stem</w:t>
      </w:r>
      <w:proofErr w:type="gramEnd"/>
      <w:r w:rsidRPr="00DB6047">
        <w:rPr>
          <w:szCs w:val="24"/>
          <w:lang w:val="en-US"/>
        </w:rPr>
        <w:t xml:space="preserve"> cuttings. Plant Physiol 61: 298-302.</w:t>
      </w:r>
    </w:p>
    <w:p w:rsidR="00D6465A" w:rsidRPr="00DB6047" w:rsidRDefault="00D6465A" w:rsidP="00E52A51">
      <w:pPr>
        <w:pStyle w:val="NoSpacing"/>
        <w:numPr>
          <w:ilvl w:val="0"/>
          <w:numId w:val="8"/>
        </w:numPr>
        <w:ind w:left="426" w:right="-2" w:hanging="426"/>
        <w:rPr>
          <w:szCs w:val="24"/>
          <w:lang w:val="en-US"/>
        </w:rPr>
      </w:pPr>
      <w:r w:rsidRPr="00DB6047">
        <w:rPr>
          <w:smallCaps/>
          <w:szCs w:val="24"/>
        </w:rPr>
        <w:lastRenderedPageBreak/>
        <w:t xml:space="preserve">Nowak J., Kaklewski K., Ligocki M. </w:t>
      </w:r>
      <w:r w:rsidR="00AF0011" w:rsidRPr="00DB6047">
        <w:rPr>
          <w:smallCaps/>
          <w:szCs w:val="24"/>
        </w:rPr>
        <w:t>(</w:t>
      </w:r>
      <w:r w:rsidRPr="00DB6047">
        <w:rPr>
          <w:szCs w:val="24"/>
        </w:rPr>
        <w:t>2004</w:t>
      </w:r>
      <w:r w:rsidR="00AF0011" w:rsidRPr="00DB6047">
        <w:rPr>
          <w:szCs w:val="24"/>
        </w:rPr>
        <w:t>)</w:t>
      </w:r>
      <w:r w:rsidRPr="00DB6047">
        <w:rPr>
          <w:szCs w:val="24"/>
        </w:rPr>
        <w:t xml:space="preserve">. </w:t>
      </w:r>
      <w:r w:rsidRPr="00DB6047">
        <w:rPr>
          <w:szCs w:val="24"/>
          <w:lang w:val="en-US"/>
        </w:rPr>
        <w:t xml:space="preserve">Influence of selenium on </w:t>
      </w:r>
      <w:r w:rsidR="00A24B10" w:rsidRPr="00DB6047">
        <w:rPr>
          <w:szCs w:val="24"/>
          <w:lang w:val="en-US"/>
        </w:rPr>
        <w:t>oxidoreductive enzymes activity in soil and in plants. Soil Biology and Biochemistry 36: 1553-1558.</w:t>
      </w:r>
    </w:p>
    <w:p w:rsidR="00D74800" w:rsidRPr="00DB6047" w:rsidRDefault="00D74800" w:rsidP="00E52A51">
      <w:pPr>
        <w:pStyle w:val="NoSpacing"/>
        <w:numPr>
          <w:ilvl w:val="0"/>
          <w:numId w:val="8"/>
        </w:numPr>
        <w:ind w:left="426" w:right="-2" w:hanging="426"/>
        <w:rPr>
          <w:szCs w:val="24"/>
          <w:lang w:val="en-US"/>
        </w:rPr>
      </w:pPr>
      <w:r w:rsidRPr="00DB6047">
        <w:rPr>
          <w:smallCaps/>
          <w:szCs w:val="24"/>
          <w:lang w:val="en-US"/>
        </w:rPr>
        <w:t xml:space="preserve">Pacholczak A., Szydło W. </w:t>
      </w:r>
      <w:r w:rsidR="00AF0011" w:rsidRPr="00DB6047">
        <w:rPr>
          <w:smallCaps/>
          <w:szCs w:val="24"/>
          <w:lang w:val="en-US"/>
        </w:rPr>
        <w:t>(</w:t>
      </w:r>
      <w:r w:rsidRPr="00DB6047">
        <w:rPr>
          <w:szCs w:val="24"/>
          <w:lang w:val="en-US"/>
        </w:rPr>
        <w:t>2008</w:t>
      </w:r>
      <w:r w:rsidR="00AF0011" w:rsidRPr="00DB6047">
        <w:rPr>
          <w:szCs w:val="24"/>
          <w:lang w:val="en-US"/>
        </w:rPr>
        <w:t>)</w:t>
      </w:r>
      <w:r w:rsidRPr="00DB6047">
        <w:rPr>
          <w:szCs w:val="24"/>
          <w:lang w:val="en-US"/>
        </w:rPr>
        <w:t xml:space="preserve">. Effect of ammonium zinc acetate on rooting of stem cuttings in </w:t>
      </w:r>
      <w:r w:rsidRPr="00DB6047">
        <w:rPr>
          <w:i/>
          <w:iCs/>
          <w:szCs w:val="24"/>
          <w:lang w:val="en-US"/>
        </w:rPr>
        <w:t xml:space="preserve">Physocarpus opulifolius. </w:t>
      </w:r>
      <w:r w:rsidRPr="00DB6047">
        <w:rPr>
          <w:szCs w:val="24"/>
          <w:lang w:val="en-US"/>
        </w:rPr>
        <w:t>Annals of Warsaw University of Life Sciences – SGGW Horticulture and Landscape Architecture 29: 59–64.</w:t>
      </w:r>
    </w:p>
    <w:p w:rsidR="00D27AD9" w:rsidRPr="00DB6047" w:rsidRDefault="00D27AD9" w:rsidP="00E52A51">
      <w:pPr>
        <w:pStyle w:val="NoSpacing"/>
        <w:numPr>
          <w:ilvl w:val="0"/>
          <w:numId w:val="8"/>
        </w:numPr>
        <w:ind w:left="426" w:right="-2" w:hanging="426"/>
        <w:rPr>
          <w:szCs w:val="24"/>
          <w:lang w:val="en-US"/>
        </w:rPr>
      </w:pPr>
      <w:r w:rsidRPr="00DB6047">
        <w:rPr>
          <w:smallCaps/>
          <w:szCs w:val="24"/>
        </w:rPr>
        <w:t xml:space="preserve">Pacholczak A Szydło W, Jacygrad E </w:t>
      </w:r>
      <w:r w:rsidRPr="00DB6047">
        <w:rPr>
          <w:szCs w:val="24"/>
        </w:rPr>
        <w:t xml:space="preserve">(2010) Wpływ preparatów Amino Total i Biochikol 020 PC na ukorzenianie sadzonek pędowych </w:t>
      </w:r>
      <w:r w:rsidRPr="00DB6047">
        <w:rPr>
          <w:i/>
          <w:szCs w:val="24"/>
        </w:rPr>
        <w:t>Berberis thunbergii</w:t>
      </w:r>
      <w:r w:rsidRPr="00DB6047">
        <w:rPr>
          <w:szCs w:val="24"/>
        </w:rPr>
        <w:t xml:space="preserve"> i </w:t>
      </w:r>
      <w:r w:rsidRPr="00DB6047">
        <w:rPr>
          <w:i/>
          <w:szCs w:val="24"/>
        </w:rPr>
        <w:t>Cornus alba</w:t>
      </w:r>
      <w:r w:rsidRPr="00DB6047">
        <w:rPr>
          <w:szCs w:val="24"/>
        </w:rPr>
        <w:t xml:space="preserve">. </w:t>
      </w:r>
      <w:r w:rsidRPr="00DB6047">
        <w:rPr>
          <w:szCs w:val="24"/>
          <w:lang w:val="en-US"/>
        </w:rPr>
        <w:t xml:space="preserve">[Effect of biopreparations Amino Total and Biochikol 020 PC on rooting of stem cuttings in </w:t>
      </w:r>
      <w:r w:rsidRPr="00DB6047">
        <w:rPr>
          <w:i/>
          <w:szCs w:val="24"/>
          <w:lang w:val="en-US"/>
        </w:rPr>
        <w:t>Berberis thunbergii</w:t>
      </w:r>
      <w:r w:rsidRPr="00DB6047">
        <w:rPr>
          <w:szCs w:val="24"/>
          <w:lang w:val="en-US"/>
        </w:rPr>
        <w:t xml:space="preserve"> and </w:t>
      </w:r>
      <w:r w:rsidRPr="00DB6047">
        <w:rPr>
          <w:i/>
          <w:szCs w:val="24"/>
          <w:lang w:val="en-US"/>
        </w:rPr>
        <w:t>Cornus alb</w:t>
      </w:r>
      <w:r w:rsidR="00262781" w:rsidRPr="00DB6047">
        <w:rPr>
          <w:i/>
          <w:szCs w:val="24"/>
          <w:lang w:val="en-US"/>
        </w:rPr>
        <w:t>a</w:t>
      </w:r>
      <w:r w:rsidRPr="00DB6047">
        <w:rPr>
          <w:szCs w:val="24"/>
          <w:lang w:val="en-US"/>
        </w:rPr>
        <w:t>] Zeszyty Problemowe Postępów Nauk Rolniczych 551: 219-229.</w:t>
      </w:r>
    </w:p>
    <w:p w:rsidR="00D74800" w:rsidRPr="00DB6047" w:rsidRDefault="00D74800" w:rsidP="00E52A51">
      <w:pPr>
        <w:pStyle w:val="NoSpacing"/>
        <w:numPr>
          <w:ilvl w:val="0"/>
          <w:numId w:val="8"/>
        </w:numPr>
        <w:ind w:left="426" w:right="-2" w:hanging="426"/>
        <w:rPr>
          <w:szCs w:val="24"/>
          <w:lang w:val="en-US"/>
        </w:rPr>
      </w:pPr>
      <w:r w:rsidRPr="00DB6047">
        <w:rPr>
          <w:smallCaps/>
          <w:szCs w:val="24"/>
        </w:rPr>
        <w:t xml:space="preserve">Pacholczak A., Szydło W., Jacygrad E., Federowicz M. </w:t>
      </w:r>
      <w:r w:rsidR="00AF0011" w:rsidRPr="00DB6047">
        <w:rPr>
          <w:smallCaps/>
          <w:szCs w:val="24"/>
        </w:rPr>
        <w:t>(</w:t>
      </w:r>
      <w:r w:rsidRPr="00DB6047">
        <w:rPr>
          <w:szCs w:val="24"/>
        </w:rPr>
        <w:t>2012</w:t>
      </w:r>
      <w:r w:rsidR="00AF0011" w:rsidRPr="00DB6047">
        <w:rPr>
          <w:szCs w:val="24"/>
        </w:rPr>
        <w:t>)</w:t>
      </w:r>
      <w:r w:rsidRPr="00DB6047">
        <w:rPr>
          <w:szCs w:val="24"/>
        </w:rPr>
        <w:t xml:space="preserve">. </w:t>
      </w:r>
      <w:r w:rsidRPr="00DB6047">
        <w:rPr>
          <w:szCs w:val="24"/>
          <w:lang w:val="en-US"/>
        </w:rPr>
        <w:t>Effect of auxins and the biostimulator AlgaminoPlant on rhizogenesis in stem cuttings of two dogwood cult</w:t>
      </w:r>
      <w:r w:rsidRPr="00DB6047">
        <w:rPr>
          <w:szCs w:val="24"/>
          <w:lang w:val="en-US"/>
        </w:rPr>
        <w:t>i</w:t>
      </w:r>
      <w:r w:rsidRPr="00DB6047">
        <w:rPr>
          <w:szCs w:val="24"/>
          <w:lang w:val="en-US"/>
        </w:rPr>
        <w:t>vars (</w:t>
      </w:r>
      <w:r w:rsidRPr="00DB6047">
        <w:rPr>
          <w:i/>
          <w:szCs w:val="24"/>
          <w:lang w:val="en-US"/>
        </w:rPr>
        <w:t xml:space="preserve">Cornus </w:t>
      </w:r>
      <w:proofErr w:type="gramStart"/>
      <w:r w:rsidRPr="00DB6047">
        <w:rPr>
          <w:i/>
          <w:szCs w:val="24"/>
          <w:lang w:val="en-US"/>
        </w:rPr>
        <w:t>alba</w:t>
      </w:r>
      <w:proofErr w:type="gramEnd"/>
      <w:r w:rsidRPr="00DB6047">
        <w:rPr>
          <w:szCs w:val="24"/>
          <w:lang w:val="en-US"/>
        </w:rPr>
        <w:t xml:space="preserve"> </w:t>
      </w:r>
      <w:r w:rsidR="004D5AAC" w:rsidRPr="00DB6047">
        <w:rPr>
          <w:szCs w:val="24"/>
          <w:lang w:val="en-US"/>
        </w:rPr>
        <w:t>'</w:t>
      </w:r>
      <w:r w:rsidRPr="00DB6047">
        <w:rPr>
          <w:szCs w:val="24"/>
          <w:lang w:val="en-US"/>
        </w:rPr>
        <w:t>Aurea</w:t>
      </w:r>
      <w:r w:rsidR="004D5AAC" w:rsidRPr="00DB6047">
        <w:rPr>
          <w:szCs w:val="24"/>
          <w:lang w:val="en-US"/>
        </w:rPr>
        <w:t>'</w:t>
      </w:r>
      <w:r w:rsidRPr="00DB6047">
        <w:rPr>
          <w:szCs w:val="24"/>
          <w:lang w:val="en-US"/>
        </w:rPr>
        <w:t xml:space="preserve"> and </w:t>
      </w:r>
      <w:r w:rsidR="004D5AAC" w:rsidRPr="00DB6047">
        <w:rPr>
          <w:szCs w:val="24"/>
          <w:lang w:val="en-US"/>
        </w:rPr>
        <w:t>'</w:t>
      </w:r>
      <w:r w:rsidRPr="00DB6047">
        <w:rPr>
          <w:szCs w:val="24"/>
          <w:lang w:val="en-US"/>
        </w:rPr>
        <w:t>Elegantissima</w:t>
      </w:r>
      <w:r w:rsidR="004D5AAC" w:rsidRPr="00DB6047">
        <w:rPr>
          <w:szCs w:val="24"/>
          <w:lang w:val="en-US"/>
        </w:rPr>
        <w:t>'</w:t>
      </w:r>
      <w:r w:rsidRPr="00DB6047">
        <w:rPr>
          <w:szCs w:val="24"/>
          <w:lang w:val="en-US"/>
        </w:rPr>
        <w:t>). Acta Scientiarum Polonorum, Hortorum Cultus 11: 93-103.</w:t>
      </w:r>
    </w:p>
    <w:p w:rsidR="00D74800" w:rsidRPr="00DB6047" w:rsidRDefault="00D74800" w:rsidP="00E52A51">
      <w:pPr>
        <w:pStyle w:val="NoSpacing"/>
        <w:numPr>
          <w:ilvl w:val="0"/>
          <w:numId w:val="8"/>
        </w:numPr>
        <w:ind w:left="426" w:right="-2" w:hanging="426"/>
        <w:rPr>
          <w:szCs w:val="24"/>
          <w:lang w:val="en-US"/>
        </w:rPr>
      </w:pPr>
      <w:r w:rsidRPr="00DB6047">
        <w:rPr>
          <w:smallCaps/>
          <w:szCs w:val="24"/>
          <w:lang w:val="en-US"/>
        </w:rPr>
        <w:t xml:space="preserve">Pan. R.C., Wang J.X., Tian X.S. </w:t>
      </w:r>
      <w:r w:rsidR="00AF0011" w:rsidRPr="00DB6047">
        <w:rPr>
          <w:smallCaps/>
          <w:szCs w:val="24"/>
          <w:lang w:val="en-US"/>
        </w:rPr>
        <w:t>(</w:t>
      </w:r>
      <w:r w:rsidRPr="00DB6047">
        <w:rPr>
          <w:szCs w:val="24"/>
          <w:lang w:val="en-US"/>
        </w:rPr>
        <w:t>2002</w:t>
      </w:r>
      <w:r w:rsidR="00AF0011" w:rsidRPr="00DB6047">
        <w:rPr>
          <w:szCs w:val="24"/>
          <w:lang w:val="en-US"/>
        </w:rPr>
        <w:t>)</w:t>
      </w:r>
      <w:r w:rsidRPr="00DB6047">
        <w:rPr>
          <w:szCs w:val="24"/>
          <w:lang w:val="en-US"/>
        </w:rPr>
        <w:t>. Influence of ethylene on adventitious root fo</w:t>
      </w:r>
      <w:r w:rsidRPr="00DB6047">
        <w:rPr>
          <w:szCs w:val="24"/>
          <w:lang w:val="en-US"/>
        </w:rPr>
        <w:t>r</w:t>
      </w:r>
      <w:r w:rsidRPr="00DB6047">
        <w:rPr>
          <w:szCs w:val="24"/>
          <w:lang w:val="en-US"/>
        </w:rPr>
        <w:t>mation in mung bean cuttings. Plant Growth Regul. 36: 135-139.</w:t>
      </w:r>
    </w:p>
    <w:p w:rsidR="00D74800" w:rsidRPr="004B001E"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4B001E">
        <w:rPr>
          <w:rFonts w:ascii="Times New Roman" w:hAnsi="Times New Roman"/>
          <w:smallCaps/>
          <w:sz w:val="24"/>
          <w:szCs w:val="24"/>
          <w:lang w:val="en-US"/>
        </w:rPr>
        <w:t xml:space="preserve">Pruszyński S. </w:t>
      </w:r>
      <w:r w:rsidR="00AF0011" w:rsidRPr="004B001E">
        <w:rPr>
          <w:rFonts w:ascii="Times New Roman" w:hAnsi="Times New Roman"/>
          <w:smallCaps/>
          <w:sz w:val="24"/>
          <w:szCs w:val="24"/>
          <w:lang w:val="en-US"/>
        </w:rPr>
        <w:t>(</w:t>
      </w:r>
      <w:r w:rsidRPr="004B001E">
        <w:rPr>
          <w:rFonts w:ascii="Times New Roman" w:hAnsi="Times New Roman"/>
          <w:sz w:val="24"/>
          <w:szCs w:val="24"/>
          <w:lang w:val="en-US"/>
        </w:rPr>
        <w:t>2008</w:t>
      </w:r>
      <w:r w:rsidR="00AF0011" w:rsidRPr="004B001E">
        <w:rPr>
          <w:rFonts w:ascii="Times New Roman" w:hAnsi="Times New Roman"/>
          <w:sz w:val="24"/>
          <w:szCs w:val="24"/>
          <w:lang w:val="en-US"/>
        </w:rPr>
        <w:t>)</w:t>
      </w:r>
      <w:r w:rsidRPr="004B001E">
        <w:rPr>
          <w:rFonts w:ascii="Times New Roman" w:hAnsi="Times New Roman"/>
          <w:sz w:val="24"/>
          <w:szCs w:val="24"/>
          <w:lang w:val="en-US"/>
        </w:rPr>
        <w:t xml:space="preserve">. </w:t>
      </w:r>
      <w:r w:rsidRPr="00DB6047">
        <w:rPr>
          <w:rFonts w:ascii="Times New Roman" w:hAnsi="Times New Roman"/>
          <w:sz w:val="24"/>
          <w:szCs w:val="24"/>
          <w:lang w:val="en-US"/>
        </w:rPr>
        <w:t>Miejsce biostymulatorów w ochronie roślin i nawożeniu</w:t>
      </w:r>
      <w:r w:rsidR="00DB3CF8" w:rsidRPr="00DB6047">
        <w:rPr>
          <w:rFonts w:ascii="Times New Roman" w:hAnsi="Times New Roman"/>
          <w:sz w:val="24"/>
          <w:szCs w:val="24"/>
          <w:lang w:val="en-US"/>
        </w:rPr>
        <w:t xml:space="preserve"> [Place of biostimulators in plant protection and fertilization]</w:t>
      </w:r>
      <w:r w:rsidRPr="00DB6047">
        <w:rPr>
          <w:rFonts w:ascii="Times New Roman" w:hAnsi="Times New Roman"/>
          <w:sz w:val="24"/>
          <w:szCs w:val="24"/>
          <w:lang w:val="en-US"/>
        </w:rPr>
        <w:t xml:space="preserve">. </w:t>
      </w:r>
      <w:r w:rsidRPr="004B001E">
        <w:rPr>
          <w:rFonts w:ascii="Times New Roman" w:hAnsi="Times New Roman"/>
          <w:sz w:val="24"/>
          <w:szCs w:val="24"/>
          <w:lang w:val="en-US"/>
        </w:rPr>
        <w:t>Wieś Jutra 5: 23–25.</w:t>
      </w:r>
      <w:r w:rsidR="00DB3CF8" w:rsidRPr="004B001E">
        <w:rPr>
          <w:rFonts w:ascii="Times New Roman" w:hAnsi="Times New Roman"/>
          <w:sz w:val="24"/>
          <w:szCs w:val="24"/>
          <w:lang w:val="en-US"/>
        </w:rPr>
        <w:t xml:space="preserve"> (in Polish)</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rPr>
        <w:t xml:space="preserve">Przybysz A., Wrochna M., Słowiński A., Gawrońska H. </w:t>
      </w:r>
      <w:r w:rsidR="00AF0011" w:rsidRPr="00DB6047">
        <w:rPr>
          <w:rFonts w:ascii="Times New Roman" w:hAnsi="Times New Roman"/>
          <w:smallCaps/>
          <w:sz w:val="24"/>
          <w:szCs w:val="24"/>
        </w:rPr>
        <w:t>(</w:t>
      </w:r>
      <w:r w:rsidRPr="00DB6047">
        <w:rPr>
          <w:rFonts w:ascii="Times New Roman" w:hAnsi="Times New Roman"/>
          <w:smallCaps/>
          <w:sz w:val="24"/>
          <w:szCs w:val="24"/>
        </w:rPr>
        <w:t>2010</w:t>
      </w:r>
      <w:r w:rsidR="00AF0011" w:rsidRPr="00DB6047">
        <w:rPr>
          <w:rFonts w:ascii="Times New Roman" w:hAnsi="Times New Roman"/>
          <w:smallCaps/>
          <w:sz w:val="24"/>
          <w:szCs w:val="24"/>
        </w:rPr>
        <w:t>)</w:t>
      </w:r>
      <w:r w:rsidRPr="00DB6047">
        <w:rPr>
          <w:rFonts w:ascii="Times New Roman" w:hAnsi="Times New Roman"/>
          <w:sz w:val="24"/>
          <w:szCs w:val="24"/>
        </w:rPr>
        <w:t xml:space="preserve">. </w:t>
      </w:r>
      <w:r w:rsidRPr="00DB6047">
        <w:rPr>
          <w:rFonts w:ascii="Times New Roman" w:hAnsi="Times New Roman"/>
          <w:sz w:val="24"/>
          <w:szCs w:val="24"/>
          <w:lang w:val="en-US"/>
        </w:rPr>
        <w:t>Stimulatory effect of Asahi SL on selected plant species. Acta Sci. Pol. Hortorum Cultus 9 (2): 53-63.</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smallCaps/>
          <w:sz w:val="24"/>
          <w:szCs w:val="24"/>
          <w:lang w:val="en-US"/>
        </w:rPr>
        <w:t>Rathore S.S., Chaudhary D.R., Boricha G.N., Gosh A., Bhatt B.P., Zadope S.T., Patolia J.S.</w:t>
      </w:r>
      <w:r w:rsidRPr="00DB6047">
        <w:rPr>
          <w:rFonts w:ascii="Times New Roman" w:hAnsi="Times New Roman"/>
          <w:sz w:val="24"/>
          <w:szCs w:val="24"/>
          <w:lang w:val="en-US"/>
        </w:rPr>
        <w:t xml:space="preserve"> </w:t>
      </w:r>
      <w:r w:rsidR="00AF0011" w:rsidRPr="00DB6047">
        <w:rPr>
          <w:rFonts w:ascii="Times New Roman" w:hAnsi="Times New Roman"/>
          <w:sz w:val="24"/>
          <w:szCs w:val="24"/>
          <w:lang w:val="en-US"/>
        </w:rPr>
        <w:t>(</w:t>
      </w:r>
      <w:r w:rsidRPr="00DB6047">
        <w:rPr>
          <w:rFonts w:ascii="Times New Roman" w:hAnsi="Times New Roman"/>
          <w:sz w:val="24"/>
          <w:szCs w:val="24"/>
          <w:lang w:val="en-US"/>
        </w:rPr>
        <w:t>2009</w:t>
      </w:r>
      <w:r w:rsidR="00AF0011" w:rsidRPr="00DB6047">
        <w:rPr>
          <w:rFonts w:ascii="Times New Roman" w:hAnsi="Times New Roman"/>
          <w:sz w:val="24"/>
          <w:szCs w:val="24"/>
          <w:lang w:val="en-US"/>
        </w:rPr>
        <w:t>)</w:t>
      </w:r>
      <w:r w:rsidRPr="00DB6047">
        <w:rPr>
          <w:rFonts w:ascii="Times New Roman" w:hAnsi="Times New Roman"/>
          <w:sz w:val="24"/>
          <w:szCs w:val="24"/>
          <w:lang w:val="en-US"/>
        </w:rPr>
        <w:t>. Effect of seaweed extract on growth, yield and nutrient uptake of soybean (</w:t>
      </w:r>
      <w:r w:rsidRPr="00DB6047">
        <w:rPr>
          <w:rFonts w:ascii="Times New Roman" w:hAnsi="Times New Roman"/>
          <w:i/>
          <w:sz w:val="24"/>
          <w:szCs w:val="24"/>
          <w:lang w:val="en-US"/>
        </w:rPr>
        <w:t>Glycine max</w:t>
      </w:r>
      <w:r w:rsidRPr="00DB6047">
        <w:rPr>
          <w:rFonts w:ascii="Times New Roman" w:hAnsi="Times New Roman"/>
          <w:sz w:val="24"/>
          <w:szCs w:val="24"/>
          <w:lang w:val="en-US"/>
        </w:rPr>
        <w:t>) under rainfed conditions. South African J. Bot. 75: 351-355.</w:t>
      </w:r>
    </w:p>
    <w:p w:rsidR="00D74800" w:rsidRPr="00DB6047" w:rsidRDefault="002B7096" w:rsidP="00E52A51">
      <w:pPr>
        <w:pStyle w:val="NoSpacing"/>
        <w:numPr>
          <w:ilvl w:val="0"/>
          <w:numId w:val="8"/>
        </w:numPr>
        <w:ind w:left="426" w:right="-2" w:hanging="426"/>
        <w:rPr>
          <w:szCs w:val="24"/>
          <w:lang w:val="en-US"/>
        </w:rPr>
      </w:pPr>
      <w:r w:rsidRPr="00DB6047">
        <w:rPr>
          <w:smallCaps/>
          <w:szCs w:val="24"/>
          <w:lang w:val="en-US"/>
        </w:rPr>
        <w:t>Rosen H.</w:t>
      </w:r>
      <w:r w:rsidR="00D74800" w:rsidRPr="00DB6047">
        <w:rPr>
          <w:smallCaps/>
          <w:szCs w:val="24"/>
          <w:lang w:val="en-US"/>
        </w:rPr>
        <w:t xml:space="preserve"> </w:t>
      </w:r>
      <w:r w:rsidR="00AF0011" w:rsidRPr="00DB6047">
        <w:rPr>
          <w:smallCaps/>
          <w:szCs w:val="24"/>
          <w:lang w:val="en-US"/>
        </w:rPr>
        <w:t>(</w:t>
      </w:r>
      <w:r w:rsidR="00D74800" w:rsidRPr="00DB6047">
        <w:rPr>
          <w:szCs w:val="24"/>
          <w:lang w:val="en-US"/>
        </w:rPr>
        <w:t>1957</w:t>
      </w:r>
      <w:r w:rsidR="00AF0011" w:rsidRPr="00DB6047">
        <w:rPr>
          <w:szCs w:val="24"/>
          <w:lang w:val="en-US"/>
        </w:rPr>
        <w:t>)</w:t>
      </w:r>
      <w:r w:rsidR="00D74800" w:rsidRPr="00DB6047">
        <w:rPr>
          <w:szCs w:val="24"/>
          <w:lang w:val="en-US"/>
        </w:rPr>
        <w:t>. A modified ninhydrin colorimetric analysis for amino acids. Archives of Biochemistry and Biophysics, 67: 10-15.</w:t>
      </w:r>
    </w:p>
    <w:p w:rsidR="00D74800" w:rsidRPr="00DB6047" w:rsidRDefault="00D74800" w:rsidP="00E52A51">
      <w:pPr>
        <w:pStyle w:val="NoSpacing"/>
        <w:numPr>
          <w:ilvl w:val="0"/>
          <w:numId w:val="8"/>
        </w:numPr>
        <w:ind w:left="426" w:right="-2" w:hanging="426"/>
        <w:rPr>
          <w:szCs w:val="24"/>
          <w:lang w:val="en-US"/>
        </w:rPr>
      </w:pPr>
      <w:r w:rsidRPr="00DB6047">
        <w:rPr>
          <w:smallCaps/>
          <w:szCs w:val="24"/>
        </w:rPr>
        <w:t xml:space="preserve">Rosłon W., Osińska E., Bączek K., Węglarz Z. </w:t>
      </w:r>
      <w:r w:rsidR="00AF0011" w:rsidRPr="00DB6047">
        <w:rPr>
          <w:smallCaps/>
          <w:szCs w:val="24"/>
        </w:rPr>
        <w:t>(</w:t>
      </w:r>
      <w:r w:rsidRPr="00DB6047">
        <w:rPr>
          <w:szCs w:val="24"/>
        </w:rPr>
        <w:t>2011</w:t>
      </w:r>
      <w:r w:rsidR="00AF0011" w:rsidRPr="00DB6047">
        <w:rPr>
          <w:szCs w:val="24"/>
        </w:rPr>
        <w:t>)</w:t>
      </w:r>
      <w:r w:rsidRPr="00DB6047">
        <w:rPr>
          <w:szCs w:val="24"/>
        </w:rPr>
        <w:t xml:space="preserve">. </w:t>
      </w:r>
      <w:r w:rsidRPr="00DB6047">
        <w:rPr>
          <w:szCs w:val="24"/>
          <w:lang w:val="en-US"/>
        </w:rPr>
        <w:t xml:space="preserve">The influence of organic-mineral fertilicers on field and Raw materials quality of chosen plants of the </w:t>
      </w:r>
      <w:r w:rsidRPr="00DB6047">
        <w:rPr>
          <w:i/>
          <w:szCs w:val="24"/>
          <w:lang w:val="en-US"/>
        </w:rPr>
        <w:t>Lamiaceae</w:t>
      </w:r>
      <w:r w:rsidRPr="00DB6047">
        <w:rPr>
          <w:szCs w:val="24"/>
          <w:lang w:val="en-US"/>
        </w:rPr>
        <w:t xml:space="preserve"> family from organic cultivation. Acta Scientiarum Polonorum, Hortorum Cultus 10: 147-158.</w:t>
      </w:r>
    </w:p>
    <w:p w:rsidR="00D74800" w:rsidRPr="00144966" w:rsidRDefault="00D74800" w:rsidP="00E52A51">
      <w:pPr>
        <w:pStyle w:val="NoSpacing"/>
        <w:numPr>
          <w:ilvl w:val="0"/>
          <w:numId w:val="8"/>
        </w:numPr>
        <w:ind w:left="426" w:right="-2" w:hanging="426"/>
        <w:rPr>
          <w:szCs w:val="24"/>
          <w:lang w:val="en-US"/>
        </w:rPr>
      </w:pPr>
      <w:r w:rsidRPr="00DB6047">
        <w:rPr>
          <w:smallCaps/>
          <w:szCs w:val="24"/>
        </w:rPr>
        <w:t xml:space="preserve">Siedlecka M. </w:t>
      </w:r>
      <w:r w:rsidR="00AF0011" w:rsidRPr="00DB6047">
        <w:rPr>
          <w:smallCaps/>
          <w:szCs w:val="24"/>
        </w:rPr>
        <w:t>(</w:t>
      </w:r>
      <w:r w:rsidRPr="00DB6047">
        <w:rPr>
          <w:szCs w:val="24"/>
        </w:rPr>
        <w:t>2010</w:t>
      </w:r>
      <w:r w:rsidR="00AF0011" w:rsidRPr="00DB6047">
        <w:rPr>
          <w:szCs w:val="24"/>
        </w:rPr>
        <w:t>)</w:t>
      </w:r>
      <w:r w:rsidRPr="00DB6047">
        <w:rPr>
          <w:szCs w:val="24"/>
        </w:rPr>
        <w:t xml:space="preserve">. </w:t>
      </w:r>
      <w:r w:rsidRPr="004B001E">
        <w:rPr>
          <w:szCs w:val="24"/>
        </w:rPr>
        <w:t>Skrypt do ćwiczeń z fizjologii roślin</w:t>
      </w:r>
      <w:r w:rsidR="00CF34D8" w:rsidRPr="004B001E">
        <w:rPr>
          <w:szCs w:val="24"/>
        </w:rPr>
        <w:t xml:space="preserve"> [</w:t>
      </w:r>
      <w:r w:rsidR="00A27525" w:rsidRPr="004B001E">
        <w:rPr>
          <w:szCs w:val="24"/>
        </w:rPr>
        <w:t xml:space="preserve">Handbook </w:t>
      </w:r>
      <w:r w:rsidR="00CF34D8" w:rsidRPr="004B001E">
        <w:rPr>
          <w:szCs w:val="24"/>
        </w:rPr>
        <w:t>for exercises in plant physiology]</w:t>
      </w:r>
      <w:r w:rsidRPr="004B001E">
        <w:rPr>
          <w:szCs w:val="24"/>
        </w:rPr>
        <w:t xml:space="preserve">. </w:t>
      </w:r>
      <w:r w:rsidRPr="00DA5F8E">
        <w:rPr>
          <w:szCs w:val="24"/>
        </w:rPr>
        <w:t>Uniwersytet Warszawski, Zakład Molekular</w:t>
      </w:r>
      <w:r w:rsidR="00144966" w:rsidRPr="00DA5F8E">
        <w:rPr>
          <w:szCs w:val="24"/>
        </w:rPr>
        <w:t>nej Fizjologii Roślin, Warszawa: 28-29.</w:t>
      </w:r>
      <w:r w:rsidR="00CF34D8" w:rsidRPr="00DA5F8E">
        <w:rPr>
          <w:szCs w:val="24"/>
        </w:rPr>
        <w:t xml:space="preserve"> </w:t>
      </w:r>
      <w:r w:rsidR="00CF34D8" w:rsidRPr="00144966">
        <w:rPr>
          <w:szCs w:val="24"/>
          <w:lang w:val="en-US"/>
        </w:rPr>
        <w:t>(in Polish)</w:t>
      </w:r>
    </w:p>
    <w:p w:rsidR="00D74800" w:rsidRPr="00DB6047" w:rsidRDefault="00D74800" w:rsidP="00E52A51">
      <w:pPr>
        <w:pStyle w:val="NoSpacing"/>
        <w:numPr>
          <w:ilvl w:val="0"/>
          <w:numId w:val="8"/>
        </w:numPr>
        <w:ind w:left="426" w:right="-2" w:hanging="426"/>
        <w:rPr>
          <w:szCs w:val="24"/>
          <w:lang w:val="en-US"/>
        </w:rPr>
      </w:pPr>
      <w:r w:rsidRPr="00DB6047">
        <w:rPr>
          <w:smallCaps/>
          <w:szCs w:val="24"/>
          <w:lang w:val="en-US"/>
        </w:rPr>
        <w:t xml:space="preserve">Simson D.H. </w:t>
      </w:r>
      <w:r w:rsidR="00AF0011" w:rsidRPr="00DB6047">
        <w:rPr>
          <w:smallCaps/>
          <w:szCs w:val="24"/>
          <w:lang w:val="en-US"/>
        </w:rPr>
        <w:t>(</w:t>
      </w:r>
      <w:r w:rsidRPr="00DB6047">
        <w:rPr>
          <w:szCs w:val="24"/>
          <w:lang w:val="en-US"/>
        </w:rPr>
        <w:t>1984</w:t>
      </w:r>
      <w:r w:rsidR="00AF0011" w:rsidRPr="00DB6047">
        <w:rPr>
          <w:szCs w:val="24"/>
          <w:lang w:val="en-US"/>
        </w:rPr>
        <w:t>)</w:t>
      </w:r>
      <w:r w:rsidRPr="00DB6047">
        <w:rPr>
          <w:szCs w:val="24"/>
          <w:lang w:val="en-US"/>
        </w:rPr>
        <w:t>. A brief review of ethylene in propagation. Proceedings International Plant Propagator’s Society 34: 34-39.</w:t>
      </w:r>
    </w:p>
    <w:p w:rsidR="00D74800" w:rsidRPr="00DB6047" w:rsidRDefault="00D74800" w:rsidP="00E52A51">
      <w:pPr>
        <w:pStyle w:val="NoSpacing"/>
        <w:numPr>
          <w:ilvl w:val="0"/>
          <w:numId w:val="8"/>
        </w:numPr>
        <w:ind w:left="426" w:right="-2" w:hanging="426"/>
        <w:rPr>
          <w:szCs w:val="24"/>
          <w:lang w:val="en-US"/>
        </w:rPr>
      </w:pPr>
      <w:r w:rsidRPr="00DB6047">
        <w:rPr>
          <w:smallCaps/>
          <w:szCs w:val="24"/>
        </w:rPr>
        <w:lastRenderedPageBreak/>
        <w:t xml:space="preserve">Sivasankari S., Venkatesalu V., Anantharaj M., Chandrasekaran M. </w:t>
      </w:r>
      <w:r w:rsidR="00AF0011" w:rsidRPr="00DB6047">
        <w:rPr>
          <w:smallCaps/>
          <w:szCs w:val="24"/>
        </w:rPr>
        <w:t>(</w:t>
      </w:r>
      <w:r w:rsidRPr="00DB6047">
        <w:rPr>
          <w:szCs w:val="24"/>
        </w:rPr>
        <w:t>2006</w:t>
      </w:r>
      <w:r w:rsidR="00AF0011" w:rsidRPr="00DB6047">
        <w:rPr>
          <w:szCs w:val="24"/>
        </w:rPr>
        <w:t>)</w:t>
      </w:r>
      <w:r w:rsidRPr="00DB6047">
        <w:rPr>
          <w:szCs w:val="24"/>
        </w:rPr>
        <w:t xml:space="preserve">. </w:t>
      </w:r>
      <w:r w:rsidRPr="00DB6047">
        <w:rPr>
          <w:szCs w:val="24"/>
          <w:lang w:val="en-US"/>
        </w:rPr>
        <w:t>E</w:t>
      </w:r>
      <w:r w:rsidRPr="00DB6047">
        <w:rPr>
          <w:szCs w:val="24"/>
          <w:lang w:val="en-US"/>
        </w:rPr>
        <w:t>f</w:t>
      </w:r>
      <w:r w:rsidRPr="00DB6047">
        <w:rPr>
          <w:szCs w:val="24"/>
          <w:lang w:val="en-US"/>
        </w:rPr>
        <w:t xml:space="preserve">fect of seaweed extracts on the growth and biochemical constants of </w:t>
      </w:r>
      <w:r w:rsidRPr="00DB6047">
        <w:rPr>
          <w:i/>
          <w:szCs w:val="24"/>
          <w:lang w:val="en-US"/>
        </w:rPr>
        <w:t>Vigna sinensis</w:t>
      </w:r>
      <w:r w:rsidRPr="00DB6047">
        <w:rPr>
          <w:szCs w:val="24"/>
          <w:lang w:val="en-US"/>
        </w:rPr>
        <w:t>. Bioresource Technology 97: 1745-1751.</w:t>
      </w:r>
    </w:p>
    <w:p w:rsidR="00D74800" w:rsidRPr="00DB6047" w:rsidRDefault="00D74800" w:rsidP="00E52A51">
      <w:pPr>
        <w:pStyle w:val="NoSpacing"/>
        <w:numPr>
          <w:ilvl w:val="0"/>
          <w:numId w:val="8"/>
        </w:numPr>
        <w:ind w:left="426" w:right="-2" w:hanging="426"/>
        <w:rPr>
          <w:szCs w:val="24"/>
          <w:lang w:val="en-US"/>
        </w:rPr>
      </w:pPr>
      <w:r w:rsidRPr="00DB6047">
        <w:rPr>
          <w:smallCaps/>
          <w:szCs w:val="24"/>
          <w:lang w:val="en-US"/>
        </w:rPr>
        <w:t>Schmidt R.E., Ervin E.H., Zhang X.</w:t>
      </w:r>
      <w:r w:rsidRPr="00DB6047">
        <w:rPr>
          <w:szCs w:val="24"/>
          <w:lang w:val="en-US"/>
        </w:rPr>
        <w:t xml:space="preserve"> </w:t>
      </w:r>
      <w:r w:rsidR="00AF0011" w:rsidRPr="00DB6047">
        <w:rPr>
          <w:szCs w:val="24"/>
          <w:lang w:val="en-US"/>
        </w:rPr>
        <w:t>(</w:t>
      </w:r>
      <w:r w:rsidRPr="00DB6047">
        <w:rPr>
          <w:szCs w:val="24"/>
          <w:lang w:val="en-US"/>
        </w:rPr>
        <w:t>2003</w:t>
      </w:r>
      <w:r w:rsidR="00AF0011" w:rsidRPr="00DB6047">
        <w:rPr>
          <w:szCs w:val="24"/>
          <w:lang w:val="en-US"/>
        </w:rPr>
        <w:t>)</w:t>
      </w:r>
      <w:r w:rsidRPr="00DB6047">
        <w:rPr>
          <w:szCs w:val="24"/>
          <w:lang w:val="en-US"/>
        </w:rPr>
        <w:t>. Questions and answers about biostimulants. Golf Course Manage 71: 91–94</w:t>
      </w:r>
      <w:r w:rsidR="00F336DD" w:rsidRPr="00DB6047">
        <w:rPr>
          <w:szCs w:val="24"/>
          <w:lang w:val="en-US"/>
        </w:rPr>
        <w:t>.</w:t>
      </w:r>
    </w:p>
    <w:p w:rsidR="00F336DD" w:rsidRPr="00DB6047" w:rsidRDefault="00F336DD" w:rsidP="00E52A51">
      <w:pPr>
        <w:pStyle w:val="NoSpacing"/>
        <w:numPr>
          <w:ilvl w:val="0"/>
          <w:numId w:val="8"/>
        </w:numPr>
        <w:ind w:left="426" w:right="-2" w:hanging="426"/>
        <w:rPr>
          <w:szCs w:val="24"/>
        </w:rPr>
      </w:pPr>
      <w:r w:rsidRPr="00DB6047">
        <w:rPr>
          <w:smallCaps/>
          <w:szCs w:val="24"/>
          <w:lang w:val="en-US"/>
        </w:rPr>
        <w:t>Spethmann W.</w:t>
      </w:r>
      <w:r w:rsidRPr="00DB6047">
        <w:rPr>
          <w:szCs w:val="24"/>
          <w:lang w:val="en-US"/>
        </w:rPr>
        <w:t xml:space="preserve"> (2001). </w:t>
      </w:r>
      <w:proofErr w:type="gramStart"/>
      <w:r w:rsidRPr="00DB6047">
        <w:rPr>
          <w:szCs w:val="24"/>
          <w:lang w:val="en-US"/>
        </w:rPr>
        <w:t>Innovate</w:t>
      </w:r>
      <w:proofErr w:type="gramEnd"/>
      <w:r w:rsidRPr="00DB6047">
        <w:rPr>
          <w:szCs w:val="24"/>
          <w:lang w:val="en-US"/>
        </w:rPr>
        <w:t xml:space="preserve"> cutting propagation methods. VII Naukowa Konferencja Szkółkarska: Szkółkarstwo ozdobne </w:t>
      </w:r>
      <w:proofErr w:type="gramStart"/>
      <w:r w:rsidRPr="00DB6047">
        <w:rPr>
          <w:szCs w:val="24"/>
          <w:lang w:val="en-US"/>
        </w:rPr>
        <w:t>na</w:t>
      </w:r>
      <w:proofErr w:type="gramEnd"/>
      <w:r w:rsidRPr="00DB6047">
        <w:rPr>
          <w:szCs w:val="24"/>
          <w:lang w:val="en-US"/>
        </w:rPr>
        <w:t xml:space="preserve"> progu nowego millenium [Procee</w:t>
      </w:r>
      <w:r w:rsidRPr="00DB6047">
        <w:rPr>
          <w:szCs w:val="24"/>
          <w:lang w:val="en-US"/>
        </w:rPr>
        <w:t>d</w:t>
      </w:r>
      <w:r w:rsidRPr="00DB6047">
        <w:rPr>
          <w:szCs w:val="24"/>
          <w:lang w:val="en-US"/>
        </w:rPr>
        <w:t xml:space="preserve">ings from the VII Scientific Nursery Conference: Ornamental nursery </w:t>
      </w:r>
      <w:r w:rsidRPr="004B001E">
        <w:rPr>
          <w:rStyle w:val="hps"/>
          <w:szCs w:val="24"/>
          <w:lang w:val="en-US"/>
        </w:rPr>
        <w:t>at the threshold</w:t>
      </w:r>
      <w:r w:rsidRPr="004B001E">
        <w:rPr>
          <w:szCs w:val="24"/>
          <w:lang w:val="en-US"/>
        </w:rPr>
        <w:t xml:space="preserve"> </w:t>
      </w:r>
      <w:r w:rsidRPr="004B001E">
        <w:rPr>
          <w:rStyle w:val="hps"/>
          <w:szCs w:val="24"/>
          <w:lang w:val="en-US"/>
        </w:rPr>
        <w:t>of a new millennium]</w:t>
      </w:r>
      <w:r w:rsidRPr="00DB6047">
        <w:rPr>
          <w:szCs w:val="24"/>
          <w:lang w:val="en-US"/>
        </w:rPr>
        <w:t xml:space="preserve">. </w:t>
      </w:r>
      <w:r w:rsidRPr="00DB6047">
        <w:rPr>
          <w:szCs w:val="24"/>
        </w:rPr>
        <w:t>ISiK, Skierniewice: 5-11.</w:t>
      </w:r>
    </w:p>
    <w:p w:rsidR="00D74800" w:rsidRPr="00DB6047" w:rsidRDefault="00D74800" w:rsidP="00E52A51">
      <w:pPr>
        <w:pStyle w:val="NoSpacing"/>
        <w:numPr>
          <w:ilvl w:val="0"/>
          <w:numId w:val="8"/>
        </w:numPr>
        <w:ind w:left="426" w:right="-2" w:hanging="426"/>
        <w:rPr>
          <w:szCs w:val="24"/>
        </w:rPr>
      </w:pPr>
      <w:r w:rsidRPr="00DB6047">
        <w:rPr>
          <w:smallCaps/>
          <w:szCs w:val="24"/>
        </w:rPr>
        <w:t xml:space="preserve">Starck Z., Chołuj D. </w:t>
      </w:r>
      <w:r w:rsidR="00AF0011" w:rsidRPr="00DB6047">
        <w:rPr>
          <w:smallCaps/>
          <w:szCs w:val="24"/>
        </w:rPr>
        <w:t>(</w:t>
      </w:r>
      <w:r w:rsidRPr="00DB6047">
        <w:rPr>
          <w:szCs w:val="24"/>
        </w:rPr>
        <w:t>1995</w:t>
      </w:r>
      <w:r w:rsidR="00AF0011" w:rsidRPr="00DB6047">
        <w:rPr>
          <w:szCs w:val="24"/>
        </w:rPr>
        <w:t>)</w:t>
      </w:r>
      <w:r w:rsidRPr="00DB6047">
        <w:rPr>
          <w:szCs w:val="24"/>
        </w:rPr>
        <w:t>. Fizjologiczne reakcje roślin na niekorzystne czynniki środowiskowe</w:t>
      </w:r>
      <w:r w:rsidR="00CF34D8" w:rsidRPr="00DB6047">
        <w:rPr>
          <w:szCs w:val="24"/>
        </w:rPr>
        <w:t xml:space="preserve"> [Physiological responses of plants to unfavorable environmental factors]</w:t>
      </w:r>
      <w:r w:rsidRPr="00DB6047">
        <w:rPr>
          <w:szCs w:val="24"/>
        </w:rPr>
        <w:t>. Wydawnictwo SGGW, Warszawa: 12-13.</w:t>
      </w:r>
      <w:r w:rsidR="00CF34D8" w:rsidRPr="00DB6047">
        <w:rPr>
          <w:szCs w:val="24"/>
        </w:rPr>
        <w:t xml:space="preserve"> (in Polish)</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smallCaps/>
          <w:sz w:val="24"/>
          <w:szCs w:val="24"/>
        </w:rPr>
        <w:t>Strzelec</w:t>
      </w:r>
      <w:r w:rsidR="002B7096" w:rsidRPr="00DB6047">
        <w:rPr>
          <w:rFonts w:ascii="Times New Roman" w:hAnsi="Times New Roman"/>
          <w:smallCaps/>
          <w:sz w:val="24"/>
          <w:szCs w:val="24"/>
        </w:rPr>
        <w:t>ka H., Kamińska J., Walewska E.</w:t>
      </w:r>
      <w:r w:rsidRPr="00DB6047">
        <w:rPr>
          <w:rFonts w:ascii="Times New Roman" w:hAnsi="Times New Roman"/>
          <w:smallCaps/>
          <w:sz w:val="24"/>
          <w:szCs w:val="24"/>
        </w:rPr>
        <w:t xml:space="preserve"> </w:t>
      </w:r>
      <w:r w:rsidR="00AF0011" w:rsidRPr="00DB6047">
        <w:rPr>
          <w:rFonts w:ascii="Times New Roman" w:hAnsi="Times New Roman"/>
          <w:smallCaps/>
          <w:sz w:val="24"/>
          <w:szCs w:val="24"/>
        </w:rPr>
        <w:t>(</w:t>
      </w:r>
      <w:r w:rsidRPr="00DB6047">
        <w:rPr>
          <w:rFonts w:ascii="Times New Roman" w:hAnsi="Times New Roman"/>
          <w:sz w:val="24"/>
          <w:szCs w:val="24"/>
        </w:rPr>
        <w:t>1982</w:t>
      </w:r>
      <w:r w:rsidR="00AF0011" w:rsidRPr="00DB6047">
        <w:rPr>
          <w:rFonts w:ascii="Times New Roman" w:hAnsi="Times New Roman"/>
          <w:sz w:val="24"/>
          <w:szCs w:val="24"/>
        </w:rPr>
        <w:t>)</w:t>
      </w:r>
      <w:r w:rsidRPr="00DB6047">
        <w:rPr>
          <w:rFonts w:ascii="Times New Roman" w:hAnsi="Times New Roman"/>
          <w:sz w:val="24"/>
          <w:szCs w:val="24"/>
        </w:rPr>
        <w:t>. Chemiczne metody badania roślinnych surowców leczniczych</w:t>
      </w:r>
      <w:r w:rsidR="00CF34D8" w:rsidRPr="00DB6047">
        <w:rPr>
          <w:rFonts w:ascii="Times New Roman" w:hAnsi="Times New Roman"/>
          <w:sz w:val="24"/>
          <w:szCs w:val="24"/>
        </w:rPr>
        <w:t xml:space="preserve"> [Chemical methods for the study of medicinal plant raw materials]</w:t>
      </w:r>
      <w:r w:rsidRPr="00DB6047">
        <w:rPr>
          <w:rFonts w:ascii="Times New Roman" w:hAnsi="Times New Roman"/>
          <w:sz w:val="24"/>
          <w:szCs w:val="24"/>
        </w:rPr>
        <w:t>. PZWL, Warszawa: 131-132.</w:t>
      </w:r>
      <w:r w:rsidR="00CF34D8" w:rsidRPr="00DB6047">
        <w:rPr>
          <w:rFonts w:ascii="Times New Roman" w:hAnsi="Times New Roman"/>
          <w:sz w:val="24"/>
          <w:szCs w:val="24"/>
        </w:rPr>
        <w:t xml:space="preserve"> (in Polish)</w:t>
      </w:r>
    </w:p>
    <w:p w:rsidR="00D74800" w:rsidRPr="00DB6047" w:rsidRDefault="00D74800" w:rsidP="00E52A51">
      <w:pPr>
        <w:pStyle w:val="ListParagraph"/>
        <w:numPr>
          <w:ilvl w:val="0"/>
          <w:numId w:val="8"/>
        </w:numPr>
        <w:spacing w:line="360" w:lineRule="auto"/>
        <w:ind w:left="426" w:right="-2" w:hanging="426"/>
        <w:rPr>
          <w:rFonts w:ascii="Times New Roman" w:hAnsi="Times New Roman"/>
          <w:sz w:val="24"/>
          <w:szCs w:val="24"/>
        </w:rPr>
      </w:pPr>
      <w:r w:rsidRPr="00DB6047">
        <w:rPr>
          <w:rFonts w:ascii="Times New Roman" w:hAnsi="Times New Roman"/>
          <w:smallCaps/>
          <w:sz w:val="24"/>
          <w:szCs w:val="24"/>
        </w:rPr>
        <w:t xml:space="preserve">Szydło W., Pacholczak A. </w:t>
      </w:r>
      <w:r w:rsidR="00AF0011" w:rsidRPr="00DB6047">
        <w:rPr>
          <w:rFonts w:ascii="Times New Roman" w:hAnsi="Times New Roman"/>
          <w:smallCaps/>
          <w:sz w:val="24"/>
          <w:szCs w:val="24"/>
        </w:rPr>
        <w:t>(</w:t>
      </w:r>
      <w:r w:rsidRPr="00DB6047">
        <w:rPr>
          <w:rFonts w:ascii="Times New Roman" w:hAnsi="Times New Roman"/>
          <w:sz w:val="24"/>
          <w:szCs w:val="24"/>
        </w:rPr>
        <w:t>2004</w:t>
      </w:r>
      <w:r w:rsidR="00AF0011" w:rsidRPr="00DB6047">
        <w:rPr>
          <w:rFonts w:ascii="Times New Roman" w:hAnsi="Times New Roman"/>
          <w:sz w:val="24"/>
          <w:szCs w:val="24"/>
        </w:rPr>
        <w:t>)</w:t>
      </w:r>
      <w:r w:rsidRPr="00DB6047">
        <w:rPr>
          <w:rFonts w:ascii="Times New Roman" w:hAnsi="Times New Roman"/>
          <w:sz w:val="24"/>
          <w:szCs w:val="24"/>
        </w:rPr>
        <w:t>. Kofaktory ukorzeniania</w:t>
      </w:r>
      <w:r w:rsidR="00CF34D8" w:rsidRPr="00DB6047">
        <w:rPr>
          <w:rFonts w:ascii="Times New Roman" w:hAnsi="Times New Roman"/>
          <w:sz w:val="24"/>
          <w:szCs w:val="24"/>
        </w:rPr>
        <w:t xml:space="preserve"> [Cofactors of rooting]</w:t>
      </w:r>
      <w:r w:rsidRPr="00DB6047">
        <w:rPr>
          <w:rFonts w:ascii="Times New Roman" w:hAnsi="Times New Roman"/>
          <w:sz w:val="24"/>
          <w:szCs w:val="24"/>
        </w:rPr>
        <w:t>. Szkółkarstwo 4: 98-99.</w:t>
      </w:r>
      <w:r w:rsidR="00CF34D8" w:rsidRPr="00DB6047">
        <w:rPr>
          <w:rFonts w:ascii="Times New Roman" w:hAnsi="Times New Roman"/>
          <w:sz w:val="24"/>
          <w:szCs w:val="24"/>
        </w:rPr>
        <w:t xml:space="preserve"> (in Polish)</w:t>
      </w:r>
    </w:p>
    <w:p w:rsidR="00D74800" w:rsidRPr="00DB6047" w:rsidRDefault="00D74800" w:rsidP="00E52A51">
      <w:pPr>
        <w:pStyle w:val="ListParagraph"/>
        <w:numPr>
          <w:ilvl w:val="0"/>
          <w:numId w:val="8"/>
        </w:numPr>
        <w:spacing w:line="360" w:lineRule="auto"/>
        <w:ind w:left="426" w:right="-2" w:hanging="426"/>
        <w:rPr>
          <w:rFonts w:ascii="Times New Roman" w:hAnsi="Times New Roman"/>
          <w:sz w:val="24"/>
          <w:szCs w:val="24"/>
        </w:rPr>
      </w:pPr>
      <w:r w:rsidRPr="00DB6047">
        <w:rPr>
          <w:rFonts w:ascii="Times New Roman" w:hAnsi="Times New Roman"/>
          <w:smallCaps/>
          <w:sz w:val="24"/>
          <w:szCs w:val="24"/>
        </w:rPr>
        <w:t xml:space="preserve">Szydło W., Pacholczak A. </w:t>
      </w:r>
      <w:r w:rsidR="00AF0011" w:rsidRPr="00DB6047">
        <w:rPr>
          <w:rFonts w:ascii="Times New Roman" w:hAnsi="Times New Roman"/>
          <w:smallCaps/>
          <w:sz w:val="24"/>
          <w:szCs w:val="24"/>
        </w:rPr>
        <w:t>(</w:t>
      </w:r>
      <w:r w:rsidRPr="00DB6047">
        <w:rPr>
          <w:rFonts w:ascii="Times New Roman" w:hAnsi="Times New Roman"/>
          <w:sz w:val="24"/>
          <w:szCs w:val="24"/>
        </w:rPr>
        <w:t>2007</w:t>
      </w:r>
      <w:r w:rsidR="00AF0011" w:rsidRPr="00DB6047">
        <w:rPr>
          <w:rFonts w:ascii="Times New Roman" w:hAnsi="Times New Roman"/>
          <w:sz w:val="24"/>
          <w:szCs w:val="24"/>
        </w:rPr>
        <w:t>)</w:t>
      </w:r>
      <w:r w:rsidRPr="00DB6047">
        <w:rPr>
          <w:rFonts w:ascii="Times New Roman" w:hAnsi="Times New Roman"/>
          <w:sz w:val="24"/>
          <w:szCs w:val="24"/>
        </w:rPr>
        <w:t>. Wpływ kofaktorów IBA na proces ukorzeniania sadzonek pędowych bluszczu pospolitego i ostrokrzewu Meservy</w:t>
      </w:r>
      <w:r w:rsidR="00CF34D8" w:rsidRPr="00DB6047">
        <w:rPr>
          <w:rFonts w:ascii="Times New Roman" w:hAnsi="Times New Roman"/>
          <w:sz w:val="24"/>
          <w:szCs w:val="24"/>
        </w:rPr>
        <w:t xml:space="preserve"> [The effect of IBA cofactors on rooting of common Ivy and Meserve hybrid holly cuttings]</w:t>
      </w:r>
      <w:r w:rsidRPr="00DB6047">
        <w:rPr>
          <w:rFonts w:ascii="Times New Roman" w:hAnsi="Times New Roman"/>
          <w:sz w:val="24"/>
          <w:szCs w:val="24"/>
        </w:rPr>
        <w:t>. ISiK, Skierniewice: 149-156.</w:t>
      </w:r>
      <w:r w:rsidR="00CF34D8" w:rsidRPr="00DB6047">
        <w:rPr>
          <w:rFonts w:ascii="Times New Roman" w:hAnsi="Times New Roman"/>
          <w:sz w:val="24"/>
          <w:szCs w:val="24"/>
        </w:rPr>
        <w:t xml:space="preserve"> (in Polish)</w:t>
      </w:r>
    </w:p>
    <w:p w:rsidR="00D74800" w:rsidRPr="00DB6047" w:rsidRDefault="00D74800" w:rsidP="00E52A51">
      <w:pPr>
        <w:pStyle w:val="ListParagraph"/>
        <w:numPr>
          <w:ilvl w:val="0"/>
          <w:numId w:val="8"/>
        </w:numPr>
        <w:spacing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Tarraf S.A. El-Din K.G, Balbaa L.K.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1999</w:t>
      </w:r>
      <w:r w:rsidR="00AF0011" w:rsidRPr="00DB6047">
        <w:rPr>
          <w:rFonts w:ascii="Times New Roman" w:hAnsi="Times New Roman"/>
          <w:sz w:val="24"/>
          <w:szCs w:val="24"/>
          <w:lang w:val="en-US"/>
        </w:rPr>
        <w:t>)</w:t>
      </w:r>
      <w:r w:rsidRPr="00DB6047">
        <w:rPr>
          <w:rFonts w:ascii="Times New Roman" w:hAnsi="Times New Roman"/>
          <w:sz w:val="24"/>
          <w:szCs w:val="24"/>
          <w:lang w:val="en-US"/>
        </w:rPr>
        <w:t>. The response of vegetative growth, e</w:t>
      </w:r>
      <w:r w:rsidRPr="00DB6047">
        <w:rPr>
          <w:rFonts w:ascii="Times New Roman" w:hAnsi="Times New Roman"/>
          <w:sz w:val="24"/>
          <w:szCs w:val="24"/>
          <w:lang w:val="en-US"/>
        </w:rPr>
        <w:t>s</w:t>
      </w:r>
      <w:r w:rsidRPr="00DB6047">
        <w:rPr>
          <w:rFonts w:ascii="Times New Roman" w:hAnsi="Times New Roman"/>
          <w:sz w:val="24"/>
          <w:szCs w:val="24"/>
          <w:lang w:val="en-US"/>
        </w:rPr>
        <w:t>sential oil of lemon grass (</w:t>
      </w:r>
      <w:r w:rsidRPr="00DB6047">
        <w:rPr>
          <w:rFonts w:ascii="Times New Roman" w:hAnsi="Times New Roman"/>
          <w:i/>
          <w:sz w:val="24"/>
          <w:szCs w:val="24"/>
          <w:lang w:val="en-US"/>
        </w:rPr>
        <w:t>Cymbopogon citrtus</w:t>
      </w:r>
      <w:r w:rsidRPr="00DB6047">
        <w:rPr>
          <w:rFonts w:ascii="Times New Roman" w:hAnsi="Times New Roman"/>
          <w:sz w:val="24"/>
          <w:szCs w:val="24"/>
          <w:lang w:val="en-US"/>
        </w:rPr>
        <w:t xml:space="preserve"> Hort.) to foliar application of ascorbic a</w:t>
      </w:r>
      <w:r w:rsidRPr="00DB6047">
        <w:rPr>
          <w:rFonts w:ascii="Times New Roman" w:hAnsi="Times New Roman"/>
          <w:sz w:val="24"/>
          <w:szCs w:val="24"/>
          <w:lang w:val="en-US"/>
        </w:rPr>
        <w:t>c</w:t>
      </w:r>
      <w:r w:rsidRPr="00DB6047">
        <w:rPr>
          <w:rFonts w:ascii="Times New Roman" w:hAnsi="Times New Roman"/>
          <w:sz w:val="24"/>
          <w:szCs w:val="24"/>
          <w:lang w:val="en-US"/>
        </w:rPr>
        <w:t>id, nicotemamid, and some micronutritients. Arab. Univ. J. Agric. Sci. 7:247-259.</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smallCaps/>
          <w:sz w:val="24"/>
          <w:szCs w:val="24"/>
          <w:lang w:val="en-US"/>
        </w:rPr>
        <w:t xml:space="preserve">Thorsen M.K., Woodward S., McKenzie B.M.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2010</w:t>
      </w:r>
      <w:r w:rsidR="00AF0011" w:rsidRPr="00DB6047">
        <w:rPr>
          <w:rFonts w:ascii="Times New Roman" w:hAnsi="Times New Roman"/>
          <w:sz w:val="24"/>
          <w:szCs w:val="24"/>
          <w:lang w:val="en-US"/>
        </w:rPr>
        <w:t>)</w:t>
      </w:r>
      <w:r w:rsidRPr="00DB6047">
        <w:rPr>
          <w:rFonts w:ascii="Times New Roman" w:hAnsi="Times New Roman"/>
          <w:sz w:val="24"/>
          <w:szCs w:val="24"/>
          <w:lang w:val="en-US"/>
        </w:rPr>
        <w:t>. Kelp (</w:t>
      </w:r>
      <w:r w:rsidRPr="00DB6047">
        <w:rPr>
          <w:rFonts w:ascii="Times New Roman" w:hAnsi="Times New Roman"/>
          <w:i/>
          <w:sz w:val="24"/>
          <w:szCs w:val="24"/>
          <w:lang w:val="en-US"/>
        </w:rPr>
        <w:t>Laminaria digitata</w:t>
      </w:r>
      <w:r w:rsidRPr="00DB6047">
        <w:rPr>
          <w:rFonts w:ascii="Times New Roman" w:hAnsi="Times New Roman"/>
          <w:sz w:val="24"/>
          <w:szCs w:val="24"/>
          <w:lang w:val="en-US"/>
        </w:rPr>
        <w:t>) i</w:t>
      </w:r>
      <w:r w:rsidRPr="00DB6047">
        <w:rPr>
          <w:rFonts w:ascii="Times New Roman" w:hAnsi="Times New Roman"/>
          <w:sz w:val="24"/>
          <w:szCs w:val="24"/>
          <w:lang w:val="en-US"/>
        </w:rPr>
        <w:t>n</w:t>
      </w:r>
      <w:r w:rsidRPr="00DB6047">
        <w:rPr>
          <w:rFonts w:ascii="Times New Roman" w:hAnsi="Times New Roman"/>
          <w:sz w:val="24"/>
          <w:szCs w:val="24"/>
          <w:lang w:val="en-US"/>
        </w:rPr>
        <w:t>creases germination and affects rooting and plant vigour in crops and native plants from arable grassland in the Outer Hebrides, Scotland.</w:t>
      </w:r>
      <w:r w:rsidRPr="00DB6047">
        <w:rPr>
          <w:rFonts w:ascii="Times New Roman" w:hAnsi="Times New Roman"/>
          <w:i/>
          <w:sz w:val="24"/>
          <w:szCs w:val="24"/>
          <w:lang w:val="en-US"/>
        </w:rPr>
        <w:t xml:space="preserve"> </w:t>
      </w:r>
      <w:r w:rsidRPr="00DB6047">
        <w:rPr>
          <w:rFonts w:ascii="Times New Roman" w:hAnsi="Times New Roman"/>
          <w:sz w:val="24"/>
          <w:szCs w:val="24"/>
        </w:rPr>
        <w:t>J. Coast Conserv. 14: 239-247.</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smallCaps/>
          <w:sz w:val="24"/>
          <w:szCs w:val="24"/>
        </w:rPr>
        <w:t xml:space="preserve">Toczko M., Grzelińska A. </w:t>
      </w:r>
      <w:r w:rsidR="00AF0011" w:rsidRPr="00DB6047">
        <w:rPr>
          <w:rFonts w:ascii="Times New Roman" w:hAnsi="Times New Roman"/>
          <w:smallCaps/>
          <w:sz w:val="24"/>
          <w:szCs w:val="24"/>
        </w:rPr>
        <w:t>(</w:t>
      </w:r>
      <w:r w:rsidRPr="00DB6047">
        <w:rPr>
          <w:rFonts w:ascii="Times New Roman" w:hAnsi="Times New Roman"/>
          <w:sz w:val="24"/>
          <w:szCs w:val="24"/>
        </w:rPr>
        <w:t>2001</w:t>
      </w:r>
      <w:r w:rsidR="00AF0011" w:rsidRPr="00DB6047">
        <w:rPr>
          <w:rFonts w:ascii="Times New Roman" w:hAnsi="Times New Roman"/>
          <w:sz w:val="24"/>
          <w:szCs w:val="24"/>
        </w:rPr>
        <w:t>)</w:t>
      </w:r>
      <w:r w:rsidRPr="00DB6047">
        <w:rPr>
          <w:rFonts w:ascii="Times New Roman" w:hAnsi="Times New Roman"/>
          <w:sz w:val="24"/>
          <w:szCs w:val="24"/>
        </w:rPr>
        <w:t>. Materiały do ćwiczeń z biochemii</w:t>
      </w:r>
      <w:r w:rsidR="000D6754" w:rsidRPr="00DB6047">
        <w:rPr>
          <w:rFonts w:ascii="Times New Roman" w:hAnsi="Times New Roman"/>
          <w:sz w:val="24"/>
          <w:szCs w:val="24"/>
        </w:rPr>
        <w:t xml:space="preserve"> [Materials for exercises in biochemistry]</w:t>
      </w:r>
      <w:r w:rsidRPr="00DB6047">
        <w:rPr>
          <w:rFonts w:ascii="Times New Roman" w:hAnsi="Times New Roman"/>
          <w:sz w:val="24"/>
          <w:szCs w:val="24"/>
        </w:rPr>
        <w:t>. Wydawnictwo SGGW, Warszawa: 99-101.</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smallCaps/>
          <w:sz w:val="24"/>
          <w:szCs w:val="24"/>
          <w:lang w:val="en-US"/>
        </w:rPr>
        <w:t xml:space="preserve">Ventkatamaran Kumar V., Mohan V.R.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1997</w:t>
      </w:r>
      <w:r w:rsidR="00AF0011" w:rsidRPr="00DB6047">
        <w:rPr>
          <w:rFonts w:ascii="Times New Roman" w:hAnsi="Times New Roman"/>
          <w:sz w:val="24"/>
          <w:szCs w:val="24"/>
          <w:lang w:val="en-US"/>
        </w:rPr>
        <w:t>)</w:t>
      </w:r>
      <w:r w:rsidRPr="00DB6047">
        <w:rPr>
          <w:rFonts w:ascii="Times New Roman" w:hAnsi="Times New Roman"/>
          <w:sz w:val="24"/>
          <w:szCs w:val="24"/>
          <w:lang w:val="en-US"/>
        </w:rPr>
        <w:t>. Effect of seaweed liquid fertilizer on black gram. Phykos. 36: 43-47.</w:t>
      </w:r>
    </w:p>
    <w:p w:rsidR="007B0D9D" w:rsidRPr="00DB6047" w:rsidRDefault="007B0D9D"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rPr>
        <w:t xml:space="preserve">Visser E.J.W., Blom C.W.P.M., Voesenek L.A.C.J. </w:t>
      </w:r>
      <w:r w:rsidR="00AF0011" w:rsidRPr="00DB6047">
        <w:rPr>
          <w:rFonts w:ascii="Times New Roman" w:hAnsi="Times New Roman"/>
          <w:smallCaps/>
          <w:sz w:val="24"/>
          <w:szCs w:val="24"/>
        </w:rPr>
        <w:t>(</w:t>
      </w:r>
      <w:r w:rsidRPr="00DB6047">
        <w:rPr>
          <w:rFonts w:ascii="Times New Roman" w:hAnsi="Times New Roman"/>
          <w:sz w:val="24"/>
          <w:szCs w:val="24"/>
        </w:rPr>
        <w:t>1996</w:t>
      </w:r>
      <w:r w:rsidR="00AF0011" w:rsidRPr="00DB6047">
        <w:rPr>
          <w:rFonts w:ascii="Times New Roman" w:hAnsi="Times New Roman"/>
          <w:sz w:val="24"/>
          <w:szCs w:val="24"/>
        </w:rPr>
        <w:t>)</w:t>
      </w:r>
      <w:r w:rsidRPr="00DB6047">
        <w:rPr>
          <w:rFonts w:ascii="Times New Roman" w:hAnsi="Times New Roman"/>
          <w:sz w:val="24"/>
          <w:szCs w:val="24"/>
        </w:rPr>
        <w:t xml:space="preserve">. </w:t>
      </w:r>
      <w:r w:rsidRPr="00DB6047">
        <w:rPr>
          <w:rFonts w:ascii="Times New Roman" w:hAnsi="Times New Roman"/>
          <w:sz w:val="24"/>
          <w:szCs w:val="24"/>
          <w:lang w:val="en-US"/>
        </w:rPr>
        <w:t>Flooding-induced advent</w:t>
      </w:r>
      <w:r w:rsidRPr="00DB6047">
        <w:rPr>
          <w:rFonts w:ascii="Times New Roman" w:hAnsi="Times New Roman"/>
          <w:sz w:val="24"/>
          <w:szCs w:val="24"/>
          <w:lang w:val="en-US"/>
        </w:rPr>
        <w:t>i</w:t>
      </w:r>
      <w:r w:rsidRPr="00DB6047">
        <w:rPr>
          <w:rFonts w:ascii="Times New Roman" w:hAnsi="Times New Roman"/>
          <w:sz w:val="24"/>
          <w:szCs w:val="24"/>
          <w:lang w:val="en-US"/>
        </w:rPr>
        <w:t xml:space="preserve">tious rooting in </w:t>
      </w:r>
      <w:r w:rsidRPr="00DB6047">
        <w:rPr>
          <w:rFonts w:ascii="Times New Roman" w:hAnsi="Times New Roman"/>
          <w:i/>
          <w:sz w:val="24"/>
          <w:szCs w:val="24"/>
          <w:lang w:val="en-US"/>
        </w:rPr>
        <w:t>Rumex</w:t>
      </w:r>
      <w:r w:rsidRPr="00DB6047">
        <w:rPr>
          <w:rFonts w:ascii="Times New Roman" w:hAnsi="Times New Roman"/>
          <w:sz w:val="24"/>
          <w:szCs w:val="24"/>
          <w:lang w:val="en-US"/>
        </w:rPr>
        <w:t>: morphology and development in an ecological perspective. Acta Bot Neerl 45:17–28.</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lastRenderedPageBreak/>
        <w:t xml:space="preserve">Wang J., Pan R.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2006</w:t>
      </w:r>
      <w:r w:rsidR="00AF0011" w:rsidRPr="00DB6047">
        <w:rPr>
          <w:rFonts w:ascii="Times New Roman" w:hAnsi="Times New Roman"/>
          <w:sz w:val="24"/>
          <w:szCs w:val="24"/>
          <w:lang w:val="en-US"/>
        </w:rPr>
        <w:t>)</w:t>
      </w:r>
      <w:r w:rsidRPr="00DB6047">
        <w:rPr>
          <w:rFonts w:ascii="Times New Roman" w:hAnsi="Times New Roman"/>
          <w:sz w:val="24"/>
          <w:szCs w:val="24"/>
          <w:lang w:val="en-US"/>
        </w:rPr>
        <w:t>. Effect of ethylene ona adventitious root formation. W: Khan N.A. Ethylene action in plants. Springer-Verlag, Berlin Heidelberg: 69-79.</w:t>
      </w:r>
    </w:p>
    <w:p w:rsidR="00D74800" w:rsidRPr="00DB6047" w:rsidRDefault="00D74800" w:rsidP="00E52A51">
      <w:pPr>
        <w:pStyle w:val="ListParagraph"/>
        <w:numPr>
          <w:ilvl w:val="0"/>
          <w:numId w:val="8"/>
        </w:numPr>
        <w:spacing w:after="0" w:line="360" w:lineRule="auto"/>
        <w:ind w:left="426" w:hanging="426"/>
        <w:rPr>
          <w:rFonts w:ascii="Times New Roman" w:eastAsia="Times New Roman" w:hAnsi="Times New Roman"/>
          <w:sz w:val="24"/>
          <w:szCs w:val="24"/>
          <w:lang w:eastAsia="pl-PL"/>
        </w:rPr>
      </w:pPr>
      <w:r w:rsidRPr="00DB6047">
        <w:rPr>
          <w:rFonts w:ascii="Times New Roman" w:eastAsia="Times New Roman" w:hAnsi="Times New Roman"/>
          <w:smallCaps/>
          <w:sz w:val="24"/>
          <w:szCs w:val="24"/>
          <w:lang w:val="en-US" w:eastAsia="pl-PL"/>
        </w:rPr>
        <w:t>Wojdyła A.T.</w:t>
      </w:r>
      <w:r w:rsidR="00992206" w:rsidRPr="00DB6047">
        <w:rPr>
          <w:rFonts w:ascii="Times New Roman" w:eastAsia="Times New Roman" w:hAnsi="Times New Roman"/>
          <w:sz w:val="24"/>
          <w:szCs w:val="24"/>
          <w:lang w:val="en-US" w:eastAsia="pl-PL"/>
        </w:rPr>
        <w:t xml:space="preserve"> </w:t>
      </w:r>
      <w:r w:rsidR="00AF0011" w:rsidRPr="00DB6047">
        <w:rPr>
          <w:rFonts w:ascii="Times New Roman" w:eastAsia="Times New Roman" w:hAnsi="Times New Roman"/>
          <w:sz w:val="24"/>
          <w:szCs w:val="24"/>
          <w:lang w:val="en-US" w:eastAsia="pl-PL"/>
        </w:rPr>
        <w:t>(</w:t>
      </w:r>
      <w:r w:rsidR="00992206" w:rsidRPr="00DB6047">
        <w:rPr>
          <w:rFonts w:ascii="Times New Roman" w:eastAsia="Times New Roman" w:hAnsi="Times New Roman"/>
          <w:sz w:val="24"/>
          <w:szCs w:val="24"/>
          <w:lang w:val="en-US" w:eastAsia="pl-PL"/>
        </w:rPr>
        <w:t>2004</w:t>
      </w:r>
      <w:r w:rsidR="00AF0011" w:rsidRPr="00DB6047">
        <w:rPr>
          <w:rFonts w:ascii="Times New Roman" w:eastAsia="Times New Roman" w:hAnsi="Times New Roman"/>
          <w:sz w:val="24"/>
          <w:szCs w:val="24"/>
          <w:lang w:val="en-US" w:eastAsia="pl-PL"/>
        </w:rPr>
        <w:t>)</w:t>
      </w:r>
      <w:r w:rsidRPr="00DB6047">
        <w:rPr>
          <w:rFonts w:ascii="Times New Roman" w:eastAsia="Times New Roman" w:hAnsi="Times New Roman"/>
          <w:sz w:val="24"/>
          <w:szCs w:val="24"/>
          <w:lang w:val="en-US" w:eastAsia="pl-PL"/>
        </w:rPr>
        <w:t>. Chitosan (Biochikol 020 PC) in the control of some orn</w:t>
      </w:r>
      <w:r w:rsidRPr="00DB6047">
        <w:rPr>
          <w:rFonts w:ascii="Times New Roman" w:eastAsia="Times New Roman" w:hAnsi="Times New Roman"/>
          <w:sz w:val="24"/>
          <w:szCs w:val="24"/>
          <w:lang w:val="en-US" w:eastAsia="pl-PL"/>
        </w:rPr>
        <w:t>a</w:t>
      </w:r>
      <w:r w:rsidRPr="00DB6047">
        <w:rPr>
          <w:rFonts w:ascii="Times New Roman" w:eastAsia="Times New Roman" w:hAnsi="Times New Roman"/>
          <w:sz w:val="24"/>
          <w:szCs w:val="24"/>
          <w:lang w:val="en-US" w:eastAsia="pl-PL"/>
        </w:rPr>
        <w:t xml:space="preserve">mental foliage diseases. Comm. Appl. Sci., </w:t>
      </w:r>
      <w:r w:rsidRPr="00DB6047">
        <w:rPr>
          <w:rFonts w:ascii="Times New Roman" w:eastAsia="Times New Roman" w:hAnsi="Times New Roman"/>
          <w:sz w:val="24"/>
          <w:szCs w:val="24"/>
          <w:lang w:eastAsia="pl-PL"/>
        </w:rPr>
        <w:t xml:space="preserve">Gent University 69: 705–715. </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rPr>
      </w:pPr>
      <w:r w:rsidRPr="00DB6047">
        <w:rPr>
          <w:rFonts w:ascii="Times New Roman" w:hAnsi="Times New Roman"/>
          <w:smallCaps/>
          <w:sz w:val="24"/>
          <w:szCs w:val="24"/>
        </w:rPr>
        <w:t>Wójcik A.R., La</w:t>
      </w:r>
      <w:r w:rsidR="00834DB1" w:rsidRPr="00DB6047">
        <w:rPr>
          <w:rFonts w:ascii="Times New Roman" w:hAnsi="Times New Roman"/>
          <w:smallCaps/>
          <w:sz w:val="24"/>
          <w:szCs w:val="24"/>
        </w:rPr>
        <w:t>n</w:t>
      </w:r>
      <w:r w:rsidRPr="00DB6047">
        <w:rPr>
          <w:rFonts w:ascii="Times New Roman" w:hAnsi="Times New Roman"/>
          <w:smallCaps/>
          <w:sz w:val="24"/>
          <w:szCs w:val="24"/>
        </w:rPr>
        <w:t xml:space="preserve">dański Z. </w:t>
      </w:r>
      <w:r w:rsidR="00AF0011" w:rsidRPr="00DB6047">
        <w:rPr>
          <w:rFonts w:ascii="Times New Roman" w:hAnsi="Times New Roman"/>
          <w:smallCaps/>
          <w:sz w:val="24"/>
          <w:szCs w:val="24"/>
        </w:rPr>
        <w:t>(</w:t>
      </w:r>
      <w:r w:rsidRPr="00DB6047">
        <w:rPr>
          <w:rFonts w:ascii="Times New Roman" w:hAnsi="Times New Roman"/>
          <w:sz w:val="24"/>
          <w:szCs w:val="24"/>
        </w:rPr>
        <w:t>1989</w:t>
      </w:r>
      <w:r w:rsidR="00AF0011" w:rsidRPr="00DB6047">
        <w:rPr>
          <w:rFonts w:ascii="Times New Roman" w:hAnsi="Times New Roman"/>
          <w:sz w:val="24"/>
          <w:szCs w:val="24"/>
        </w:rPr>
        <w:t>)</w:t>
      </w:r>
      <w:r w:rsidRPr="00DB6047">
        <w:rPr>
          <w:rFonts w:ascii="Times New Roman" w:hAnsi="Times New Roman"/>
          <w:sz w:val="24"/>
          <w:szCs w:val="24"/>
        </w:rPr>
        <w:t>. Planowanie i wnioskowanie statystyczne w doświadczalnictwie</w:t>
      </w:r>
      <w:r w:rsidR="000D6754" w:rsidRPr="00DB6047">
        <w:rPr>
          <w:rFonts w:ascii="Times New Roman" w:hAnsi="Times New Roman"/>
          <w:sz w:val="24"/>
          <w:szCs w:val="24"/>
        </w:rPr>
        <w:t xml:space="preserve"> [Statistical planning and concluding in experimental works]</w:t>
      </w:r>
      <w:r w:rsidRPr="00DB6047">
        <w:rPr>
          <w:rFonts w:ascii="Times New Roman" w:hAnsi="Times New Roman"/>
          <w:sz w:val="24"/>
          <w:szCs w:val="24"/>
        </w:rPr>
        <w:t>. PWN, Warszawa: 130.</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Zhang X.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1997</w:t>
      </w:r>
      <w:r w:rsidR="00AF0011" w:rsidRPr="00DB6047">
        <w:rPr>
          <w:rFonts w:ascii="Times New Roman" w:hAnsi="Times New Roman"/>
          <w:sz w:val="24"/>
          <w:szCs w:val="24"/>
          <w:lang w:val="en-US"/>
        </w:rPr>
        <w:t>)</w:t>
      </w:r>
      <w:r w:rsidRPr="00DB6047">
        <w:rPr>
          <w:rFonts w:ascii="Times New Roman" w:hAnsi="Times New Roman"/>
          <w:sz w:val="24"/>
          <w:szCs w:val="24"/>
          <w:lang w:val="en-US"/>
        </w:rPr>
        <w:t xml:space="preserve">. Influence of plant growth regulators on turfgrass growth, antioxidant status, and drought tolerance. Ph.D. Dissertation, Virginia Polytechnic Institute and State University, Blacksburg, </w:t>
      </w:r>
      <w:r w:rsidR="00516BCA">
        <w:rPr>
          <w:rFonts w:ascii="Times New Roman" w:hAnsi="Times New Roman"/>
          <w:sz w:val="24"/>
          <w:szCs w:val="24"/>
          <w:lang w:val="en-US"/>
        </w:rPr>
        <w:t>Virginia, 131 pp.</w:t>
      </w:r>
    </w:p>
    <w:p w:rsidR="00D74800" w:rsidRPr="00DB6047" w:rsidRDefault="00D74800" w:rsidP="00E52A51">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Zhang Q., Zhang J., Shen J., Silva A., Dennis D.A., Barrow C.J.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2006</w:t>
      </w:r>
      <w:r w:rsidR="00AF0011" w:rsidRPr="00DB6047">
        <w:rPr>
          <w:rFonts w:ascii="Times New Roman" w:hAnsi="Times New Roman"/>
          <w:sz w:val="24"/>
          <w:szCs w:val="24"/>
          <w:lang w:val="en-US"/>
        </w:rPr>
        <w:t>)</w:t>
      </w:r>
      <w:r w:rsidRPr="00DB6047">
        <w:rPr>
          <w:rFonts w:ascii="Times New Roman" w:hAnsi="Times New Roman"/>
          <w:sz w:val="24"/>
          <w:szCs w:val="24"/>
          <w:lang w:val="en-US"/>
        </w:rPr>
        <w:t>. A simple 96-well microplate method for estimation of total polyphenol content in seaweeds. J. Appl. Phycol.  8: 445-450.</w:t>
      </w:r>
    </w:p>
    <w:p w:rsidR="00D74800" w:rsidRPr="00DB6047" w:rsidRDefault="00D74800" w:rsidP="00992206">
      <w:pPr>
        <w:pStyle w:val="ListParagraph"/>
        <w:numPr>
          <w:ilvl w:val="0"/>
          <w:numId w:val="8"/>
        </w:numPr>
        <w:spacing w:after="0" w:line="360" w:lineRule="auto"/>
        <w:ind w:left="426" w:right="-2" w:hanging="426"/>
        <w:rPr>
          <w:rFonts w:ascii="Times New Roman" w:hAnsi="Times New Roman"/>
          <w:sz w:val="24"/>
          <w:szCs w:val="24"/>
          <w:lang w:val="en-US"/>
        </w:rPr>
      </w:pPr>
      <w:r w:rsidRPr="00DB6047">
        <w:rPr>
          <w:rFonts w:ascii="Times New Roman" w:hAnsi="Times New Roman"/>
          <w:smallCaps/>
          <w:sz w:val="24"/>
          <w:szCs w:val="24"/>
          <w:lang w:val="en-US"/>
        </w:rPr>
        <w:t xml:space="preserve">Zimmerman P.W., Hitchcock A.E. </w:t>
      </w:r>
      <w:r w:rsidR="00AF0011" w:rsidRPr="00DB6047">
        <w:rPr>
          <w:rFonts w:ascii="Times New Roman" w:hAnsi="Times New Roman"/>
          <w:smallCaps/>
          <w:sz w:val="24"/>
          <w:szCs w:val="24"/>
          <w:lang w:val="en-US"/>
        </w:rPr>
        <w:t>(</w:t>
      </w:r>
      <w:r w:rsidRPr="00DB6047">
        <w:rPr>
          <w:rFonts w:ascii="Times New Roman" w:hAnsi="Times New Roman"/>
          <w:sz w:val="24"/>
          <w:szCs w:val="24"/>
          <w:lang w:val="en-US"/>
        </w:rPr>
        <w:t>1933</w:t>
      </w:r>
      <w:r w:rsidR="00AF0011" w:rsidRPr="00DB6047">
        <w:rPr>
          <w:rFonts w:ascii="Times New Roman" w:hAnsi="Times New Roman"/>
          <w:sz w:val="24"/>
          <w:szCs w:val="24"/>
          <w:lang w:val="en-US"/>
        </w:rPr>
        <w:t>)</w:t>
      </w:r>
      <w:r w:rsidRPr="00DB6047">
        <w:rPr>
          <w:rFonts w:ascii="Times New Roman" w:hAnsi="Times New Roman"/>
          <w:sz w:val="24"/>
          <w:szCs w:val="24"/>
          <w:lang w:val="en-US"/>
        </w:rPr>
        <w:t>. Initiation and stimulation of adventitious roots caused by unsaturated hydrocarbon gases. Contr. Boyce Thomp. Inst. 5: 351-369.</w:t>
      </w:r>
    </w:p>
    <w:sectPr w:rsidR="00D74800" w:rsidRPr="00DB6047" w:rsidSect="004D7FA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28D" w:rsidRDefault="00BF728D" w:rsidP="00731319">
      <w:pPr>
        <w:spacing w:after="0" w:line="240" w:lineRule="auto"/>
      </w:pPr>
      <w:r>
        <w:separator/>
      </w:r>
    </w:p>
  </w:endnote>
  <w:endnote w:type="continuationSeparator" w:id="0">
    <w:p w:rsidR="00BF728D" w:rsidRDefault="00BF728D" w:rsidP="007313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BF7" w:rsidRDefault="00FF2B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BF7" w:rsidRPr="00731319" w:rsidRDefault="00EB23DF">
    <w:pPr>
      <w:pStyle w:val="Footer"/>
      <w:jc w:val="center"/>
      <w:rPr>
        <w:rFonts w:ascii="Times New Roman" w:hAnsi="Times New Roman"/>
      </w:rPr>
    </w:pPr>
    <w:r w:rsidRPr="00731319">
      <w:rPr>
        <w:rFonts w:ascii="Times New Roman" w:hAnsi="Times New Roman"/>
      </w:rPr>
      <w:fldChar w:fldCharType="begin"/>
    </w:r>
    <w:r w:rsidR="00FF2BF7" w:rsidRPr="00731319">
      <w:rPr>
        <w:rFonts w:ascii="Times New Roman" w:hAnsi="Times New Roman"/>
      </w:rPr>
      <w:instrText xml:space="preserve"> PAGE   \* MERGEFORMAT </w:instrText>
    </w:r>
    <w:r w:rsidRPr="00731319">
      <w:rPr>
        <w:rFonts w:ascii="Times New Roman" w:hAnsi="Times New Roman"/>
      </w:rPr>
      <w:fldChar w:fldCharType="separate"/>
    </w:r>
    <w:r w:rsidR="00EE2E62">
      <w:rPr>
        <w:rFonts w:ascii="Times New Roman" w:hAnsi="Times New Roman"/>
        <w:noProof/>
      </w:rPr>
      <w:t>3</w:t>
    </w:r>
    <w:r w:rsidRPr="00731319">
      <w:rPr>
        <w:rFonts w:ascii="Times New Roman" w:hAnsi="Times New Roman"/>
      </w:rPr>
      <w:fldChar w:fldCharType="end"/>
    </w:r>
  </w:p>
  <w:p w:rsidR="00FF2BF7" w:rsidRDefault="00FF2BF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BF7" w:rsidRDefault="00FF2B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28D" w:rsidRDefault="00BF728D" w:rsidP="00731319">
      <w:pPr>
        <w:spacing w:after="0" w:line="240" w:lineRule="auto"/>
      </w:pPr>
      <w:r>
        <w:separator/>
      </w:r>
    </w:p>
  </w:footnote>
  <w:footnote w:type="continuationSeparator" w:id="0">
    <w:p w:rsidR="00BF728D" w:rsidRDefault="00BF728D" w:rsidP="007313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BF7" w:rsidRDefault="00FF2BF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BF7" w:rsidRDefault="00FF2BF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BF7" w:rsidRDefault="00FF2B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B6E21"/>
    <w:multiLevelType w:val="hybridMultilevel"/>
    <w:tmpl w:val="02FA8E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5FE289F"/>
    <w:multiLevelType w:val="hybridMultilevel"/>
    <w:tmpl w:val="C9EAAEC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285E5797"/>
    <w:multiLevelType w:val="hybridMultilevel"/>
    <w:tmpl w:val="CFF0C90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1807FC7"/>
    <w:multiLevelType w:val="hybridMultilevel"/>
    <w:tmpl w:val="A7B438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777C3458"/>
    <w:multiLevelType w:val="hybridMultilevel"/>
    <w:tmpl w:val="5DD4E9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C56469B"/>
    <w:multiLevelType w:val="hybridMultilevel"/>
    <w:tmpl w:val="DA429822"/>
    <w:lvl w:ilvl="0" w:tplc="ECC87A5E">
      <w:start w:val="1"/>
      <w:numFmt w:val="decimal"/>
      <w:lvlText w:val="%1."/>
      <w:lvlJc w:val="left"/>
      <w:pPr>
        <w:tabs>
          <w:tab w:val="num" w:pos="720"/>
        </w:tabs>
        <w:ind w:left="720" w:hanging="360"/>
      </w:pPr>
    </w:lvl>
    <w:lvl w:ilvl="1" w:tplc="01A460BA" w:tentative="1">
      <w:start w:val="1"/>
      <w:numFmt w:val="decimal"/>
      <w:lvlText w:val="%2."/>
      <w:lvlJc w:val="left"/>
      <w:pPr>
        <w:tabs>
          <w:tab w:val="num" w:pos="1440"/>
        </w:tabs>
        <w:ind w:left="1440" w:hanging="360"/>
      </w:pPr>
    </w:lvl>
    <w:lvl w:ilvl="2" w:tplc="2AF673AE" w:tentative="1">
      <w:start w:val="1"/>
      <w:numFmt w:val="decimal"/>
      <w:lvlText w:val="%3."/>
      <w:lvlJc w:val="left"/>
      <w:pPr>
        <w:tabs>
          <w:tab w:val="num" w:pos="2160"/>
        </w:tabs>
        <w:ind w:left="2160" w:hanging="360"/>
      </w:pPr>
    </w:lvl>
    <w:lvl w:ilvl="3" w:tplc="6D7246D0" w:tentative="1">
      <w:start w:val="1"/>
      <w:numFmt w:val="decimal"/>
      <w:lvlText w:val="%4."/>
      <w:lvlJc w:val="left"/>
      <w:pPr>
        <w:tabs>
          <w:tab w:val="num" w:pos="2880"/>
        </w:tabs>
        <w:ind w:left="2880" w:hanging="360"/>
      </w:pPr>
    </w:lvl>
    <w:lvl w:ilvl="4" w:tplc="12B879CA" w:tentative="1">
      <w:start w:val="1"/>
      <w:numFmt w:val="decimal"/>
      <w:lvlText w:val="%5."/>
      <w:lvlJc w:val="left"/>
      <w:pPr>
        <w:tabs>
          <w:tab w:val="num" w:pos="3600"/>
        </w:tabs>
        <w:ind w:left="3600" w:hanging="360"/>
      </w:pPr>
    </w:lvl>
    <w:lvl w:ilvl="5" w:tplc="98789E98" w:tentative="1">
      <w:start w:val="1"/>
      <w:numFmt w:val="decimal"/>
      <w:lvlText w:val="%6."/>
      <w:lvlJc w:val="left"/>
      <w:pPr>
        <w:tabs>
          <w:tab w:val="num" w:pos="4320"/>
        </w:tabs>
        <w:ind w:left="4320" w:hanging="360"/>
      </w:pPr>
    </w:lvl>
    <w:lvl w:ilvl="6" w:tplc="D898F2C6" w:tentative="1">
      <w:start w:val="1"/>
      <w:numFmt w:val="decimal"/>
      <w:lvlText w:val="%7."/>
      <w:lvlJc w:val="left"/>
      <w:pPr>
        <w:tabs>
          <w:tab w:val="num" w:pos="5040"/>
        </w:tabs>
        <w:ind w:left="5040" w:hanging="360"/>
      </w:pPr>
    </w:lvl>
    <w:lvl w:ilvl="7" w:tplc="35845894" w:tentative="1">
      <w:start w:val="1"/>
      <w:numFmt w:val="decimal"/>
      <w:lvlText w:val="%8."/>
      <w:lvlJc w:val="left"/>
      <w:pPr>
        <w:tabs>
          <w:tab w:val="num" w:pos="5760"/>
        </w:tabs>
        <w:ind w:left="5760" w:hanging="360"/>
      </w:pPr>
    </w:lvl>
    <w:lvl w:ilvl="8" w:tplc="8DBE416E" w:tentative="1">
      <w:start w:val="1"/>
      <w:numFmt w:val="decimal"/>
      <w:lvlText w:val="%9."/>
      <w:lvlJc w:val="left"/>
      <w:pPr>
        <w:tabs>
          <w:tab w:val="num" w:pos="6480"/>
        </w:tabs>
        <w:ind w:left="6480" w:hanging="360"/>
      </w:pPr>
    </w:lvl>
  </w:abstractNum>
  <w:abstractNum w:abstractNumId="6">
    <w:nsid w:val="7F496BBE"/>
    <w:multiLevelType w:val="hybridMultilevel"/>
    <w:tmpl w:val="BF50E28C"/>
    <w:lvl w:ilvl="0" w:tplc="66D69A66">
      <w:start w:val="1"/>
      <w:numFmt w:val="decimal"/>
      <w:lvlText w:val="%1."/>
      <w:lvlJc w:val="left"/>
      <w:pPr>
        <w:ind w:left="785" w:hanging="360"/>
      </w:pPr>
      <w:rPr>
        <w:rFonts w:hint="default"/>
      </w:r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7">
    <w:nsid w:val="7F7034C7"/>
    <w:multiLevelType w:val="hybridMultilevel"/>
    <w:tmpl w:val="D694643A"/>
    <w:lvl w:ilvl="0" w:tplc="6610039E">
      <w:start w:val="1"/>
      <w:numFmt w:val="decimal"/>
      <w:lvlText w:val="%1."/>
      <w:lvlJc w:val="left"/>
      <w:pPr>
        <w:tabs>
          <w:tab w:val="num" w:pos="720"/>
        </w:tabs>
        <w:ind w:left="720" w:hanging="360"/>
      </w:pPr>
    </w:lvl>
    <w:lvl w:ilvl="1" w:tplc="3E0E15A0" w:tentative="1">
      <w:start w:val="1"/>
      <w:numFmt w:val="decimal"/>
      <w:lvlText w:val="%2."/>
      <w:lvlJc w:val="left"/>
      <w:pPr>
        <w:tabs>
          <w:tab w:val="num" w:pos="1440"/>
        </w:tabs>
        <w:ind w:left="1440" w:hanging="360"/>
      </w:pPr>
    </w:lvl>
    <w:lvl w:ilvl="2" w:tplc="E3002D1A" w:tentative="1">
      <w:start w:val="1"/>
      <w:numFmt w:val="decimal"/>
      <w:lvlText w:val="%3."/>
      <w:lvlJc w:val="left"/>
      <w:pPr>
        <w:tabs>
          <w:tab w:val="num" w:pos="2160"/>
        </w:tabs>
        <w:ind w:left="2160" w:hanging="360"/>
      </w:pPr>
    </w:lvl>
    <w:lvl w:ilvl="3" w:tplc="855A3F78" w:tentative="1">
      <w:start w:val="1"/>
      <w:numFmt w:val="decimal"/>
      <w:lvlText w:val="%4."/>
      <w:lvlJc w:val="left"/>
      <w:pPr>
        <w:tabs>
          <w:tab w:val="num" w:pos="2880"/>
        </w:tabs>
        <w:ind w:left="2880" w:hanging="360"/>
      </w:pPr>
    </w:lvl>
    <w:lvl w:ilvl="4" w:tplc="33BAF3EE" w:tentative="1">
      <w:start w:val="1"/>
      <w:numFmt w:val="decimal"/>
      <w:lvlText w:val="%5."/>
      <w:lvlJc w:val="left"/>
      <w:pPr>
        <w:tabs>
          <w:tab w:val="num" w:pos="3600"/>
        </w:tabs>
        <w:ind w:left="3600" w:hanging="360"/>
      </w:pPr>
    </w:lvl>
    <w:lvl w:ilvl="5" w:tplc="9A5C65A6" w:tentative="1">
      <w:start w:val="1"/>
      <w:numFmt w:val="decimal"/>
      <w:lvlText w:val="%6."/>
      <w:lvlJc w:val="left"/>
      <w:pPr>
        <w:tabs>
          <w:tab w:val="num" w:pos="4320"/>
        </w:tabs>
        <w:ind w:left="4320" w:hanging="360"/>
      </w:pPr>
    </w:lvl>
    <w:lvl w:ilvl="6" w:tplc="EBE42752" w:tentative="1">
      <w:start w:val="1"/>
      <w:numFmt w:val="decimal"/>
      <w:lvlText w:val="%7."/>
      <w:lvlJc w:val="left"/>
      <w:pPr>
        <w:tabs>
          <w:tab w:val="num" w:pos="5040"/>
        </w:tabs>
        <w:ind w:left="5040" w:hanging="360"/>
      </w:pPr>
    </w:lvl>
    <w:lvl w:ilvl="7" w:tplc="BF22F190" w:tentative="1">
      <w:start w:val="1"/>
      <w:numFmt w:val="decimal"/>
      <w:lvlText w:val="%8."/>
      <w:lvlJc w:val="left"/>
      <w:pPr>
        <w:tabs>
          <w:tab w:val="num" w:pos="5760"/>
        </w:tabs>
        <w:ind w:left="5760" w:hanging="360"/>
      </w:pPr>
    </w:lvl>
    <w:lvl w:ilvl="8" w:tplc="AD1697EE" w:tentative="1">
      <w:start w:val="1"/>
      <w:numFmt w:val="decimal"/>
      <w:lvlText w:val="%9."/>
      <w:lvlJc w:val="left"/>
      <w:pPr>
        <w:tabs>
          <w:tab w:val="num" w:pos="6480"/>
        </w:tabs>
        <w:ind w:left="6480" w:hanging="360"/>
      </w:pPr>
    </w:lvl>
  </w:abstractNum>
  <w:num w:numId="1">
    <w:abstractNumId w:val="1"/>
  </w:num>
  <w:num w:numId="2">
    <w:abstractNumId w:val="6"/>
  </w:num>
  <w:num w:numId="3">
    <w:abstractNumId w:val="2"/>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autoHyphenation/>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64A75"/>
    <w:rsid w:val="00000769"/>
    <w:rsid w:val="00001F0F"/>
    <w:rsid w:val="0000782C"/>
    <w:rsid w:val="000119A7"/>
    <w:rsid w:val="0001607C"/>
    <w:rsid w:val="0002006A"/>
    <w:rsid w:val="0002722F"/>
    <w:rsid w:val="000338CD"/>
    <w:rsid w:val="000606BF"/>
    <w:rsid w:val="000656A5"/>
    <w:rsid w:val="00066211"/>
    <w:rsid w:val="00073D4C"/>
    <w:rsid w:val="00087A66"/>
    <w:rsid w:val="000A68C2"/>
    <w:rsid w:val="000B24B5"/>
    <w:rsid w:val="000B3D0C"/>
    <w:rsid w:val="000B4FA7"/>
    <w:rsid w:val="000B6AF5"/>
    <w:rsid w:val="000C4CA5"/>
    <w:rsid w:val="000C6661"/>
    <w:rsid w:val="000D6754"/>
    <w:rsid w:val="000F15D6"/>
    <w:rsid w:val="000F25B0"/>
    <w:rsid w:val="00111346"/>
    <w:rsid w:val="0012252A"/>
    <w:rsid w:val="00122946"/>
    <w:rsid w:val="00127221"/>
    <w:rsid w:val="001328F5"/>
    <w:rsid w:val="00140020"/>
    <w:rsid w:val="00144966"/>
    <w:rsid w:val="001453F9"/>
    <w:rsid w:val="00163A3B"/>
    <w:rsid w:val="00164427"/>
    <w:rsid w:val="00167710"/>
    <w:rsid w:val="001813B7"/>
    <w:rsid w:val="001A0DA3"/>
    <w:rsid w:val="001A114B"/>
    <w:rsid w:val="001B0B70"/>
    <w:rsid w:val="001C123F"/>
    <w:rsid w:val="001C1E2F"/>
    <w:rsid w:val="001C2F0F"/>
    <w:rsid w:val="001C471D"/>
    <w:rsid w:val="001D2D19"/>
    <w:rsid w:val="001F551E"/>
    <w:rsid w:val="001F66C5"/>
    <w:rsid w:val="002038C1"/>
    <w:rsid w:val="002049B3"/>
    <w:rsid w:val="00210273"/>
    <w:rsid w:val="002121F3"/>
    <w:rsid w:val="00252373"/>
    <w:rsid w:val="00262781"/>
    <w:rsid w:val="00270C6A"/>
    <w:rsid w:val="00273B90"/>
    <w:rsid w:val="00275A0D"/>
    <w:rsid w:val="002806B5"/>
    <w:rsid w:val="002807F2"/>
    <w:rsid w:val="00283FF0"/>
    <w:rsid w:val="002909AD"/>
    <w:rsid w:val="002917AC"/>
    <w:rsid w:val="002974ED"/>
    <w:rsid w:val="002A0CB8"/>
    <w:rsid w:val="002A11CA"/>
    <w:rsid w:val="002A11E7"/>
    <w:rsid w:val="002A1CED"/>
    <w:rsid w:val="002B7096"/>
    <w:rsid w:val="002B7F08"/>
    <w:rsid w:val="002C0F19"/>
    <w:rsid w:val="002C59D6"/>
    <w:rsid w:val="002D503B"/>
    <w:rsid w:val="002D7CE6"/>
    <w:rsid w:val="002D7DAD"/>
    <w:rsid w:val="00300EC4"/>
    <w:rsid w:val="00313E8C"/>
    <w:rsid w:val="0031776B"/>
    <w:rsid w:val="00334098"/>
    <w:rsid w:val="003435F9"/>
    <w:rsid w:val="00344532"/>
    <w:rsid w:val="0035669D"/>
    <w:rsid w:val="00364DDB"/>
    <w:rsid w:val="00365C19"/>
    <w:rsid w:val="003809F5"/>
    <w:rsid w:val="003A2C8A"/>
    <w:rsid w:val="003A543F"/>
    <w:rsid w:val="003A7CD5"/>
    <w:rsid w:val="003B1334"/>
    <w:rsid w:val="003B5482"/>
    <w:rsid w:val="003B76F4"/>
    <w:rsid w:val="003C3F57"/>
    <w:rsid w:val="003D006E"/>
    <w:rsid w:val="003D16A6"/>
    <w:rsid w:val="003E25BA"/>
    <w:rsid w:val="003F0640"/>
    <w:rsid w:val="003F3200"/>
    <w:rsid w:val="003F383D"/>
    <w:rsid w:val="003F3CF3"/>
    <w:rsid w:val="00406B56"/>
    <w:rsid w:val="00410CD2"/>
    <w:rsid w:val="00411BC3"/>
    <w:rsid w:val="00414BF8"/>
    <w:rsid w:val="004172C3"/>
    <w:rsid w:val="00420BE7"/>
    <w:rsid w:val="00421D8C"/>
    <w:rsid w:val="00422355"/>
    <w:rsid w:val="004224BF"/>
    <w:rsid w:val="0042501B"/>
    <w:rsid w:val="00426A7D"/>
    <w:rsid w:val="00430698"/>
    <w:rsid w:val="004420CE"/>
    <w:rsid w:val="004425A1"/>
    <w:rsid w:val="00445788"/>
    <w:rsid w:val="004476E0"/>
    <w:rsid w:val="00463DB0"/>
    <w:rsid w:val="0046575F"/>
    <w:rsid w:val="00466F50"/>
    <w:rsid w:val="00467360"/>
    <w:rsid w:val="00474283"/>
    <w:rsid w:val="004749CA"/>
    <w:rsid w:val="00475787"/>
    <w:rsid w:val="004841AC"/>
    <w:rsid w:val="004A49D0"/>
    <w:rsid w:val="004B001E"/>
    <w:rsid w:val="004B44BA"/>
    <w:rsid w:val="004B537A"/>
    <w:rsid w:val="004B79E9"/>
    <w:rsid w:val="004C27C8"/>
    <w:rsid w:val="004C64BA"/>
    <w:rsid w:val="004D3598"/>
    <w:rsid w:val="004D5AAC"/>
    <w:rsid w:val="004D7628"/>
    <w:rsid w:val="004D7FA8"/>
    <w:rsid w:val="004E30E0"/>
    <w:rsid w:val="004E4E97"/>
    <w:rsid w:val="00516BCA"/>
    <w:rsid w:val="00517F3D"/>
    <w:rsid w:val="00525AC7"/>
    <w:rsid w:val="00531A0C"/>
    <w:rsid w:val="00550363"/>
    <w:rsid w:val="00553295"/>
    <w:rsid w:val="005640E8"/>
    <w:rsid w:val="00564485"/>
    <w:rsid w:val="00565422"/>
    <w:rsid w:val="005655F1"/>
    <w:rsid w:val="00576FF7"/>
    <w:rsid w:val="00586EC1"/>
    <w:rsid w:val="00587CFC"/>
    <w:rsid w:val="0059454B"/>
    <w:rsid w:val="005947F3"/>
    <w:rsid w:val="005A11D1"/>
    <w:rsid w:val="005A7492"/>
    <w:rsid w:val="005B09D6"/>
    <w:rsid w:val="005C01BD"/>
    <w:rsid w:val="005C1188"/>
    <w:rsid w:val="005C2CED"/>
    <w:rsid w:val="005C6220"/>
    <w:rsid w:val="005E6FE8"/>
    <w:rsid w:val="005E7E6B"/>
    <w:rsid w:val="005F520B"/>
    <w:rsid w:val="006064E5"/>
    <w:rsid w:val="00612F84"/>
    <w:rsid w:val="00624D8D"/>
    <w:rsid w:val="006349E5"/>
    <w:rsid w:val="006403EB"/>
    <w:rsid w:val="006421DE"/>
    <w:rsid w:val="00642BE6"/>
    <w:rsid w:val="00656F3C"/>
    <w:rsid w:val="00663BE4"/>
    <w:rsid w:val="00684C8B"/>
    <w:rsid w:val="00685ED0"/>
    <w:rsid w:val="00693AC9"/>
    <w:rsid w:val="00695462"/>
    <w:rsid w:val="006968DE"/>
    <w:rsid w:val="006B465A"/>
    <w:rsid w:val="006C4DCB"/>
    <w:rsid w:val="006C50D3"/>
    <w:rsid w:val="006D264C"/>
    <w:rsid w:val="006D5657"/>
    <w:rsid w:val="006E7B79"/>
    <w:rsid w:val="006F1035"/>
    <w:rsid w:val="006F5AA9"/>
    <w:rsid w:val="006F746D"/>
    <w:rsid w:val="00706C73"/>
    <w:rsid w:val="00712F25"/>
    <w:rsid w:val="007219EB"/>
    <w:rsid w:val="00724C12"/>
    <w:rsid w:val="00727AE3"/>
    <w:rsid w:val="00731319"/>
    <w:rsid w:val="00741723"/>
    <w:rsid w:val="00743A35"/>
    <w:rsid w:val="007508F6"/>
    <w:rsid w:val="00751167"/>
    <w:rsid w:val="00751238"/>
    <w:rsid w:val="00751FAA"/>
    <w:rsid w:val="00752F90"/>
    <w:rsid w:val="007551C7"/>
    <w:rsid w:val="007553D4"/>
    <w:rsid w:val="00766F5D"/>
    <w:rsid w:val="00767BF4"/>
    <w:rsid w:val="00772727"/>
    <w:rsid w:val="0078281B"/>
    <w:rsid w:val="00782A7B"/>
    <w:rsid w:val="00785EBC"/>
    <w:rsid w:val="007863D9"/>
    <w:rsid w:val="007868AD"/>
    <w:rsid w:val="007919AF"/>
    <w:rsid w:val="00794E72"/>
    <w:rsid w:val="007A40EA"/>
    <w:rsid w:val="007B0114"/>
    <w:rsid w:val="007B0D9D"/>
    <w:rsid w:val="007C6F25"/>
    <w:rsid w:val="007D3CC0"/>
    <w:rsid w:val="007D3FFC"/>
    <w:rsid w:val="007E2D2A"/>
    <w:rsid w:val="007E7358"/>
    <w:rsid w:val="007F28C2"/>
    <w:rsid w:val="00803D93"/>
    <w:rsid w:val="0080526B"/>
    <w:rsid w:val="008213E6"/>
    <w:rsid w:val="00834DB1"/>
    <w:rsid w:val="00846846"/>
    <w:rsid w:val="00851D3D"/>
    <w:rsid w:val="008726CB"/>
    <w:rsid w:val="00881F0D"/>
    <w:rsid w:val="00887EFE"/>
    <w:rsid w:val="00892294"/>
    <w:rsid w:val="00894D60"/>
    <w:rsid w:val="008A20D0"/>
    <w:rsid w:val="008A5964"/>
    <w:rsid w:val="008B37BB"/>
    <w:rsid w:val="008B4485"/>
    <w:rsid w:val="008C069A"/>
    <w:rsid w:val="008D19C9"/>
    <w:rsid w:val="008D3F47"/>
    <w:rsid w:val="008D561E"/>
    <w:rsid w:val="008E61F9"/>
    <w:rsid w:val="008F0134"/>
    <w:rsid w:val="008F2E57"/>
    <w:rsid w:val="008F7645"/>
    <w:rsid w:val="00905163"/>
    <w:rsid w:val="00916797"/>
    <w:rsid w:val="009177FA"/>
    <w:rsid w:val="00923244"/>
    <w:rsid w:val="009418F7"/>
    <w:rsid w:val="0095198A"/>
    <w:rsid w:val="0095397B"/>
    <w:rsid w:val="00954CA2"/>
    <w:rsid w:val="00960029"/>
    <w:rsid w:val="009878A4"/>
    <w:rsid w:val="009914FC"/>
    <w:rsid w:val="00992206"/>
    <w:rsid w:val="009A1901"/>
    <w:rsid w:val="009A2789"/>
    <w:rsid w:val="009B418A"/>
    <w:rsid w:val="009B4D98"/>
    <w:rsid w:val="009B7673"/>
    <w:rsid w:val="009B7A17"/>
    <w:rsid w:val="009C0735"/>
    <w:rsid w:val="009C3B72"/>
    <w:rsid w:val="009C6182"/>
    <w:rsid w:val="009D0AFD"/>
    <w:rsid w:val="009D33A4"/>
    <w:rsid w:val="009D3872"/>
    <w:rsid w:val="009D5A15"/>
    <w:rsid w:val="009E20E5"/>
    <w:rsid w:val="009E3ED6"/>
    <w:rsid w:val="009E619D"/>
    <w:rsid w:val="009F2D36"/>
    <w:rsid w:val="009F6F2E"/>
    <w:rsid w:val="00A02AA5"/>
    <w:rsid w:val="00A07C01"/>
    <w:rsid w:val="00A219F8"/>
    <w:rsid w:val="00A24B10"/>
    <w:rsid w:val="00A25BE0"/>
    <w:rsid w:val="00A27207"/>
    <w:rsid w:val="00A27525"/>
    <w:rsid w:val="00A31124"/>
    <w:rsid w:val="00A360B6"/>
    <w:rsid w:val="00A41816"/>
    <w:rsid w:val="00A430BF"/>
    <w:rsid w:val="00A4363A"/>
    <w:rsid w:val="00A446E3"/>
    <w:rsid w:val="00A75861"/>
    <w:rsid w:val="00A82982"/>
    <w:rsid w:val="00A86208"/>
    <w:rsid w:val="00A966F2"/>
    <w:rsid w:val="00AA13FC"/>
    <w:rsid w:val="00AA3E5C"/>
    <w:rsid w:val="00AB019B"/>
    <w:rsid w:val="00AB3F07"/>
    <w:rsid w:val="00AC397E"/>
    <w:rsid w:val="00AC437B"/>
    <w:rsid w:val="00AD0B07"/>
    <w:rsid w:val="00AD22D1"/>
    <w:rsid w:val="00AD32FF"/>
    <w:rsid w:val="00AD4BA1"/>
    <w:rsid w:val="00AD6F9A"/>
    <w:rsid w:val="00AE211E"/>
    <w:rsid w:val="00AE31E1"/>
    <w:rsid w:val="00AE7420"/>
    <w:rsid w:val="00AF0011"/>
    <w:rsid w:val="00AF02BD"/>
    <w:rsid w:val="00AF2B8B"/>
    <w:rsid w:val="00AF4325"/>
    <w:rsid w:val="00AF457F"/>
    <w:rsid w:val="00AF6D2C"/>
    <w:rsid w:val="00B12967"/>
    <w:rsid w:val="00B13F7B"/>
    <w:rsid w:val="00B25E83"/>
    <w:rsid w:val="00B317B3"/>
    <w:rsid w:val="00B4151B"/>
    <w:rsid w:val="00B41C8F"/>
    <w:rsid w:val="00B512A9"/>
    <w:rsid w:val="00B534B0"/>
    <w:rsid w:val="00B54693"/>
    <w:rsid w:val="00B65A24"/>
    <w:rsid w:val="00B665AB"/>
    <w:rsid w:val="00B80986"/>
    <w:rsid w:val="00B85D8B"/>
    <w:rsid w:val="00B876A9"/>
    <w:rsid w:val="00BA7D7E"/>
    <w:rsid w:val="00BB5E75"/>
    <w:rsid w:val="00BD29E2"/>
    <w:rsid w:val="00BD79C2"/>
    <w:rsid w:val="00BE185A"/>
    <w:rsid w:val="00BE44C7"/>
    <w:rsid w:val="00BF1D1A"/>
    <w:rsid w:val="00BF728D"/>
    <w:rsid w:val="00C01335"/>
    <w:rsid w:val="00C0484F"/>
    <w:rsid w:val="00C06239"/>
    <w:rsid w:val="00C121D4"/>
    <w:rsid w:val="00C22AD1"/>
    <w:rsid w:val="00C3009C"/>
    <w:rsid w:val="00C44D61"/>
    <w:rsid w:val="00C53159"/>
    <w:rsid w:val="00C53AC7"/>
    <w:rsid w:val="00C70BC1"/>
    <w:rsid w:val="00C7723E"/>
    <w:rsid w:val="00C80D52"/>
    <w:rsid w:val="00C91A77"/>
    <w:rsid w:val="00C91E70"/>
    <w:rsid w:val="00C94D69"/>
    <w:rsid w:val="00C97732"/>
    <w:rsid w:val="00CA31B2"/>
    <w:rsid w:val="00CB25DF"/>
    <w:rsid w:val="00CB3D1D"/>
    <w:rsid w:val="00CC2AFB"/>
    <w:rsid w:val="00CC316D"/>
    <w:rsid w:val="00CC5D8E"/>
    <w:rsid w:val="00CE1412"/>
    <w:rsid w:val="00CE792F"/>
    <w:rsid w:val="00CF34D8"/>
    <w:rsid w:val="00CF4975"/>
    <w:rsid w:val="00D00DD9"/>
    <w:rsid w:val="00D06E59"/>
    <w:rsid w:val="00D103F1"/>
    <w:rsid w:val="00D119F6"/>
    <w:rsid w:val="00D13F60"/>
    <w:rsid w:val="00D25630"/>
    <w:rsid w:val="00D27AD9"/>
    <w:rsid w:val="00D41F34"/>
    <w:rsid w:val="00D43CCE"/>
    <w:rsid w:val="00D47721"/>
    <w:rsid w:val="00D524D1"/>
    <w:rsid w:val="00D54F64"/>
    <w:rsid w:val="00D6465A"/>
    <w:rsid w:val="00D7004E"/>
    <w:rsid w:val="00D74800"/>
    <w:rsid w:val="00D75DE9"/>
    <w:rsid w:val="00D80A41"/>
    <w:rsid w:val="00D921AC"/>
    <w:rsid w:val="00DA03AF"/>
    <w:rsid w:val="00DA174A"/>
    <w:rsid w:val="00DA3E52"/>
    <w:rsid w:val="00DA5F8E"/>
    <w:rsid w:val="00DA6E0F"/>
    <w:rsid w:val="00DA7806"/>
    <w:rsid w:val="00DB3CF8"/>
    <w:rsid w:val="00DB42B5"/>
    <w:rsid w:val="00DB493A"/>
    <w:rsid w:val="00DB6047"/>
    <w:rsid w:val="00DC05C3"/>
    <w:rsid w:val="00DC2493"/>
    <w:rsid w:val="00DC7AEC"/>
    <w:rsid w:val="00DD2711"/>
    <w:rsid w:val="00DE6359"/>
    <w:rsid w:val="00DF0B2B"/>
    <w:rsid w:val="00E031CB"/>
    <w:rsid w:val="00E16AE2"/>
    <w:rsid w:val="00E229FD"/>
    <w:rsid w:val="00E264B3"/>
    <w:rsid w:val="00E32F7C"/>
    <w:rsid w:val="00E425BF"/>
    <w:rsid w:val="00E50581"/>
    <w:rsid w:val="00E52A51"/>
    <w:rsid w:val="00E5775A"/>
    <w:rsid w:val="00E60C36"/>
    <w:rsid w:val="00E64A75"/>
    <w:rsid w:val="00E64E49"/>
    <w:rsid w:val="00E67D03"/>
    <w:rsid w:val="00E7026B"/>
    <w:rsid w:val="00E75571"/>
    <w:rsid w:val="00E8175C"/>
    <w:rsid w:val="00E876CC"/>
    <w:rsid w:val="00E93103"/>
    <w:rsid w:val="00E960E6"/>
    <w:rsid w:val="00EB1431"/>
    <w:rsid w:val="00EB23DF"/>
    <w:rsid w:val="00EB7032"/>
    <w:rsid w:val="00EB7A40"/>
    <w:rsid w:val="00EC0C82"/>
    <w:rsid w:val="00EC3EC9"/>
    <w:rsid w:val="00EC7E60"/>
    <w:rsid w:val="00EC7F41"/>
    <w:rsid w:val="00ED0E41"/>
    <w:rsid w:val="00EE2E62"/>
    <w:rsid w:val="00EE68C5"/>
    <w:rsid w:val="00EF08CD"/>
    <w:rsid w:val="00EF660E"/>
    <w:rsid w:val="00F029A6"/>
    <w:rsid w:val="00F10E7D"/>
    <w:rsid w:val="00F131EB"/>
    <w:rsid w:val="00F21182"/>
    <w:rsid w:val="00F30194"/>
    <w:rsid w:val="00F336DD"/>
    <w:rsid w:val="00F33AFB"/>
    <w:rsid w:val="00F46748"/>
    <w:rsid w:val="00F46C2B"/>
    <w:rsid w:val="00F52663"/>
    <w:rsid w:val="00F55D0A"/>
    <w:rsid w:val="00F65F2B"/>
    <w:rsid w:val="00F703E3"/>
    <w:rsid w:val="00F7052A"/>
    <w:rsid w:val="00F7210E"/>
    <w:rsid w:val="00F72E03"/>
    <w:rsid w:val="00F83C0A"/>
    <w:rsid w:val="00F8747D"/>
    <w:rsid w:val="00F876CF"/>
    <w:rsid w:val="00F966E2"/>
    <w:rsid w:val="00FA205B"/>
    <w:rsid w:val="00FA238D"/>
    <w:rsid w:val="00FA246A"/>
    <w:rsid w:val="00FA5D57"/>
    <w:rsid w:val="00FB2AEE"/>
    <w:rsid w:val="00FB3737"/>
    <w:rsid w:val="00FB3F70"/>
    <w:rsid w:val="00FB4E20"/>
    <w:rsid w:val="00FB6CB7"/>
    <w:rsid w:val="00FB73FB"/>
    <w:rsid w:val="00FD1B9D"/>
    <w:rsid w:val="00FE30DA"/>
    <w:rsid w:val="00FE47CA"/>
    <w:rsid w:val="00FF0AC5"/>
    <w:rsid w:val="00FF2BF7"/>
    <w:rsid w:val="00FF3FBA"/>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A40"/>
    <w:pPr>
      <w:spacing w:after="200" w:line="276" w:lineRule="auto"/>
    </w:pPr>
    <w:rPr>
      <w:sz w:val="22"/>
      <w:szCs w:val="22"/>
      <w:lang w:eastAsia="en-US"/>
    </w:rPr>
  </w:style>
  <w:style w:type="paragraph" w:styleId="Heading1">
    <w:name w:val="heading 1"/>
    <w:basedOn w:val="Normal"/>
    <w:next w:val="Normal"/>
    <w:link w:val="Heading1Char"/>
    <w:uiPriority w:val="9"/>
    <w:qFormat/>
    <w:rsid w:val="00E64A75"/>
    <w:pPr>
      <w:keepNext/>
      <w:spacing w:before="240" w:after="60"/>
      <w:ind w:left="425" w:right="567" w:firstLine="425"/>
      <w:jc w:val="both"/>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4A75"/>
    <w:rPr>
      <w:rFonts w:ascii="Cambria" w:eastAsia="Times New Roman" w:hAnsi="Cambria" w:cs="Times New Roman"/>
      <w:b/>
      <w:bCs/>
      <w:kern w:val="32"/>
      <w:sz w:val="32"/>
      <w:szCs w:val="32"/>
    </w:rPr>
  </w:style>
  <w:style w:type="paragraph" w:styleId="ListParagraph">
    <w:name w:val="List Paragraph"/>
    <w:basedOn w:val="Normal"/>
    <w:uiPriority w:val="34"/>
    <w:qFormat/>
    <w:rsid w:val="00E64A75"/>
    <w:pPr>
      <w:ind w:left="720" w:right="567" w:firstLine="425"/>
      <w:contextualSpacing/>
      <w:jc w:val="both"/>
    </w:pPr>
  </w:style>
  <w:style w:type="paragraph" w:styleId="BalloonText">
    <w:name w:val="Balloon Text"/>
    <w:basedOn w:val="Normal"/>
    <w:link w:val="BalloonTextChar"/>
    <w:uiPriority w:val="99"/>
    <w:semiHidden/>
    <w:unhideWhenUsed/>
    <w:rsid w:val="00C5315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C53159"/>
    <w:rPr>
      <w:rFonts w:ascii="Tahoma" w:hAnsi="Tahoma" w:cs="Tahoma"/>
      <w:sz w:val="16"/>
      <w:szCs w:val="16"/>
      <w:lang w:eastAsia="en-US"/>
    </w:rPr>
  </w:style>
  <w:style w:type="table" w:styleId="TableGrid">
    <w:name w:val="Table Grid"/>
    <w:basedOn w:val="TableNormal"/>
    <w:uiPriority w:val="59"/>
    <w:rsid w:val="00C531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Kolorowecieniowanie1">
    <w:name w:val="Kolorowe cieniowanie1"/>
    <w:basedOn w:val="TableNormal"/>
    <w:uiPriority w:val="71"/>
    <w:rsid w:val="009D0AFD"/>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Jasnecieniowanie1">
    <w:name w:val="Jasne cieniowanie1"/>
    <w:basedOn w:val="TableNormal"/>
    <w:uiPriority w:val="60"/>
    <w:rsid w:val="009D0AF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odyText2">
    <w:name w:val="Body Text 2"/>
    <w:basedOn w:val="Normal"/>
    <w:link w:val="BodyText2Char"/>
    <w:semiHidden/>
    <w:rsid w:val="00D119F6"/>
    <w:pPr>
      <w:spacing w:after="120" w:line="480" w:lineRule="auto"/>
    </w:pPr>
    <w:rPr>
      <w:rFonts w:ascii="Times New Roman" w:eastAsia="Times New Roman" w:hAnsi="Times New Roman"/>
      <w:sz w:val="24"/>
      <w:szCs w:val="24"/>
    </w:rPr>
  </w:style>
  <w:style w:type="character" w:customStyle="1" w:styleId="BodyText2Char">
    <w:name w:val="Body Text 2 Char"/>
    <w:link w:val="BodyText2"/>
    <w:semiHidden/>
    <w:rsid w:val="00D119F6"/>
    <w:rPr>
      <w:rFonts w:ascii="Times New Roman" w:eastAsia="Times New Roman" w:hAnsi="Times New Roman"/>
      <w:sz w:val="24"/>
      <w:szCs w:val="24"/>
    </w:rPr>
  </w:style>
  <w:style w:type="paragraph" w:styleId="NoSpacing">
    <w:name w:val="No Spacing"/>
    <w:uiPriority w:val="1"/>
    <w:qFormat/>
    <w:rsid w:val="003435F9"/>
    <w:pPr>
      <w:spacing w:line="360" w:lineRule="auto"/>
      <w:ind w:left="425" w:right="567" w:hanging="425"/>
      <w:jc w:val="both"/>
    </w:pPr>
    <w:rPr>
      <w:rFonts w:ascii="Times New Roman" w:hAnsi="Times New Roman"/>
      <w:sz w:val="24"/>
      <w:szCs w:val="22"/>
      <w:lang w:eastAsia="en-US"/>
    </w:rPr>
  </w:style>
  <w:style w:type="character" w:styleId="Hyperlink">
    <w:name w:val="Hyperlink"/>
    <w:uiPriority w:val="99"/>
    <w:unhideWhenUsed/>
    <w:rsid w:val="003435F9"/>
    <w:rPr>
      <w:color w:val="0000FF"/>
      <w:u w:val="single"/>
    </w:rPr>
  </w:style>
  <w:style w:type="paragraph" w:styleId="Header">
    <w:name w:val="header"/>
    <w:basedOn w:val="Normal"/>
    <w:link w:val="HeaderChar"/>
    <w:uiPriority w:val="99"/>
    <w:semiHidden/>
    <w:unhideWhenUsed/>
    <w:rsid w:val="00731319"/>
    <w:pPr>
      <w:tabs>
        <w:tab w:val="center" w:pos="4536"/>
        <w:tab w:val="right" w:pos="9072"/>
      </w:tabs>
      <w:spacing w:after="0" w:line="240" w:lineRule="auto"/>
    </w:pPr>
  </w:style>
  <w:style w:type="character" w:customStyle="1" w:styleId="HeaderChar">
    <w:name w:val="Header Char"/>
    <w:link w:val="Header"/>
    <w:uiPriority w:val="99"/>
    <w:semiHidden/>
    <w:rsid w:val="00731319"/>
    <w:rPr>
      <w:sz w:val="22"/>
      <w:szCs w:val="22"/>
      <w:lang w:eastAsia="en-US"/>
    </w:rPr>
  </w:style>
  <w:style w:type="paragraph" w:styleId="Footer">
    <w:name w:val="footer"/>
    <w:basedOn w:val="Normal"/>
    <w:link w:val="FooterChar"/>
    <w:uiPriority w:val="99"/>
    <w:unhideWhenUsed/>
    <w:rsid w:val="00731319"/>
    <w:pPr>
      <w:tabs>
        <w:tab w:val="center" w:pos="4536"/>
        <w:tab w:val="right" w:pos="9072"/>
      </w:tabs>
      <w:spacing w:after="0" w:line="240" w:lineRule="auto"/>
    </w:pPr>
  </w:style>
  <w:style w:type="character" w:customStyle="1" w:styleId="FooterChar">
    <w:name w:val="Footer Char"/>
    <w:link w:val="Footer"/>
    <w:uiPriority w:val="99"/>
    <w:rsid w:val="00731319"/>
    <w:rPr>
      <w:sz w:val="22"/>
      <w:szCs w:val="22"/>
      <w:lang w:eastAsia="en-US"/>
    </w:rPr>
  </w:style>
  <w:style w:type="paragraph" w:customStyle="1" w:styleId="listparagraphcxspdrugie">
    <w:name w:val="listparagraphcxspdrugie"/>
    <w:basedOn w:val="Normal"/>
    <w:rsid w:val="002A11E7"/>
    <w:pPr>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listparagraphcxspnazwisko">
    <w:name w:val="listparagraphcxspnazwisko"/>
    <w:basedOn w:val="Normal"/>
    <w:rsid w:val="002A11E7"/>
    <w:pPr>
      <w:spacing w:before="100" w:beforeAutospacing="1" w:after="100" w:afterAutospacing="1" w:line="240" w:lineRule="auto"/>
    </w:pPr>
    <w:rPr>
      <w:rFonts w:ascii="Times New Roman" w:eastAsia="Times New Roman" w:hAnsi="Times New Roman"/>
      <w:sz w:val="24"/>
      <w:szCs w:val="24"/>
      <w:lang w:eastAsia="pl-PL"/>
    </w:rPr>
  </w:style>
  <w:style w:type="paragraph" w:styleId="BodyText">
    <w:name w:val="Body Text"/>
    <w:basedOn w:val="Normal"/>
    <w:rsid w:val="00001F0F"/>
    <w:pPr>
      <w:spacing w:after="120"/>
    </w:pPr>
  </w:style>
  <w:style w:type="character" w:styleId="CommentReference">
    <w:name w:val="annotation reference"/>
    <w:semiHidden/>
    <w:rsid w:val="009A2789"/>
    <w:rPr>
      <w:sz w:val="16"/>
      <w:szCs w:val="16"/>
    </w:rPr>
  </w:style>
  <w:style w:type="paragraph" w:styleId="CommentText">
    <w:name w:val="annotation text"/>
    <w:basedOn w:val="Normal"/>
    <w:semiHidden/>
    <w:rsid w:val="009A2789"/>
    <w:rPr>
      <w:sz w:val="20"/>
      <w:szCs w:val="20"/>
    </w:rPr>
  </w:style>
  <w:style w:type="paragraph" w:styleId="CommentSubject">
    <w:name w:val="annotation subject"/>
    <w:basedOn w:val="CommentText"/>
    <w:next w:val="CommentText"/>
    <w:semiHidden/>
    <w:rsid w:val="009A2789"/>
    <w:rPr>
      <w:b/>
      <w:bCs/>
    </w:rPr>
  </w:style>
  <w:style w:type="table" w:customStyle="1" w:styleId="Jasnecieniowanie11">
    <w:name w:val="Jasne cieniowanie11"/>
    <w:basedOn w:val="TableNormal"/>
    <w:uiPriority w:val="60"/>
    <w:rsid w:val="008D19C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Jasnecieniowanie12">
    <w:name w:val="Jasne cieniowanie12"/>
    <w:basedOn w:val="TableNormal"/>
    <w:uiPriority w:val="60"/>
    <w:rsid w:val="008D19C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LineNumber">
    <w:name w:val="line number"/>
    <w:basedOn w:val="DefaultParagraphFont"/>
    <w:uiPriority w:val="99"/>
    <w:semiHidden/>
    <w:unhideWhenUsed/>
    <w:rsid w:val="00E52A51"/>
  </w:style>
  <w:style w:type="character" w:customStyle="1" w:styleId="hps">
    <w:name w:val="hps"/>
    <w:basedOn w:val="DefaultParagraphFont"/>
    <w:rsid w:val="00F336DD"/>
  </w:style>
</w:styles>
</file>

<file path=word/webSettings.xml><?xml version="1.0" encoding="utf-8"?>
<w:webSettings xmlns:r="http://schemas.openxmlformats.org/officeDocument/2006/relationships" xmlns:w="http://schemas.openxmlformats.org/wordprocessingml/2006/main">
  <w:divs>
    <w:div w:id="128255783">
      <w:bodyDiv w:val="1"/>
      <w:marLeft w:val="0"/>
      <w:marRight w:val="0"/>
      <w:marTop w:val="0"/>
      <w:marBottom w:val="0"/>
      <w:divBdr>
        <w:top w:val="none" w:sz="0" w:space="0" w:color="auto"/>
        <w:left w:val="none" w:sz="0" w:space="0" w:color="auto"/>
        <w:bottom w:val="none" w:sz="0" w:space="0" w:color="auto"/>
        <w:right w:val="none" w:sz="0" w:space="0" w:color="auto"/>
      </w:divBdr>
    </w:div>
    <w:div w:id="269970005">
      <w:bodyDiv w:val="1"/>
      <w:marLeft w:val="0"/>
      <w:marRight w:val="0"/>
      <w:marTop w:val="0"/>
      <w:marBottom w:val="0"/>
      <w:divBdr>
        <w:top w:val="none" w:sz="0" w:space="0" w:color="auto"/>
        <w:left w:val="none" w:sz="0" w:space="0" w:color="auto"/>
        <w:bottom w:val="none" w:sz="0" w:space="0" w:color="auto"/>
        <w:right w:val="none" w:sz="0" w:space="0" w:color="auto"/>
      </w:divBdr>
      <w:divsChild>
        <w:div w:id="355085164">
          <w:marLeft w:val="0"/>
          <w:marRight w:val="0"/>
          <w:marTop w:val="0"/>
          <w:marBottom w:val="0"/>
          <w:divBdr>
            <w:top w:val="none" w:sz="0" w:space="0" w:color="auto"/>
            <w:left w:val="none" w:sz="0" w:space="0" w:color="auto"/>
            <w:bottom w:val="none" w:sz="0" w:space="0" w:color="auto"/>
            <w:right w:val="none" w:sz="0" w:space="0" w:color="auto"/>
          </w:divBdr>
        </w:div>
        <w:div w:id="541984134">
          <w:marLeft w:val="0"/>
          <w:marRight w:val="0"/>
          <w:marTop w:val="0"/>
          <w:marBottom w:val="0"/>
          <w:divBdr>
            <w:top w:val="none" w:sz="0" w:space="0" w:color="auto"/>
            <w:left w:val="none" w:sz="0" w:space="0" w:color="auto"/>
            <w:bottom w:val="none" w:sz="0" w:space="0" w:color="auto"/>
            <w:right w:val="none" w:sz="0" w:space="0" w:color="auto"/>
          </w:divBdr>
        </w:div>
        <w:div w:id="716977175">
          <w:marLeft w:val="0"/>
          <w:marRight w:val="0"/>
          <w:marTop w:val="0"/>
          <w:marBottom w:val="0"/>
          <w:divBdr>
            <w:top w:val="none" w:sz="0" w:space="0" w:color="auto"/>
            <w:left w:val="none" w:sz="0" w:space="0" w:color="auto"/>
            <w:bottom w:val="none" w:sz="0" w:space="0" w:color="auto"/>
            <w:right w:val="none" w:sz="0" w:space="0" w:color="auto"/>
          </w:divBdr>
        </w:div>
        <w:div w:id="1415855112">
          <w:marLeft w:val="0"/>
          <w:marRight w:val="0"/>
          <w:marTop w:val="0"/>
          <w:marBottom w:val="0"/>
          <w:divBdr>
            <w:top w:val="none" w:sz="0" w:space="0" w:color="auto"/>
            <w:left w:val="none" w:sz="0" w:space="0" w:color="auto"/>
            <w:bottom w:val="none" w:sz="0" w:space="0" w:color="auto"/>
            <w:right w:val="none" w:sz="0" w:space="0" w:color="auto"/>
          </w:divBdr>
        </w:div>
        <w:div w:id="1651204867">
          <w:marLeft w:val="0"/>
          <w:marRight w:val="0"/>
          <w:marTop w:val="0"/>
          <w:marBottom w:val="0"/>
          <w:divBdr>
            <w:top w:val="none" w:sz="0" w:space="0" w:color="auto"/>
            <w:left w:val="none" w:sz="0" w:space="0" w:color="auto"/>
            <w:bottom w:val="none" w:sz="0" w:space="0" w:color="auto"/>
            <w:right w:val="none" w:sz="0" w:space="0" w:color="auto"/>
          </w:divBdr>
        </w:div>
        <w:div w:id="1914705972">
          <w:marLeft w:val="0"/>
          <w:marRight w:val="0"/>
          <w:marTop w:val="0"/>
          <w:marBottom w:val="0"/>
          <w:divBdr>
            <w:top w:val="none" w:sz="0" w:space="0" w:color="auto"/>
            <w:left w:val="none" w:sz="0" w:space="0" w:color="auto"/>
            <w:bottom w:val="none" w:sz="0" w:space="0" w:color="auto"/>
            <w:right w:val="none" w:sz="0" w:space="0" w:color="auto"/>
          </w:divBdr>
        </w:div>
      </w:divsChild>
    </w:div>
    <w:div w:id="425226674">
      <w:bodyDiv w:val="1"/>
      <w:marLeft w:val="0"/>
      <w:marRight w:val="0"/>
      <w:marTop w:val="0"/>
      <w:marBottom w:val="0"/>
      <w:divBdr>
        <w:top w:val="none" w:sz="0" w:space="0" w:color="auto"/>
        <w:left w:val="none" w:sz="0" w:space="0" w:color="auto"/>
        <w:bottom w:val="none" w:sz="0" w:space="0" w:color="auto"/>
        <w:right w:val="none" w:sz="0" w:space="0" w:color="auto"/>
      </w:divBdr>
    </w:div>
    <w:div w:id="670446488">
      <w:bodyDiv w:val="1"/>
      <w:marLeft w:val="0"/>
      <w:marRight w:val="0"/>
      <w:marTop w:val="0"/>
      <w:marBottom w:val="0"/>
      <w:divBdr>
        <w:top w:val="none" w:sz="0" w:space="0" w:color="auto"/>
        <w:left w:val="none" w:sz="0" w:space="0" w:color="auto"/>
        <w:bottom w:val="none" w:sz="0" w:space="0" w:color="auto"/>
        <w:right w:val="none" w:sz="0" w:space="0" w:color="auto"/>
      </w:divBdr>
      <w:divsChild>
        <w:div w:id="2043089755">
          <w:marLeft w:val="1152"/>
          <w:marRight w:val="0"/>
          <w:marTop w:val="0"/>
          <w:marBottom w:val="320"/>
          <w:divBdr>
            <w:top w:val="none" w:sz="0" w:space="0" w:color="auto"/>
            <w:left w:val="none" w:sz="0" w:space="0" w:color="auto"/>
            <w:bottom w:val="none" w:sz="0" w:space="0" w:color="auto"/>
            <w:right w:val="none" w:sz="0" w:space="0" w:color="auto"/>
          </w:divBdr>
        </w:div>
      </w:divsChild>
    </w:div>
    <w:div w:id="1043945036">
      <w:bodyDiv w:val="1"/>
      <w:marLeft w:val="0"/>
      <w:marRight w:val="0"/>
      <w:marTop w:val="0"/>
      <w:marBottom w:val="0"/>
      <w:divBdr>
        <w:top w:val="none" w:sz="0" w:space="0" w:color="auto"/>
        <w:left w:val="none" w:sz="0" w:space="0" w:color="auto"/>
        <w:bottom w:val="none" w:sz="0" w:space="0" w:color="auto"/>
        <w:right w:val="none" w:sz="0" w:space="0" w:color="auto"/>
      </w:divBdr>
      <w:divsChild>
        <w:div w:id="1627003265">
          <w:marLeft w:val="0"/>
          <w:marRight w:val="0"/>
          <w:marTop w:val="0"/>
          <w:marBottom w:val="0"/>
          <w:divBdr>
            <w:top w:val="none" w:sz="0" w:space="0" w:color="auto"/>
            <w:left w:val="none" w:sz="0" w:space="0" w:color="auto"/>
            <w:bottom w:val="none" w:sz="0" w:space="0" w:color="auto"/>
            <w:right w:val="none" w:sz="0" w:space="0" w:color="auto"/>
          </w:divBdr>
        </w:div>
        <w:div w:id="1769959276">
          <w:marLeft w:val="0"/>
          <w:marRight w:val="0"/>
          <w:marTop w:val="0"/>
          <w:marBottom w:val="0"/>
          <w:divBdr>
            <w:top w:val="none" w:sz="0" w:space="0" w:color="auto"/>
            <w:left w:val="none" w:sz="0" w:space="0" w:color="auto"/>
            <w:bottom w:val="none" w:sz="0" w:space="0" w:color="auto"/>
            <w:right w:val="none" w:sz="0" w:space="0" w:color="auto"/>
          </w:divBdr>
        </w:div>
        <w:div w:id="2123718945">
          <w:marLeft w:val="0"/>
          <w:marRight w:val="0"/>
          <w:marTop w:val="0"/>
          <w:marBottom w:val="0"/>
          <w:divBdr>
            <w:top w:val="none" w:sz="0" w:space="0" w:color="auto"/>
            <w:left w:val="none" w:sz="0" w:space="0" w:color="auto"/>
            <w:bottom w:val="none" w:sz="0" w:space="0" w:color="auto"/>
            <w:right w:val="none" w:sz="0" w:space="0" w:color="auto"/>
          </w:divBdr>
        </w:div>
      </w:divsChild>
    </w:div>
    <w:div w:id="1309553971">
      <w:bodyDiv w:val="1"/>
      <w:marLeft w:val="0"/>
      <w:marRight w:val="0"/>
      <w:marTop w:val="0"/>
      <w:marBottom w:val="0"/>
      <w:divBdr>
        <w:top w:val="none" w:sz="0" w:space="0" w:color="auto"/>
        <w:left w:val="none" w:sz="0" w:space="0" w:color="auto"/>
        <w:bottom w:val="none" w:sz="0" w:space="0" w:color="auto"/>
        <w:right w:val="none" w:sz="0" w:space="0" w:color="auto"/>
      </w:divBdr>
    </w:div>
    <w:div w:id="1334340719">
      <w:bodyDiv w:val="1"/>
      <w:marLeft w:val="0"/>
      <w:marRight w:val="0"/>
      <w:marTop w:val="0"/>
      <w:marBottom w:val="0"/>
      <w:divBdr>
        <w:top w:val="none" w:sz="0" w:space="0" w:color="auto"/>
        <w:left w:val="none" w:sz="0" w:space="0" w:color="auto"/>
        <w:bottom w:val="none" w:sz="0" w:space="0" w:color="auto"/>
        <w:right w:val="none" w:sz="0" w:space="0" w:color="auto"/>
      </w:divBdr>
    </w:div>
    <w:div w:id="1482456361">
      <w:bodyDiv w:val="1"/>
      <w:marLeft w:val="0"/>
      <w:marRight w:val="0"/>
      <w:marTop w:val="0"/>
      <w:marBottom w:val="0"/>
      <w:divBdr>
        <w:top w:val="none" w:sz="0" w:space="0" w:color="auto"/>
        <w:left w:val="none" w:sz="0" w:space="0" w:color="auto"/>
        <w:bottom w:val="none" w:sz="0" w:space="0" w:color="auto"/>
        <w:right w:val="none" w:sz="0" w:space="0" w:color="auto"/>
      </w:divBdr>
      <w:divsChild>
        <w:div w:id="1290477920">
          <w:marLeft w:val="1152"/>
          <w:marRight w:val="0"/>
          <w:marTop w:val="0"/>
          <w:marBottom w:val="320"/>
          <w:divBdr>
            <w:top w:val="none" w:sz="0" w:space="0" w:color="auto"/>
            <w:left w:val="none" w:sz="0" w:space="0" w:color="auto"/>
            <w:bottom w:val="none" w:sz="0" w:space="0" w:color="auto"/>
            <w:right w:val="none" w:sz="0" w:space="0" w:color="auto"/>
          </w:divBdr>
        </w:div>
        <w:div w:id="1483541507">
          <w:marLeft w:val="1152"/>
          <w:marRight w:val="0"/>
          <w:marTop w:val="0"/>
          <w:marBottom w:val="0"/>
          <w:divBdr>
            <w:top w:val="none" w:sz="0" w:space="0" w:color="auto"/>
            <w:left w:val="none" w:sz="0" w:space="0" w:color="auto"/>
            <w:bottom w:val="none" w:sz="0" w:space="0" w:color="auto"/>
            <w:right w:val="none" w:sz="0" w:space="0" w:color="auto"/>
          </w:divBdr>
        </w:div>
        <w:div w:id="1865555062">
          <w:marLeft w:val="1152"/>
          <w:marRight w:val="0"/>
          <w:marTop w:val="0"/>
          <w:marBottom w:val="320"/>
          <w:divBdr>
            <w:top w:val="none" w:sz="0" w:space="0" w:color="auto"/>
            <w:left w:val="none" w:sz="0" w:space="0" w:color="auto"/>
            <w:bottom w:val="none" w:sz="0" w:space="0" w:color="auto"/>
            <w:right w:val="none" w:sz="0" w:space="0" w:color="auto"/>
          </w:divBdr>
        </w:div>
      </w:divsChild>
    </w:div>
    <w:div w:id="184728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2" Type="http://schemas.openxmlformats.org/officeDocument/2006/relationships/oleObject" Target="file:///D:\Folder%20osobisty\Dokumenty\Nauka\Aktualna%20praca\Do&#347;wiadczenia\Cotinus%20coggygria%20'Royal%20Purple',%20'Young%20Lady'%20-%20czerwiec%202011\Tre&#347;ci%20do%20artyku&#322;u\Dane%20do%20wykres&#243;w.xl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Folder%20osobisty\Dokumenty\Nauka\Aktualna%20praca\Do&#347;wiadczenia\Cotinus%20coggygria%20'Royal%20Purple',%20'Young%20Lady'%20-%20czerwiec%202011\Tre&#347;ci%20do%20artyku&#322;u\Dane%20do%20wykres&#243;w.xls"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E"/>
  <c:style val="18"/>
  <c:clrMapOvr bg1="lt1" tx1="dk1" bg2="lt2" tx2="dk2" accent1="accent1" accent2="accent2" accent3="accent3" accent4="accent4" accent5="accent5" accent6="accent6" hlink="hlink" folHlink="folHlink"/>
  <c:chart>
    <c:plotArea>
      <c:layout>
        <c:manualLayout>
          <c:layoutTarget val="inner"/>
          <c:xMode val="edge"/>
          <c:yMode val="edge"/>
          <c:x val="0.12216024305555823"/>
          <c:y val="0.13302358728337768"/>
          <c:w val="0.73543211805555553"/>
          <c:h val="0.75288522709495764"/>
        </c:manualLayout>
      </c:layout>
      <c:barChart>
        <c:barDir val="col"/>
        <c:grouping val="clustered"/>
        <c:ser>
          <c:idx val="0"/>
          <c:order val="0"/>
          <c:tx>
            <c:v>Rooting degree</c:v>
          </c:tx>
          <c:spPr>
            <a:solidFill>
              <a:sysClr val="windowText" lastClr="000000">
                <a:lumMod val="75000"/>
                <a:lumOff val="25000"/>
              </a:sysClr>
            </a:solidFill>
            <a:ln>
              <a:solidFill>
                <a:sysClr val="windowText" lastClr="000000">
                  <a:lumMod val="75000"/>
                  <a:lumOff val="25000"/>
                </a:sysClr>
              </a:solidFill>
            </a:ln>
          </c:spPr>
          <c:dLbls>
            <c:dLbl>
              <c:idx val="0"/>
              <c:layout>
                <c:manualLayout>
                  <c:x val="-3.0868055555555652E-2"/>
                  <c:y val="0"/>
                </c:manualLayout>
              </c:layout>
              <c:tx>
                <c:rich>
                  <a:bodyPr/>
                  <a:lstStyle/>
                  <a:p>
                    <a:r>
                      <a:rPr lang="en-US" sz="800" b="1">
                        <a:solidFill>
                          <a:sysClr val="windowText" lastClr="000000"/>
                        </a:solidFill>
                        <a:latin typeface="+mn-lt"/>
                        <a:cs typeface="Times New Roman" pitchFamily="18" charset="0"/>
                      </a:rPr>
                      <a:t>a</a:t>
                    </a:r>
                    <a:r>
                      <a:rPr lang="pl-PL" sz="900" b="0" baseline="30000">
                        <a:solidFill>
                          <a:sysClr val="windowText" lastClr="000000"/>
                        </a:solidFill>
                        <a:latin typeface="+mn-lt"/>
                        <a:cs typeface="Times New Roman" pitchFamily="18" charset="0"/>
                      </a:rPr>
                      <a:t>*</a:t>
                    </a:r>
                    <a:endParaRPr lang="en-US" sz="900" b="1" baseline="30000">
                      <a:solidFill>
                        <a:sysClr val="windowText" lastClr="000000"/>
                      </a:solidFill>
                      <a:latin typeface="+mn-lt"/>
                      <a:cs typeface="Times New Roman" pitchFamily="18" charset="0"/>
                    </a:endParaRPr>
                  </a:p>
                </c:rich>
              </c:tx>
              <c:dLblPos val="inBase"/>
            </c:dLbl>
            <c:dLbl>
              <c:idx val="1"/>
              <c:layout>
                <c:manualLayout>
                  <c:x val="-2.8663194444444446E-2"/>
                  <c:y val="0"/>
                </c:manualLayout>
              </c:layout>
              <c:tx>
                <c:rich>
                  <a:bodyPr/>
                  <a:lstStyle/>
                  <a:p>
                    <a:r>
                      <a:rPr lang="en-US" sz="800" b="1">
                        <a:solidFill>
                          <a:sysClr val="windowText" lastClr="000000"/>
                        </a:solidFill>
                        <a:latin typeface="+mn-lt"/>
                        <a:cs typeface="Times New Roman" pitchFamily="18" charset="0"/>
                      </a:rPr>
                      <a:t>c</a:t>
                    </a:r>
                  </a:p>
                </c:rich>
              </c:tx>
              <c:dLblPos val="inBase"/>
            </c:dLbl>
            <c:dLbl>
              <c:idx val="2"/>
              <c:layout>
                <c:manualLayout>
                  <c:x val="-3.5277777777778907E-2"/>
                  <c:y val="0"/>
                </c:manualLayout>
              </c:layout>
              <c:tx>
                <c:rich>
                  <a:bodyPr/>
                  <a:lstStyle/>
                  <a:p>
                    <a:r>
                      <a:rPr lang="pl-PL" sz="800" b="1">
                        <a:solidFill>
                          <a:sysClr val="windowText" lastClr="000000"/>
                        </a:solidFill>
                        <a:latin typeface="+mn-lt"/>
                        <a:cs typeface="Times New Roman" pitchFamily="18" charset="0"/>
                      </a:rPr>
                      <a:t>b c</a:t>
                    </a:r>
                    <a:endParaRPr lang="en-US" sz="800" b="1">
                      <a:solidFill>
                        <a:sysClr val="windowText" lastClr="000000"/>
                      </a:solidFill>
                      <a:latin typeface="+mn-lt"/>
                      <a:cs typeface="Times New Roman" pitchFamily="18" charset="0"/>
                    </a:endParaRPr>
                  </a:p>
                </c:rich>
              </c:tx>
              <c:dLblPos val="inBase"/>
            </c:dLbl>
            <c:dLbl>
              <c:idx val="3"/>
              <c:layout>
                <c:manualLayout>
                  <c:x val="-2.6458333333333396E-2"/>
                  <c:y val="0"/>
                </c:manualLayout>
              </c:layout>
              <c:tx>
                <c:rich>
                  <a:bodyPr/>
                  <a:lstStyle/>
                  <a:p>
                    <a:r>
                      <a:rPr lang="en-US" sz="800" b="1">
                        <a:solidFill>
                          <a:sysClr val="windowText" lastClr="000000"/>
                        </a:solidFill>
                        <a:latin typeface="+mn-lt"/>
                        <a:cs typeface="Times New Roman" pitchFamily="18" charset="0"/>
                      </a:rPr>
                      <a:t>a</a:t>
                    </a:r>
                  </a:p>
                </c:rich>
              </c:tx>
              <c:dLblPos val="inBase"/>
            </c:dLbl>
            <c:dLbl>
              <c:idx val="4"/>
              <c:layout>
                <c:manualLayout>
                  <c:x val="-2.6458333333333396E-2"/>
                  <c:y val="0"/>
                </c:manualLayout>
              </c:layout>
              <c:tx>
                <c:rich>
                  <a:bodyPr/>
                  <a:lstStyle/>
                  <a:p>
                    <a:r>
                      <a:rPr lang="en-US" sz="800" b="1">
                        <a:solidFill>
                          <a:sysClr val="windowText" lastClr="000000"/>
                        </a:solidFill>
                        <a:latin typeface="+mn-lt"/>
                        <a:cs typeface="Times New Roman" pitchFamily="18" charset="0"/>
                      </a:rPr>
                      <a:t>a</a:t>
                    </a:r>
                  </a:p>
                </c:rich>
              </c:tx>
              <c:dLblPos val="inBase"/>
            </c:dLbl>
            <c:dLbl>
              <c:idx val="5"/>
              <c:layout>
                <c:manualLayout>
                  <c:x val="-2.6458333333333396E-2"/>
                  <c:y val="0"/>
                </c:manualLayout>
              </c:layout>
              <c:tx>
                <c:rich>
                  <a:bodyPr/>
                  <a:lstStyle/>
                  <a:p>
                    <a:r>
                      <a:rPr lang="en-US" sz="800" b="1">
                        <a:solidFill>
                          <a:sysClr val="windowText" lastClr="000000"/>
                        </a:solidFill>
                        <a:latin typeface="+mn-lt"/>
                        <a:cs typeface="Times New Roman" pitchFamily="18" charset="0"/>
                      </a:rPr>
                      <a:t>a</a:t>
                    </a:r>
                  </a:p>
                </c:rich>
              </c:tx>
              <c:dLblPos val="inBase"/>
            </c:dLbl>
            <c:dLbl>
              <c:idx val="6"/>
              <c:layout>
                <c:manualLayout>
                  <c:x val="-3.0868055555555652E-2"/>
                  <c:y val="0"/>
                </c:manualLayout>
              </c:layout>
              <c:tx>
                <c:rich>
                  <a:bodyPr/>
                  <a:lstStyle/>
                  <a:p>
                    <a:r>
                      <a:rPr lang="en-US" sz="800" b="1">
                        <a:solidFill>
                          <a:sysClr val="windowText" lastClr="000000"/>
                        </a:solidFill>
                        <a:latin typeface="+mn-lt"/>
                        <a:cs typeface="Times New Roman" pitchFamily="18" charset="0"/>
                      </a:rPr>
                      <a:t>b c</a:t>
                    </a:r>
                  </a:p>
                </c:rich>
              </c:tx>
              <c:dLblPos val="inBase"/>
            </c:dLbl>
            <c:dLbl>
              <c:idx val="7"/>
              <c:layout>
                <c:manualLayout>
                  <c:x val="-2.8663194444444411E-2"/>
                  <c:y val="0"/>
                </c:manualLayout>
              </c:layout>
              <c:tx>
                <c:rich>
                  <a:bodyPr/>
                  <a:lstStyle/>
                  <a:p>
                    <a:r>
                      <a:rPr lang="en-US" sz="800" b="1">
                        <a:solidFill>
                          <a:sysClr val="windowText" lastClr="000000"/>
                        </a:solidFill>
                        <a:latin typeface="+mn-lt"/>
                        <a:cs typeface="Times New Roman" pitchFamily="18" charset="0"/>
                      </a:rPr>
                      <a:t>a</a:t>
                    </a:r>
                  </a:p>
                </c:rich>
              </c:tx>
              <c:dLblPos val="inBase"/>
            </c:dLbl>
            <c:dLbl>
              <c:idx val="8"/>
              <c:layout>
                <c:manualLayout>
                  <c:x val="-3.5277777777778907E-2"/>
                  <c:y val="0"/>
                </c:manualLayout>
              </c:layout>
              <c:tx>
                <c:rich>
                  <a:bodyPr/>
                  <a:lstStyle/>
                  <a:p>
                    <a:r>
                      <a:rPr lang="en-US" sz="800" b="1">
                        <a:solidFill>
                          <a:sysClr val="windowText" lastClr="000000"/>
                        </a:solidFill>
                        <a:latin typeface="+mn-lt"/>
                        <a:cs typeface="Times New Roman" pitchFamily="18" charset="0"/>
                      </a:rPr>
                      <a:t>a b</a:t>
                    </a:r>
                  </a:p>
                </c:rich>
              </c:tx>
              <c:dLblPos val="inBase"/>
            </c:dLbl>
            <c:spPr>
              <a:solidFill>
                <a:sysClr val="window" lastClr="FFFFFF">
                  <a:lumMod val="65000"/>
                </a:sysClr>
              </a:solidFill>
              <a:ln w="9525">
                <a:solidFill>
                  <a:sysClr val="windowText" lastClr="000000">
                    <a:lumMod val="75000"/>
                    <a:lumOff val="25000"/>
                  </a:sysClr>
                </a:solidFill>
              </a:ln>
            </c:spPr>
            <c:txPr>
              <a:bodyPr/>
              <a:lstStyle/>
              <a:p>
                <a:pPr>
                  <a:defRPr sz="800" b="1">
                    <a:solidFill>
                      <a:sysClr val="windowText" lastClr="000000"/>
                    </a:solidFill>
                    <a:latin typeface="+mn-lt"/>
                  </a:defRPr>
                </a:pPr>
                <a:endParaRPr lang="en-US"/>
              </a:p>
            </c:txPr>
            <c:dLblPos val="inBase"/>
            <c:showVal val="1"/>
          </c:dLbls>
          <c:cat>
            <c:strRef>
              <c:f>'Stopień i procent ukorzenie (2)'!$A$4:$A$12</c:f>
              <c:strCache>
                <c:ptCount val="9"/>
                <c:pt idx="0">
                  <c:v>Contr.</c:v>
                </c:pt>
                <c:pt idx="1">
                  <c:v>Rhiz. AA</c:v>
                </c:pt>
                <c:pt idx="2">
                  <c:v>IBA</c:v>
                </c:pt>
                <c:pt idx="3">
                  <c:v>AP × 1</c:v>
                </c:pt>
                <c:pt idx="4">
                  <c:v>AP × 2</c:v>
                </c:pt>
                <c:pt idx="5">
                  <c:v>AP × 3</c:v>
                </c:pt>
                <c:pt idx="6">
                  <c:v>R × 1</c:v>
                </c:pt>
                <c:pt idx="7">
                  <c:v>R × 2</c:v>
                </c:pt>
                <c:pt idx="8">
                  <c:v>R × 3</c:v>
                </c:pt>
              </c:strCache>
            </c:strRef>
          </c:cat>
          <c:val>
            <c:numRef>
              <c:f>'Stopień i procent ukorzenie (2)'!$B$4:$B$12</c:f>
              <c:numCache>
                <c:formatCode>0.00</c:formatCode>
                <c:ptCount val="9"/>
                <c:pt idx="0">
                  <c:v>1.37</c:v>
                </c:pt>
                <c:pt idx="1">
                  <c:v>2.2999999999999998</c:v>
                </c:pt>
                <c:pt idx="2">
                  <c:v>1.85</c:v>
                </c:pt>
                <c:pt idx="3">
                  <c:v>1.4</c:v>
                </c:pt>
                <c:pt idx="4">
                  <c:v>1.6</c:v>
                </c:pt>
                <c:pt idx="5">
                  <c:v>1.47</c:v>
                </c:pt>
                <c:pt idx="6">
                  <c:v>2.1</c:v>
                </c:pt>
                <c:pt idx="7">
                  <c:v>1.47</c:v>
                </c:pt>
                <c:pt idx="8">
                  <c:v>1.6300000000000001</c:v>
                </c:pt>
              </c:numCache>
            </c:numRef>
          </c:val>
        </c:ser>
        <c:gapWidth val="55"/>
        <c:axId val="52199808"/>
        <c:axId val="52201344"/>
      </c:barChart>
      <c:barChart>
        <c:barDir val="col"/>
        <c:grouping val="clustered"/>
        <c:ser>
          <c:idx val="1"/>
          <c:order val="1"/>
          <c:tx>
            <c:v>Rooting percentage</c:v>
          </c:tx>
          <c:spPr>
            <a:solidFill>
              <a:sysClr val="window" lastClr="FFFFFF">
                <a:lumMod val="85000"/>
              </a:sysClr>
            </a:solidFill>
            <a:ln>
              <a:solidFill>
                <a:sysClr val="window" lastClr="FFFFFF">
                  <a:lumMod val="75000"/>
                </a:sysClr>
              </a:solidFill>
            </a:ln>
          </c:spPr>
          <c:dLbls>
            <c:dLbl>
              <c:idx val="0"/>
              <c:tx>
                <c:rich>
                  <a:bodyPr/>
                  <a:lstStyle/>
                  <a:p>
                    <a:r>
                      <a:rPr lang="en-US" sz="800" b="1">
                        <a:latin typeface="+mn-lt"/>
                        <a:cs typeface="Times New Roman" pitchFamily="18" charset="0"/>
                      </a:rPr>
                      <a:t>a</a:t>
                    </a:r>
                  </a:p>
                </c:rich>
              </c:tx>
              <c:dLblPos val="outEnd"/>
            </c:dLbl>
            <c:dLbl>
              <c:idx val="1"/>
              <c:tx>
                <c:rich>
                  <a:bodyPr/>
                  <a:lstStyle/>
                  <a:p>
                    <a:r>
                      <a:rPr lang="en-US" sz="800" b="1">
                        <a:latin typeface="+mn-lt"/>
                        <a:cs typeface="Times New Roman" pitchFamily="18" charset="0"/>
                      </a:rPr>
                      <a:t>b c</a:t>
                    </a:r>
                  </a:p>
                </c:rich>
              </c:tx>
              <c:dLblPos val="outEnd"/>
            </c:dLbl>
            <c:dLbl>
              <c:idx val="2"/>
              <c:tx>
                <c:rich>
                  <a:bodyPr/>
                  <a:lstStyle/>
                  <a:p>
                    <a:r>
                      <a:rPr lang="en-US" sz="800" b="1">
                        <a:latin typeface="+mn-lt"/>
                        <a:cs typeface="Times New Roman" pitchFamily="18" charset="0"/>
                      </a:rPr>
                      <a:t>c</a:t>
                    </a:r>
                  </a:p>
                </c:rich>
              </c:tx>
              <c:dLblPos val="outEnd"/>
            </c:dLbl>
            <c:dLbl>
              <c:idx val="3"/>
              <c:tx>
                <c:rich>
                  <a:bodyPr/>
                  <a:lstStyle/>
                  <a:p>
                    <a:r>
                      <a:rPr lang="en-US" sz="800" b="1">
                        <a:latin typeface="+mn-lt"/>
                        <a:cs typeface="Times New Roman" pitchFamily="18" charset="0"/>
                      </a:rPr>
                      <a:t>a</a:t>
                    </a:r>
                  </a:p>
                </c:rich>
              </c:tx>
              <c:dLblPos val="outEnd"/>
            </c:dLbl>
            <c:dLbl>
              <c:idx val="4"/>
              <c:tx>
                <c:rich>
                  <a:bodyPr/>
                  <a:lstStyle/>
                  <a:p>
                    <a:r>
                      <a:rPr lang="en-US" sz="800" b="1">
                        <a:latin typeface="+mn-lt"/>
                        <a:cs typeface="Times New Roman" pitchFamily="18" charset="0"/>
                      </a:rPr>
                      <a:t>a</a:t>
                    </a:r>
                  </a:p>
                </c:rich>
              </c:tx>
              <c:dLblPos val="outEnd"/>
            </c:dLbl>
            <c:dLbl>
              <c:idx val="5"/>
              <c:tx>
                <c:rich>
                  <a:bodyPr/>
                  <a:lstStyle/>
                  <a:p>
                    <a:r>
                      <a:rPr lang="en-US" sz="800" b="1">
                        <a:latin typeface="+mn-lt"/>
                        <a:cs typeface="Times New Roman" pitchFamily="18" charset="0"/>
                      </a:rPr>
                      <a:t>a</a:t>
                    </a:r>
                  </a:p>
                </c:rich>
              </c:tx>
              <c:dLblPos val="outEnd"/>
            </c:dLbl>
            <c:dLbl>
              <c:idx val="6"/>
              <c:tx>
                <c:rich>
                  <a:bodyPr/>
                  <a:lstStyle/>
                  <a:p>
                    <a:r>
                      <a:rPr lang="en-US" sz="800" b="1">
                        <a:latin typeface="+mn-lt"/>
                        <a:cs typeface="Times New Roman" pitchFamily="18" charset="0"/>
                      </a:rPr>
                      <a:t>c</a:t>
                    </a:r>
                  </a:p>
                </c:rich>
              </c:tx>
              <c:dLblPos val="outEnd"/>
            </c:dLbl>
            <c:dLbl>
              <c:idx val="7"/>
              <c:tx>
                <c:rich>
                  <a:bodyPr/>
                  <a:lstStyle/>
                  <a:p>
                    <a:r>
                      <a:rPr lang="en-US" sz="800" b="1">
                        <a:latin typeface="+mn-lt"/>
                        <a:cs typeface="Times New Roman" pitchFamily="18" charset="0"/>
                      </a:rPr>
                      <a:t>a</a:t>
                    </a:r>
                  </a:p>
                </c:rich>
              </c:tx>
              <c:dLblPos val="outEnd"/>
            </c:dLbl>
            <c:dLbl>
              <c:idx val="8"/>
              <c:tx>
                <c:rich>
                  <a:bodyPr/>
                  <a:lstStyle/>
                  <a:p>
                    <a:r>
                      <a:rPr lang="en-US" sz="800" b="1">
                        <a:latin typeface="+mn-lt"/>
                        <a:cs typeface="Times New Roman" pitchFamily="18" charset="0"/>
                      </a:rPr>
                      <a:t>a b</a:t>
                    </a:r>
                  </a:p>
                </c:rich>
              </c:tx>
              <c:dLblPos val="outEnd"/>
            </c:dLbl>
            <c:spPr>
              <a:solidFill>
                <a:sysClr val="window" lastClr="FFFFFF">
                  <a:lumMod val="95000"/>
                </a:sysClr>
              </a:solidFill>
              <a:ln w="9525">
                <a:solidFill>
                  <a:sysClr val="window" lastClr="FFFFFF">
                    <a:lumMod val="65000"/>
                  </a:sysClr>
                </a:solidFill>
              </a:ln>
            </c:spPr>
            <c:txPr>
              <a:bodyPr/>
              <a:lstStyle/>
              <a:p>
                <a:pPr>
                  <a:defRPr sz="800" b="1">
                    <a:latin typeface="+mn-lt"/>
                  </a:defRPr>
                </a:pPr>
                <a:endParaRPr lang="en-US"/>
              </a:p>
            </c:txPr>
            <c:dLblPos val="outEnd"/>
            <c:showVal val="1"/>
          </c:dLbls>
          <c:cat>
            <c:numRef>
              <c:f>'Stopień i procent ukorzenie (2)'!$A$15:$A$23</c:f>
              <c:numCache>
                <c:formatCode>General</c:formatCode>
                <c:ptCount val="9"/>
              </c:numCache>
            </c:numRef>
          </c:cat>
          <c:val>
            <c:numRef>
              <c:f>'Stopień i procent ukorzenie (2)'!$I$4:$I$12</c:f>
              <c:numCache>
                <c:formatCode>0.00</c:formatCode>
                <c:ptCount val="9"/>
                <c:pt idx="0" formatCode="0">
                  <c:v>18.3</c:v>
                </c:pt>
                <c:pt idx="1">
                  <c:v>43.3</c:v>
                </c:pt>
                <c:pt idx="2">
                  <c:v>48.33</c:v>
                </c:pt>
                <c:pt idx="3">
                  <c:v>16.670000000000005</c:v>
                </c:pt>
                <c:pt idx="4">
                  <c:v>23.3</c:v>
                </c:pt>
                <c:pt idx="5">
                  <c:v>23.330000000000005</c:v>
                </c:pt>
                <c:pt idx="6">
                  <c:v>48.33</c:v>
                </c:pt>
                <c:pt idx="7">
                  <c:v>20</c:v>
                </c:pt>
                <c:pt idx="8">
                  <c:v>26.67</c:v>
                </c:pt>
              </c:numCache>
            </c:numRef>
          </c:val>
        </c:ser>
        <c:gapWidth val="300"/>
        <c:overlap val="-100"/>
        <c:axId val="52420608"/>
        <c:axId val="52422144"/>
      </c:barChart>
      <c:catAx>
        <c:axId val="52199808"/>
        <c:scaling>
          <c:orientation val="minMax"/>
        </c:scaling>
        <c:axPos val="b"/>
        <c:numFmt formatCode="General" sourceLinked="1"/>
        <c:tickLblPos val="nextTo"/>
        <c:txPr>
          <a:bodyPr rot="0" vert="horz"/>
          <a:lstStyle/>
          <a:p>
            <a:pPr>
              <a:defRPr sz="900"/>
            </a:pPr>
            <a:endParaRPr lang="en-US"/>
          </a:p>
        </c:txPr>
        <c:crossAx val="52201344"/>
        <c:crosses val="autoZero"/>
        <c:auto val="1"/>
        <c:lblAlgn val="ctr"/>
        <c:lblOffset val="100"/>
      </c:catAx>
      <c:valAx>
        <c:axId val="52201344"/>
        <c:scaling>
          <c:orientation val="minMax"/>
          <c:max val="5"/>
          <c:min val="1"/>
        </c:scaling>
        <c:axPos val="l"/>
        <c:majorGridlines/>
        <c:title>
          <c:tx>
            <c:rich>
              <a:bodyPr rot="-5400000" vert="horz"/>
              <a:lstStyle/>
              <a:p>
                <a:pPr>
                  <a:defRPr sz="900" spc="50" baseline="0"/>
                </a:pPr>
                <a:r>
                  <a:rPr lang="pl-PL" sz="900" spc="50" baseline="0"/>
                  <a:t>Rooting degree</a:t>
                </a:r>
              </a:p>
            </c:rich>
          </c:tx>
        </c:title>
        <c:numFmt formatCode="General" sourceLinked="0"/>
        <c:tickLblPos val="nextTo"/>
        <c:txPr>
          <a:bodyPr/>
          <a:lstStyle/>
          <a:p>
            <a:pPr>
              <a:defRPr sz="900"/>
            </a:pPr>
            <a:endParaRPr lang="en-US"/>
          </a:p>
        </c:txPr>
        <c:crossAx val="52199808"/>
        <c:crosses val="autoZero"/>
        <c:crossBetween val="between"/>
        <c:majorUnit val="1"/>
      </c:valAx>
      <c:catAx>
        <c:axId val="52420608"/>
        <c:scaling>
          <c:orientation val="minMax"/>
        </c:scaling>
        <c:delete val="1"/>
        <c:axPos val="b"/>
        <c:numFmt formatCode="General" sourceLinked="1"/>
        <c:tickLblPos val="none"/>
        <c:crossAx val="52422144"/>
        <c:crosses val="autoZero"/>
        <c:auto val="1"/>
        <c:lblAlgn val="ctr"/>
        <c:lblOffset val="100"/>
      </c:catAx>
      <c:valAx>
        <c:axId val="52422144"/>
        <c:scaling>
          <c:orientation val="minMax"/>
          <c:max val="100"/>
          <c:min val="0"/>
        </c:scaling>
        <c:axPos val="r"/>
        <c:majorGridlines/>
        <c:minorGridlines>
          <c:spPr>
            <a:ln w="6350">
              <a:prstDash val="dash"/>
            </a:ln>
          </c:spPr>
        </c:minorGridlines>
        <c:title>
          <c:tx>
            <c:rich>
              <a:bodyPr rot="-5400000" vert="horz"/>
              <a:lstStyle/>
              <a:p>
                <a:pPr>
                  <a:defRPr sz="900" spc="50" baseline="0"/>
                </a:pPr>
                <a:r>
                  <a:rPr lang="pl-PL" sz="900" spc="50" baseline="0"/>
                  <a:t>Rooting percentage</a:t>
                </a:r>
              </a:p>
            </c:rich>
          </c:tx>
        </c:title>
        <c:numFmt formatCode="0" sourceLinked="1"/>
        <c:tickLblPos val="nextTo"/>
        <c:txPr>
          <a:bodyPr/>
          <a:lstStyle/>
          <a:p>
            <a:pPr>
              <a:defRPr sz="900"/>
            </a:pPr>
            <a:endParaRPr lang="en-US"/>
          </a:p>
        </c:txPr>
        <c:crossAx val="52420608"/>
        <c:crosses val="max"/>
        <c:crossBetween val="between"/>
        <c:majorUnit val="25"/>
      </c:valAx>
      <c:spPr>
        <a:gradFill>
          <a:gsLst>
            <a:gs pos="0">
              <a:sysClr val="window" lastClr="FFFFFF">
                <a:lumMod val="95000"/>
                <a:alpha val="25000"/>
              </a:sysClr>
            </a:gs>
            <a:gs pos="50000">
              <a:sysClr val="window" lastClr="FFFFFF"/>
            </a:gs>
            <a:gs pos="100000">
              <a:sysClr val="window" lastClr="FFFFFF"/>
            </a:gs>
          </a:gsLst>
          <a:lin ang="5400000" scaled="0"/>
        </a:gradFill>
      </c:spPr>
    </c:plotArea>
    <c:legend>
      <c:legendPos val="t"/>
      <c:layout>
        <c:manualLayout>
          <c:xMode val="edge"/>
          <c:yMode val="edge"/>
          <c:x val="0.24295763888888891"/>
          <c:y val="2.6490066225165986E-2"/>
          <c:w val="0.49203611111111112"/>
          <c:h val="7.4503832716274712E-2"/>
        </c:manualLayout>
      </c:layout>
      <c:txPr>
        <a:bodyPr/>
        <a:lstStyle/>
        <a:p>
          <a:pPr>
            <a:defRPr sz="900"/>
          </a:pPr>
          <a:endParaRPr lang="en-US"/>
        </a:p>
      </c:txPr>
    </c:legend>
    <c:plotVisOnly val="1"/>
    <c:dispBlanksAs val="gap"/>
  </c:chart>
  <c:spPr>
    <a:ln>
      <a:noFill/>
    </a:ln>
  </c:sp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E"/>
  <c:style val="18"/>
  <c:clrMapOvr bg1="lt1" tx1="dk1" bg2="lt2" tx2="dk2" accent1="accent1" accent2="accent2" accent3="accent3" accent4="accent4" accent5="accent5" accent6="accent6" hlink="hlink" folHlink="folHlink"/>
  <c:chart>
    <c:plotArea>
      <c:layout>
        <c:manualLayout>
          <c:layoutTarget val="inner"/>
          <c:xMode val="edge"/>
          <c:yMode val="edge"/>
          <c:x val="0.11774258406378779"/>
          <c:y val="0.15326706349206876"/>
          <c:w val="0.73986391323726031"/>
          <c:h val="0.71649920634921849"/>
        </c:manualLayout>
      </c:layout>
      <c:barChart>
        <c:barDir val="col"/>
        <c:grouping val="clustered"/>
        <c:ser>
          <c:idx val="2"/>
          <c:order val="0"/>
          <c:tx>
            <c:v>Rooting degree'</c:v>
          </c:tx>
          <c:spPr>
            <a:solidFill>
              <a:sysClr val="windowText" lastClr="000000">
                <a:lumMod val="75000"/>
                <a:lumOff val="25000"/>
              </a:sysClr>
            </a:solidFill>
          </c:spPr>
          <c:dLbls>
            <c:dLbl>
              <c:idx val="0"/>
              <c:layout>
                <c:manualLayout>
                  <c:x val="-2.6458333333333316E-2"/>
                  <c:y val="0"/>
                </c:manualLayout>
              </c:layout>
              <c:tx>
                <c:rich>
                  <a:bodyPr/>
                  <a:lstStyle/>
                  <a:p>
                    <a:r>
                      <a:rPr lang="en-US" sz="800" b="1"/>
                      <a:t>b</a:t>
                    </a:r>
                    <a:r>
                      <a:rPr lang="pl-PL" sz="900" b="0" baseline="30000"/>
                      <a:t>*</a:t>
                    </a:r>
                    <a:endParaRPr lang="en-US" sz="900" b="1" baseline="30000"/>
                  </a:p>
                </c:rich>
              </c:tx>
              <c:dLblPos val="inBase"/>
            </c:dLbl>
            <c:dLbl>
              <c:idx val="1"/>
              <c:layout>
                <c:manualLayout>
                  <c:x val="-2.6458333333333341E-2"/>
                  <c:y val="0"/>
                </c:manualLayout>
              </c:layout>
              <c:tx>
                <c:rich>
                  <a:bodyPr/>
                  <a:lstStyle/>
                  <a:p>
                    <a:r>
                      <a:rPr lang="en-US" sz="800" b="1"/>
                      <a:t>b</a:t>
                    </a:r>
                  </a:p>
                </c:rich>
              </c:tx>
              <c:dLblPos val="inBase"/>
            </c:dLbl>
            <c:dLbl>
              <c:idx val="2"/>
              <c:layout>
                <c:manualLayout>
                  <c:x val="-2.6458506944444439E-2"/>
                  <c:y val="0"/>
                </c:manualLayout>
              </c:layout>
              <c:tx>
                <c:rich>
                  <a:bodyPr/>
                  <a:lstStyle/>
                  <a:p>
                    <a:r>
                      <a:rPr lang="en-US" sz="800" b="1"/>
                      <a:t>d</a:t>
                    </a:r>
                  </a:p>
                </c:rich>
              </c:tx>
              <c:dLblPos val="inBase"/>
            </c:dLbl>
            <c:dLbl>
              <c:idx val="3"/>
              <c:layout>
                <c:manualLayout>
                  <c:x val="-2.6458333333333341E-2"/>
                  <c:y val="0"/>
                </c:manualLayout>
              </c:layout>
              <c:tx>
                <c:rich>
                  <a:bodyPr/>
                  <a:lstStyle/>
                  <a:p>
                    <a:r>
                      <a:rPr lang="en-US" sz="800" b="1"/>
                      <a:t>c</a:t>
                    </a:r>
                  </a:p>
                </c:rich>
              </c:tx>
              <c:dLblPos val="inBase"/>
            </c:dLbl>
            <c:dLbl>
              <c:idx val="4"/>
              <c:layout>
                <c:manualLayout>
                  <c:x val="-2.6458333333333341E-2"/>
                  <c:y val="0"/>
                </c:manualLayout>
              </c:layout>
              <c:tx>
                <c:rich>
                  <a:bodyPr/>
                  <a:lstStyle/>
                  <a:p>
                    <a:r>
                      <a:rPr lang="en-US" sz="800" b="1"/>
                      <a:t>c</a:t>
                    </a:r>
                  </a:p>
                </c:rich>
              </c:tx>
              <c:dLblPos val="inBase"/>
            </c:dLbl>
            <c:dLbl>
              <c:idx val="5"/>
              <c:layout>
                <c:manualLayout>
                  <c:x val="-2.6458333333333341E-2"/>
                  <c:y val="0"/>
                </c:manualLayout>
              </c:layout>
              <c:tx>
                <c:rich>
                  <a:bodyPr/>
                  <a:lstStyle/>
                  <a:p>
                    <a:r>
                      <a:rPr lang="en-US" sz="800" b="1"/>
                      <a:t>a</a:t>
                    </a:r>
                  </a:p>
                </c:rich>
              </c:tx>
              <c:dLblPos val="inBase"/>
            </c:dLbl>
            <c:dLbl>
              <c:idx val="6"/>
              <c:layout>
                <c:manualLayout>
                  <c:x val="-2.6458333333333414E-2"/>
                  <c:y val="0"/>
                </c:manualLayout>
              </c:layout>
              <c:tx>
                <c:rich>
                  <a:bodyPr/>
                  <a:lstStyle/>
                  <a:p>
                    <a:r>
                      <a:rPr lang="en-US" sz="800" b="1"/>
                      <a:t>b</a:t>
                    </a:r>
                  </a:p>
                </c:rich>
              </c:tx>
              <c:dLblPos val="inBase"/>
            </c:dLbl>
            <c:dLbl>
              <c:idx val="7"/>
              <c:layout>
                <c:manualLayout>
                  <c:x val="-2.8663194444444446E-2"/>
                  <c:y val="0"/>
                </c:manualLayout>
              </c:layout>
              <c:tx>
                <c:rich>
                  <a:bodyPr/>
                  <a:lstStyle/>
                  <a:p>
                    <a:r>
                      <a:rPr lang="en-US" sz="800" b="1"/>
                      <a:t>d</a:t>
                    </a:r>
                  </a:p>
                </c:rich>
              </c:tx>
              <c:dLblPos val="inBase"/>
            </c:dLbl>
            <c:dLbl>
              <c:idx val="8"/>
              <c:layout>
                <c:manualLayout>
                  <c:x val="-2.8663194444444446E-2"/>
                  <c:y val="0"/>
                </c:manualLayout>
              </c:layout>
              <c:tx>
                <c:rich>
                  <a:bodyPr/>
                  <a:lstStyle/>
                  <a:p>
                    <a:r>
                      <a:rPr lang="en-US" sz="800" b="1"/>
                      <a:t>d</a:t>
                    </a:r>
                  </a:p>
                </c:rich>
              </c:tx>
              <c:dLblPos val="inBase"/>
            </c:dLbl>
            <c:spPr>
              <a:solidFill>
                <a:sysClr val="window" lastClr="FFFFFF">
                  <a:lumMod val="65000"/>
                </a:sysClr>
              </a:solidFill>
              <a:ln>
                <a:solidFill>
                  <a:sysClr val="windowText" lastClr="000000">
                    <a:lumMod val="75000"/>
                    <a:lumOff val="25000"/>
                  </a:sysClr>
                </a:solidFill>
              </a:ln>
            </c:spPr>
            <c:txPr>
              <a:bodyPr/>
              <a:lstStyle/>
              <a:p>
                <a:pPr>
                  <a:defRPr sz="800" b="1"/>
                </a:pPr>
                <a:endParaRPr lang="en-US"/>
              </a:p>
            </c:txPr>
            <c:dLblPos val="inBase"/>
            <c:showVal val="1"/>
          </c:dLbls>
          <c:cat>
            <c:strRef>
              <c:f>'Stopień i procent ukorzenie (2)'!$A$4:$A$12</c:f>
              <c:strCache>
                <c:ptCount val="9"/>
                <c:pt idx="0">
                  <c:v>Contr.</c:v>
                </c:pt>
                <c:pt idx="1">
                  <c:v>Rhiz. AA</c:v>
                </c:pt>
                <c:pt idx="2">
                  <c:v>IBA</c:v>
                </c:pt>
                <c:pt idx="3">
                  <c:v>AP × 1</c:v>
                </c:pt>
                <c:pt idx="4">
                  <c:v>AP × 2</c:v>
                </c:pt>
                <c:pt idx="5">
                  <c:v>AP × 3</c:v>
                </c:pt>
                <c:pt idx="6">
                  <c:v>R × 1</c:v>
                </c:pt>
                <c:pt idx="7">
                  <c:v>R × 2</c:v>
                </c:pt>
                <c:pt idx="8">
                  <c:v>R × 3</c:v>
                </c:pt>
              </c:strCache>
            </c:strRef>
          </c:cat>
          <c:val>
            <c:numRef>
              <c:f>'Stopień i procent ukorzenie (2)'!$D$4:$D$12</c:f>
              <c:numCache>
                <c:formatCode>0.00</c:formatCode>
                <c:ptCount val="9"/>
                <c:pt idx="0">
                  <c:v>1.6300000000000001</c:v>
                </c:pt>
                <c:pt idx="1">
                  <c:v>1.8</c:v>
                </c:pt>
                <c:pt idx="2">
                  <c:v>2.9299999999999997</c:v>
                </c:pt>
                <c:pt idx="3">
                  <c:v>2.27</c:v>
                </c:pt>
                <c:pt idx="4">
                  <c:v>2.5</c:v>
                </c:pt>
                <c:pt idx="5">
                  <c:v>1</c:v>
                </c:pt>
                <c:pt idx="6">
                  <c:v>1.5</c:v>
                </c:pt>
                <c:pt idx="7">
                  <c:v>2.9699999999999998</c:v>
                </c:pt>
                <c:pt idx="8">
                  <c:v>2.8299999999999987</c:v>
                </c:pt>
              </c:numCache>
            </c:numRef>
          </c:val>
        </c:ser>
        <c:gapWidth val="55"/>
        <c:axId val="52572544"/>
        <c:axId val="52574080"/>
      </c:barChart>
      <c:barChart>
        <c:barDir val="col"/>
        <c:grouping val="clustered"/>
        <c:ser>
          <c:idx val="3"/>
          <c:order val="1"/>
          <c:tx>
            <c:v>Rooting percentage</c:v>
          </c:tx>
          <c:spPr>
            <a:solidFill>
              <a:sysClr val="window" lastClr="FFFFFF">
                <a:lumMod val="75000"/>
              </a:sysClr>
            </a:solidFill>
          </c:spPr>
          <c:dLbls>
            <c:dLbl>
              <c:idx val="0"/>
              <c:tx>
                <c:rich>
                  <a:bodyPr/>
                  <a:lstStyle/>
                  <a:p>
                    <a:r>
                      <a:rPr lang="en-US" sz="800" b="1"/>
                      <a:t>a</a:t>
                    </a:r>
                  </a:p>
                </c:rich>
              </c:tx>
              <c:dLblPos val="outEnd"/>
            </c:dLbl>
            <c:dLbl>
              <c:idx val="1"/>
              <c:tx>
                <c:rich>
                  <a:bodyPr/>
                  <a:lstStyle/>
                  <a:p>
                    <a:r>
                      <a:rPr lang="en-US" sz="800" b="1"/>
                      <a:t>a</a:t>
                    </a:r>
                  </a:p>
                </c:rich>
              </c:tx>
              <c:dLblPos val="outEnd"/>
            </c:dLbl>
            <c:dLbl>
              <c:idx val="2"/>
              <c:tx>
                <c:rich>
                  <a:bodyPr/>
                  <a:lstStyle/>
                  <a:p>
                    <a:r>
                      <a:rPr lang="en-US" sz="800" b="1"/>
                      <a:t>b</a:t>
                    </a:r>
                  </a:p>
                </c:rich>
              </c:tx>
              <c:dLblPos val="outEnd"/>
            </c:dLbl>
            <c:dLbl>
              <c:idx val="3"/>
              <c:tx>
                <c:rich>
                  <a:bodyPr/>
                  <a:lstStyle/>
                  <a:p>
                    <a:r>
                      <a:rPr lang="en-US" sz="800" b="1"/>
                      <a:t>b</a:t>
                    </a:r>
                  </a:p>
                </c:rich>
              </c:tx>
              <c:dLblPos val="outEnd"/>
            </c:dLbl>
            <c:dLbl>
              <c:idx val="4"/>
              <c:tx>
                <c:rich>
                  <a:bodyPr/>
                  <a:lstStyle/>
                  <a:p>
                    <a:r>
                      <a:rPr lang="en-US" sz="800" b="1"/>
                      <a:t>b</a:t>
                    </a:r>
                  </a:p>
                </c:rich>
              </c:tx>
              <c:dLblPos val="outEnd"/>
            </c:dLbl>
            <c:dLbl>
              <c:idx val="5"/>
              <c:tx>
                <c:rich>
                  <a:bodyPr/>
                  <a:lstStyle/>
                  <a:p>
                    <a:r>
                      <a:rPr lang="en-US" sz="800" b="1"/>
                      <a:t>a</a:t>
                    </a:r>
                  </a:p>
                </c:rich>
              </c:tx>
              <c:dLblPos val="outEnd"/>
            </c:dLbl>
            <c:dLbl>
              <c:idx val="6"/>
              <c:tx>
                <c:rich>
                  <a:bodyPr/>
                  <a:lstStyle/>
                  <a:p>
                    <a:r>
                      <a:rPr lang="en-US" sz="800" b="1"/>
                      <a:t>a</a:t>
                    </a:r>
                  </a:p>
                </c:rich>
              </c:tx>
              <c:dLblPos val="outEnd"/>
            </c:dLbl>
            <c:dLbl>
              <c:idx val="7"/>
              <c:tx>
                <c:rich>
                  <a:bodyPr/>
                  <a:lstStyle/>
                  <a:p>
                    <a:r>
                      <a:rPr lang="en-US" sz="800" b="1"/>
                      <a:t>b</a:t>
                    </a:r>
                  </a:p>
                </c:rich>
              </c:tx>
              <c:dLblPos val="outEnd"/>
            </c:dLbl>
            <c:dLbl>
              <c:idx val="8"/>
              <c:tx>
                <c:rich>
                  <a:bodyPr/>
                  <a:lstStyle/>
                  <a:p>
                    <a:r>
                      <a:rPr lang="en-US" sz="800" b="1"/>
                      <a:t>b</a:t>
                    </a:r>
                  </a:p>
                </c:rich>
              </c:tx>
              <c:dLblPos val="outEnd"/>
            </c:dLbl>
            <c:spPr>
              <a:solidFill>
                <a:sysClr val="window" lastClr="FFFFFF">
                  <a:lumMod val="95000"/>
                </a:sysClr>
              </a:solidFill>
              <a:ln>
                <a:solidFill>
                  <a:sysClr val="window" lastClr="FFFFFF">
                    <a:lumMod val="75000"/>
                  </a:sysClr>
                </a:solidFill>
              </a:ln>
            </c:spPr>
            <c:txPr>
              <a:bodyPr/>
              <a:lstStyle/>
              <a:p>
                <a:pPr>
                  <a:defRPr sz="800" b="1"/>
                </a:pPr>
                <a:endParaRPr lang="en-US"/>
              </a:p>
            </c:txPr>
            <c:dLblPos val="outEnd"/>
            <c:showVal val="1"/>
          </c:dLbls>
          <c:cat>
            <c:numRef>
              <c:f>'Stopień i procent ukorzenie (2)'!$A$15:$A$23</c:f>
              <c:numCache>
                <c:formatCode>General</c:formatCode>
                <c:ptCount val="9"/>
              </c:numCache>
            </c:numRef>
          </c:cat>
          <c:val>
            <c:numRef>
              <c:f>'Stopień i procent ukorzenie (2)'!$K$4:$K$12</c:f>
              <c:numCache>
                <c:formatCode>0.00</c:formatCode>
                <c:ptCount val="9"/>
                <c:pt idx="0">
                  <c:v>16.670000000000005</c:v>
                </c:pt>
                <c:pt idx="1">
                  <c:v>15</c:v>
                </c:pt>
                <c:pt idx="2">
                  <c:v>43.3</c:v>
                </c:pt>
                <c:pt idx="3">
                  <c:v>35</c:v>
                </c:pt>
                <c:pt idx="4">
                  <c:v>36.67</c:v>
                </c:pt>
                <c:pt idx="5">
                  <c:v>11.67</c:v>
                </c:pt>
                <c:pt idx="6">
                  <c:v>16.670000000000005</c:v>
                </c:pt>
                <c:pt idx="7">
                  <c:v>45</c:v>
                </c:pt>
                <c:pt idx="8">
                  <c:v>41.667000000000002</c:v>
                </c:pt>
              </c:numCache>
            </c:numRef>
          </c:val>
        </c:ser>
        <c:gapWidth val="300"/>
        <c:overlap val="-100"/>
        <c:axId val="52609024"/>
        <c:axId val="52610560"/>
      </c:barChart>
      <c:catAx>
        <c:axId val="52572544"/>
        <c:scaling>
          <c:orientation val="minMax"/>
        </c:scaling>
        <c:axPos val="b"/>
        <c:numFmt formatCode="General" sourceLinked="1"/>
        <c:tickLblPos val="nextTo"/>
        <c:txPr>
          <a:bodyPr rot="0" vert="horz"/>
          <a:lstStyle/>
          <a:p>
            <a:pPr>
              <a:defRPr sz="900"/>
            </a:pPr>
            <a:endParaRPr lang="en-US"/>
          </a:p>
        </c:txPr>
        <c:crossAx val="52574080"/>
        <c:crosses val="autoZero"/>
        <c:auto val="1"/>
        <c:lblAlgn val="ctr"/>
        <c:lblOffset val="100"/>
      </c:catAx>
      <c:valAx>
        <c:axId val="52574080"/>
        <c:scaling>
          <c:orientation val="minMax"/>
          <c:max val="5"/>
          <c:min val="1"/>
        </c:scaling>
        <c:axPos val="l"/>
        <c:majorGridlines/>
        <c:title>
          <c:tx>
            <c:rich>
              <a:bodyPr rot="-5400000" vert="horz"/>
              <a:lstStyle/>
              <a:p>
                <a:pPr>
                  <a:defRPr sz="900" spc="50" baseline="0"/>
                </a:pPr>
                <a:r>
                  <a:rPr lang="pl-PL" sz="900" spc="50" baseline="0"/>
                  <a:t>Rooting degree</a:t>
                </a:r>
              </a:p>
            </c:rich>
          </c:tx>
        </c:title>
        <c:numFmt formatCode="General" sourceLinked="0"/>
        <c:tickLblPos val="nextTo"/>
        <c:txPr>
          <a:bodyPr/>
          <a:lstStyle/>
          <a:p>
            <a:pPr>
              <a:defRPr sz="900"/>
            </a:pPr>
            <a:endParaRPr lang="en-US"/>
          </a:p>
        </c:txPr>
        <c:crossAx val="52572544"/>
        <c:crosses val="autoZero"/>
        <c:crossBetween val="between"/>
        <c:majorUnit val="1"/>
      </c:valAx>
      <c:catAx>
        <c:axId val="52609024"/>
        <c:scaling>
          <c:orientation val="minMax"/>
        </c:scaling>
        <c:delete val="1"/>
        <c:axPos val="b"/>
        <c:numFmt formatCode="General" sourceLinked="1"/>
        <c:tickLblPos val="none"/>
        <c:crossAx val="52610560"/>
        <c:crosses val="autoZero"/>
        <c:auto val="1"/>
        <c:lblAlgn val="ctr"/>
        <c:lblOffset val="100"/>
      </c:catAx>
      <c:valAx>
        <c:axId val="52610560"/>
        <c:scaling>
          <c:orientation val="minMax"/>
          <c:max val="100"/>
          <c:min val="0"/>
        </c:scaling>
        <c:axPos val="r"/>
        <c:majorGridlines/>
        <c:minorGridlines>
          <c:spPr>
            <a:ln w="6350">
              <a:prstDash val="dash"/>
            </a:ln>
          </c:spPr>
        </c:minorGridlines>
        <c:title>
          <c:tx>
            <c:rich>
              <a:bodyPr rot="-5400000" vert="horz"/>
              <a:lstStyle/>
              <a:p>
                <a:pPr>
                  <a:defRPr sz="900" spc="50" baseline="0"/>
                </a:pPr>
                <a:r>
                  <a:rPr lang="pl-PL" sz="900" spc="50" baseline="0"/>
                  <a:t>Rooting percentage</a:t>
                </a:r>
              </a:p>
            </c:rich>
          </c:tx>
        </c:title>
        <c:numFmt formatCode="0.00" sourceLinked="1"/>
        <c:tickLblPos val="nextTo"/>
        <c:txPr>
          <a:bodyPr/>
          <a:lstStyle/>
          <a:p>
            <a:pPr>
              <a:defRPr sz="900"/>
            </a:pPr>
            <a:endParaRPr lang="en-US"/>
          </a:p>
        </c:txPr>
        <c:crossAx val="52609024"/>
        <c:crosses val="max"/>
        <c:crossBetween val="between"/>
        <c:majorUnit val="25"/>
      </c:valAx>
      <c:spPr>
        <a:gradFill>
          <a:gsLst>
            <a:gs pos="0">
              <a:sysClr val="window" lastClr="FFFFFF">
                <a:lumMod val="95000"/>
                <a:alpha val="25000"/>
              </a:sysClr>
            </a:gs>
            <a:gs pos="50000">
              <a:sysClr val="window" lastClr="FFFFFF"/>
            </a:gs>
            <a:gs pos="100000">
              <a:sysClr val="window" lastClr="FFFFFF">
                <a:alpha val="25000"/>
              </a:sysClr>
            </a:gs>
          </a:gsLst>
          <a:lin ang="5400000" scaled="0"/>
        </a:gradFill>
      </c:spPr>
    </c:plotArea>
    <c:legend>
      <c:legendPos val="t"/>
      <c:layout>
        <c:manualLayout>
          <c:xMode val="edge"/>
          <c:yMode val="edge"/>
          <c:x val="0.24253645833333629"/>
          <c:y val="3.0238095238095241E-2"/>
          <c:w val="0.4906736111111113"/>
          <c:h val="8.504523809523809E-2"/>
        </c:manualLayout>
      </c:layout>
      <c:txPr>
        <a:bodyPr/>
        <a:lstStyle/>
        <a:p>
          <a:pPr>
            <a:defRPr sz="900"/>
          </a:pPr>
          <a:endParaRPr lang="en-US"/>
        </a:p>
      </c:txPr>
    </c:legend>
    <c:plotVisOnly val="1"/>
    <c:dispBlanksAs val="gap"/>
  </c:chart>
  <c:spPr>
    <a:ln>
      <a:noFill/>
    </a:ln>
  </c:spPr>
  <c:externalData r:id="rId2"/>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20</TotalTime>
  <Pages>23</Pages>
  <Words>8401</Words>
  <Characters>47886</Characters>
  <Application>Microsoft Office Word</Application>
  <DocSecurity>0</DocSecurity>
  <Lines>399</Lines>
  <Paragraphs>112</Paragraphs>
  <ScaleCrop>false</ScaleCrop>
  <HeadingPairs>
    <vt:vector size="2" baseType="variant">
      <vt:variant>
        <vt:lpstr>Tytuł</vt:lpstr>
      </vt:variant>
      <vt:variant>
        <vt:i4>1</vt:i4>
      </vt:variant>
    </vt:vector>
  </HeadingPairs>
  <TitlesOfParts>
    <vt:vector size="1" baseType="lpstr">
      <vt:lpstr>The effect of AlgaminoPlant and Route on rhizogenesis in stem cuttings</vt:lpstr>
    </vt:vector>
  </TitlesOfParts>
  <Company>SGGW</Company>
  <LinksUpToDate>false</LinksUpToDate>
  <CharactersWithSpaces>56175</CharactersWithSpaces>
  <SharedDoc>false</SharedDoc>
  <HLinks>
    <vt:vector size="6" baseType="variant">
      <vt:variant>
        <vt:i4>7143484</vt:i4>
      </vt:variant>
      <vt:variant>
        <vt:i4>0</vt:i4>
      </vt:variant>
      <vt:variant>
        <vt:i4>0</vt:i4>
      </vt:variant>
      <vt:variant>
        <vt:i4>5</vt:i4>
      </vt:variant>
      <vt:variant>
        <vt:lpwstr>http://www.springerlink.com/content/?Author=Ricardo+P%c3%a9rez-Galdona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AlgaminoPlant and Route on rhizogenesis in stem cuttings</dc:title>
  <dc:subject/>
  <dc:creator>Paweł Petelewicz</dc:creator>
  <cp:keywords/>
  <cp:lastModifiedBy>Anon</cp:lastModifiedBy>
  <cp:revision>3</cp:revision>
  <dcterms:created xsi:type="dcterms:W3CDTF">2013-06-27T15:53:00Z</dcterms:created>
  <dcterms:modified xsi:type="dcterms:W3CDTF">2013-07-08T15:31:00Z</dcterms:modified>
</cp:coreProperties>
</file>