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13F" w:rsidRDefault="0048613F" w:rsidP="005A51D1">
      <w:pPr>
        <w:spacing w:line="480" w:lineRule="auto"/>
        <w:rPr>
          <w:rFonts w:ascii="Times New Roman" w:hAnsi="Times New Roman" w:cs="Times New Roman"/>
          <w:sz w:val="24"/>
          <w:szCs w:val="24"/>
        </w:rPr>
      </w:pPr>
    </w:p>
    <w:p w:rsidR="001D5948" w:rsidRPr="00303934" w:rsidRDefault="001D5948" w:rsidP="00303934">
      <w:pPr>
        <w:rPr>
          <w:rFonts w:ascii="Times New Roman" w:hAnsi="Times New Roman" w:cs="Times New Roman"/>
          <w:b/>
          <w:sz w:val="24"/>
          <w:szCs w:val="24"/>
        </w:rPr>
      </w:pPr>
    </w:p>
    <w:p w:rsidR="001D5948" w:rsidRDefault="001D5948" w:rsidP="005A51D1">
      <w:pPr>
        <w:rPr>
          <w:rFonts w:ascii="Times New Roman" w:hAnsi="Times New Roman" w:cs="Times New Roman"/>
          <w:sz w:val="24"/>
          <w:szCs w:val="24"/>
        </w:rPr>
      </w:pPr>
    </w:p>
    <w:p w:rsidR="005D4150" w:rsidRPr="005D4150" w:rsidRDefault="005D4150" w:rsidP="005A51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GROWTH CHARACTERISTICS OF TRANSGENIC</w:t>
      </w:r>
      <w:r w:rsidRPr="005D4150">
        <w:rPr>
          <w:rFonts w:ascii="Times New Roman" w:hAnsi="Times New Roman" w:cs="Times New Roman"/>
          <w:b/>
          <w:i/>
          <w:sz w:val="24"/>
          <w:szCs w:val="24"/>
        </w:rPr>
        <w:t xml:space="preserve"> GLADIOLUS</w:t>
      </w:r>
      <w:r>
        <w:rPr>
          <w:rFonts w:ascii="Times New Roman" w:hAnsi="Times New Roman" w:cs="Times New Roman"/>
          <w:b/>
          <w:sz w:val="24"/>
          <w:szCs w:val="24"/>
        </w:rPr>
        <w:t xml:space="preserve"> PLANTS</w:t>
      </w:r>
    </w:p>
    <w:p w:rsidR="00B0585B" w:rsidRPr="00527760" w:rsidRDefault="00B0585B" w:rsidP="005A51D1">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Kathryn Kamo</w:t>
      </w:r>
      <w:r w:rsidR="00527760">
        <w:rPr>
          <w:rFonts w:ascii="Times New Roman" w:hAnsi="Times New Roman" w:cs="Times New Roman"/>
          <w:sz w:val="24"/>
          <w:szCs w:val="24"/>
          <w:vertAlign w:val="superscript"/>
        </w:rPr>
        <w:t>1</w:t>
      </w:r>
      <w:r w:rsidR="00527760">
        <w:rPr>
          <w:rFonts w:ascii="Times New Roman" w:hAnsi="Times New Roman" w:cs="Times New Roman"/>
          <w:sz w:val="24"/>
          <w:szCs w:val="24"/>
        </w:rPr>
        <w:t xml:space="preserve">, </w:t>
      </w:r>
      <w:proofErr w:type="spellStart"/>
      <w:r w:rsidR="00527760">
        <w:rPr>
          <w:rFonts w:ascii="Times New Roman" w:hAnsi="Times New Roman" w:cs="Times New Roman"/>
          <w:sz w:val="24"/>
          <w:szCs w:val="24"/>
        </w:rPr>
        <w:t>Kanniah</w:t>
      </w:r>
      <w:proofErr w:type="spellEnd"/>
      <w:r w:rsidR="00527760">
        <w:rPr>
          <w:rFonts w:ascii="Times New Roman" w:hAnsi="Times New Roman" w:cs="Times New Roman"/>
          <w:sz w:val="24"/>
          <w:szCs w:val="24"/>
        </w:rPr>
        <w:t xml:space="preserve"> Rajasekaran</w:t>
      </w:r>
      <w:r w:rsidR="00527760">
        <w:rPr>
          <w:rFonts w:ascii="Times New Roman" w:hAnsi="Times New Roman" w:cs="Times New Roman"/>
          <w:sz w:val="24"/>
          <w:szCs w:val="24"/>
          <w:vertAlign w:val="superscript"/>
        </w:rPr>
        <w:t>2</w:t>
      </w:r>
      <w:r w:rsidR="00527760">
        <w:rPr>
          <w:rFonts w:ascii="Times New Roman" w:hAnsi="Times New Roman" w:cs="Times New Roman"/>
          <w:sz w:val="24"/>
          <w:szCs w:val="24"/>
        </w:rPr>
        <w:t>, Jeffrey Cary</w:t>
      </w:r>
      <w:r w:rsidR="00527760">
        <w:rPr>
          <w:rFonts w:ascii="Times New Roman" w:hAnsi="Times New Roman" w:cs="Times New Roman"/>
          <w:sz w:val="24"/>
          <w:szCs w:val="24"/>
          <w:vertAlign w:val="superscript"/>
        </w:rPr>
        <w:t>2</w:t>
      </w:r>
    </w:p>
    <w:p w:rsidR="001D5948" w:rsidRDefault="001D5948" w:rsidP="005A51D1">
      <w:pPr>
        <w:spacing w:line="480" w:lineRule="auto"/>
        <w:rPr>
          <w:rFonts w:ascii="Times New Roman" w:hAnsi="Times New Roman" w:cs="Times New Roman"/>
          <w:sz w:val="24"/>
          <w:szCs w:val="24"/>
          <w:vertAlign w:val="superscript"/>
        </w:rPr>
      </w:pPr>
    </w:p>
    <w:p w:rsidR="005D1664" w:rsidRPr="00527760" w:rsidRDefault="00527760" w:rsidP="005A51D1">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sidR="005D1664">
        <w:rPr>
          <w:rFonts w:ascii="Times New Roman" w:hAnsi="Times New Roman" w:cs="Times New Roman"/>
          <w:sz w:val="24"/>
          <w:szCs w:val="24"/>
        </w:rPr>
        <w:t xml:space="preserve">Floral and </w:t>
      </w:r>
      <w:r>
        <w:rPr>
          <w:rFonts w:ascii="Times New Roman" w:hAnsi="Times New Roman" w:cs="Times New Roman"/>
          <w:sz w:val="24"/>
          <w:szCs w:val="24"/>
        </w:rPr>
        <w:t>Nursery Plants Research Unit, U</w:t>
      </w:r>
      <w:r w:rsidR="005200BE">
        <w:rPr>
          <w:rFonts w:ascii="Times New Roman" w:hAnsi="Times New Roman" w:cs="Times New Roman"/>
          <w:sz w:val="24"/>
          <w:szCs w:val="24"/>
        </w:rPr>
        <w:t>.</w:t>
      </w:r>
      <w:r w:rsidR="005D1664">
        <w:rPr>
          <w:rFonts w:ascii="Times New Roman" w:hAnsi="Times New Roman" w:cs="Times New Roman"/>
          <w:sz w:val="24"/>
          <w:szCs w:val="24"/>
        </w:rPr>
        <w:t>S</w:t>
      </w:r>
      <w:r w:rsidR="005200BE">
        <w:rPr>
          <w:rFonts w:ascii="Times New Roman" w:hAnsi="Times New Roman" w:cs="Times New Roman"/>
          <w:sz w:val="24"/>
          <w:szCs w:val="24"/>
        </w:rPr>
        <w:t>.</w:t>
      </w:r>
      <w:r w:rsidR="005D1664">
        <w:rPr>
          <w:rFonts w:ascii="Times New Roman" w:hAnsi="Times New Roman" w:cs="Times New Roman"/>
          <w:sz w:val="24"/>
          <w:szCs w:val="24"/>
        </w:rPr>
        <w:t xml:space="preserve"> National Arboretum, U</w:t>
      </w:r>
      <w:r w:rsidR="005200BE">
        <w:rPr>
          <w:rFonts w:ascii="Times New Roman" w:hAnsi="Times New Roman" w:cs="Times New Roman"/>
          <w:sz w:val="24"/>
          <w:szCs w:val="24"/>
        </w:rPr>
        <w:t>.</w:t>
      </w:r>
      <w:r w:rsidR="005D1664">
        <w:rPr>
          <w:rFonts w:ascii="Times New Roman" w:hAnsi="Times New Roman" w:cs="Times New Roman"/>
          <w:sz w:val="24"/>
          <w:szCs w:val="24"/>
        </w:rPr>
        <w:t>S</w:t>
      </w:r>
      <w:r w:rsidR="005200BE">
        <w:rPr>
          <w:rFonts w:ascii="Times New Roman" w:hAnsi="Times New Roman" w:cs="Times New Roman"/>
          <w:sz w:val="24"/>
          <w:szCs w:val="24"/>
        </w:rPr>
        <w:t xml:space="preserve">. </w:t>
      </w:r>
      <w:r w:rsidR="005D1664">
        <w:rPr>
          <w:rFonts w:ascii="Times New Roman" w:hAnsi="Times New Roman" w:cs="Times New Roman"/>
          <w:sz w:val="24"/>
          <w:szCs w:val="24"/>
        </w:rPr>
        <w:t>D</w:t>
      </w:r>
      <w:r w:rsidR="005200BE">
        <w:rPr>
          <w:rFonts w:ascii="Times New Roman" w:hAnsi="Times New Roman" w:cs="Times New Roman"/>
          <w:sz w:val="24"/>
          <w:szCs w:val="24"/>
        </w:rPr>
        <w:t xml:space="preserve">epartment of </w:t>
      </w:r>
      <w:r w:rsidR="005D1664">
        <w:rPr>
          <w:rFonts w:ascii="Times New Roman" w:hAnsi="Times New Roman" w:cs="Times New Roman"/>
          <w:sz w:val="24"/>
          <w:szCs w:val="24"/>
        </w:rPr>
        <w:t>A</w:t>
      </w:r>
      <w:r w:rsidR="005200BE">
        <w:rPr>
          <w:rFonts w:ascii="Times New Roman" w:hAnsi="Times New Roman" w:cs="Times New Roman"/>
          <w:sz w:val="24"/>
          <w:szCs w:val="24"/>
        </w:rPr>
        <w:t>griculture</w:t>
      </w:r>
      <w:r w:rsidR="005D1664">
        <w:rPr>
          <w:rFonts w:ascii="Times New Roman" w:hAnsi="Times New Roman" w:cs="Times New Roman"/>
          <w:sz w:val="24"/>
          <w:szCs w:val="24"/>
        </w:rPr>
        <w:t xml:space="preserve">, </w:t>
      </w:r>
      <w:r w:rsidR="003D3179">
        <w:rPr>
          <w:rFonts w:ascii="Times New Roman" w:hAnsi="Times New Roman" w:cs="Times New Roman"/>
          <w:sz w:val="24"/>
          <w:szCs w:val="24"/>
        </w:rPr>
        <w:t xml:space="preserve">Bldg. 010A, </w:t>
      </w:r>
      <w:r w:rsidR="005D1664">
        <w:rPr>
          <w:rFonts w:ascii="Times New Roman" w:hAnsi="Times New Roman" w:cs="Times New Roman"/>
          <w:sz w:val="24"/>
          <w:szCs w:val="24"/>
        </w:rPr>
        <w:t>Beltsville, MD 20705</w:t>
      </w:r>
      <w:r>
        <w:rPr>
          <w:rFonts w:ascii="Times New Roman" w:hAnsi="Times New Roman" w:cs="Times New Roman"/>
          <w:sz w:val="24"/>
          <w:szCs w:val="24"/>
        </w:rPr>
        <w:t>-2350, United States</w:t>
      </w:r>
      <w:r w:rsidR="005D4150">
        <w:rPr>
          <w:rFonts w:ascii="Times New Roman" w:hAnsi="Times New Roman" w:cs="Times New Roman"/>
          <w:sz w:val="24"/>
          <w:szCs w:val="24"/>
        </w:rPr>
        <w:t>, FAX:</w:t>
      </w:r>
      <w:r w:rsidR="00651C68">
        <w:rPr>
          <w:rFonts w:ascii="Times New Roman" w:hAnsi="Times New Roman" w:cs="Times New Roman"/>
          <w:sz w:val="24"/>
          <w:szCs w:val="24"/>
        </w:rPr>
        <w:t xml:space="preserve"> 301-504-5096, Email</w:t>
      </w:r>
      <w:r w:rsidR="005D4150">
        <w:rPr>
          <w:rFonts w:ascii="Times New Roman" w:hAnsi="Times New Roman" w:cs="Times New Roman"/>
          <w:sz w:val="24"/>
          <w:szCs w:val="24"/>
        </w:rPr>
        <w:t>:  Kathryn.Kamo@ars.usda.gov</w:t>
      </w:r>
      <w:r w:rsidRPr="005D4150">
        <w:rPr>
          <w:rFonts w:ascii="Times New Roman" w:hAnsi="Times New Roman" w:cs="Times New Roman"/>
          <w:sz w:val="24"/>
          <w:szCs w:val="24"/>
        </w:rPr>
        <w:t xml:space="preserve">; </w:t>
      </w:r>
      <w:hyperlink r:id="rId9" w:history="1">
        <w:r w:rsidR="005D4150" w:rsidRPr="005D4150">
          <w:rPr>
            <w:rStyle w:val="Hyperlink"/>
            <w:rFonts w:ascii="Times New Roman" w:hAnsi="Times New Roman" w:cs="Times New Roman"/>
            <w:color w:val="auto"/>
            <w:sz w:val="24"/>
            <w:szCs w:val="24"/>
            <w:u w:val="none"/>
            <w:vertAlign w:val="superscript"/>
          </w:rPr>
          <w:t>2</w:t>
        </w:r>
      </w:hyperlink>
      <w:r w:rsidR="003D3179">
        <w:rPr>
          <w:rFonts w:ascii="Times New Roman" w:hAnsi="Times New Roman" w:cs="Times New Roman"/>
          <w:sz w:val="24"/>
          <w:szCs w:val="24"/>
        </w:rPr>
        <w:t xml:space="preserve"> </w:t>
      </w:r>
      <w:r>
        <w:rPr>
          <w:rFonts w:ascii="Times New Roman" w:hAnsi="Times New Roman" w:cs="Times New Roman"/>
          <w:sz w:val="24"/>
          <w:szCs w:val="24"/>
        </w:rPr>
        <w:t>Food and Fee</w:t>
      </w:r>
      <w:r w:rsidR="005200BE">
        <w:rPr>
          <w:rFonts w:ascii="Times New Roman" w:hAnsi="Times New Roman" w:cs="Times New Roman"/>
          <w:sz w:val="24"/>
          <w:szCs w:val="24"/>
        </w:rPr>
        <w:t>d Safety Research Unit, U.S. Department of Agriculture</w:t>
      </w:r>
      <w:r>
        <w:rPr>
          <w:rFonts w:ascii="Times New Roman" w:hAnsi="Times New Roman" w:cs="Times New Roman"/>
          <w:sz w:val="24"/>
          <w:szCs w:val="24"/>
        </w:rPr>
        <w:t>, Southern Regional Research Center, New Orleans, LA 70124, United States</w:t>
      </w:r>
      <w:r w:rsidR="00651C68">
        <w:rPr>
          <w:rFonts w:ascii="Times New Roman" w:hAnsi="Times New Roman" w:cs="Times New Roman"/>
          <w:sz w:val="24"/>
          <w:szCs w:val="24"/>
        </w:rPr>
        <w:t>, Email</w:t>
      </w:r>
      <w:r w:rsidR="005D4150">
        <w:rPr>
          <w:rFonts w:ascii="Times New Roman" w:hAnsi="Times New Roman" w:cs="Times New Roman"/>
          <w:sz w:val="24"/>
          <w:szCs w:val="24"/>
        </w:rPr>
        <w:t xml:space="preserve">: </w:t>
      </w:r>
      <w:hyperlink r:id="rId10" w:history="1">
        <w:r w:rsidR="00FF4E4F" w:rsidRPr="00BE67A1">
          <w:rPr>
            <w:rStyle w:val="Hyperlink"/>
          </w:rPr>
          <w:t>krajah@srrc.</w:t>
        </w:r>
        <w:r w:rsidR="00D067CA" w:rsidRPr="00D067CA">
          <w:rPr>
            <w:rStyle w:val="Hyperlink"/>
            <w:rFonts w:ascii="Times New Roman" w:hAnsi="Times New Roman" w:cs="Times New Roman"/>
            <w:sz w:val="24"/>
            <w:szCs w:val="24"/>
          </w:rPr>
          <w:t>usda.gov</w:t>
        </w:r>
      </w:hyperlink>
      <w:r w:rsidR="00651C68">
        <w:rPr>
          <w:rFonts w:ascii="Times New Roman" w:hAnsi="Times New Roman" w:cs="Times New Roman"/>
          <w:sz w:val="24"/>
          <w:szCs w:val="24"/>
        </w:rPr>
        <w:t>, Email</w:t>
      </w:r>
      <w:r w:rsidR="005D4150">
        <w:rPr>
          <w:rFonts w:ascii="Times New Roman" w:hAnsi="Times New Roman" w:cs="Times New Roman"/>
          <w:sz w:val="24"/>
          <w:szCs w:val="24"/>
        </w:rPr>
        <w:t xml:space="preserve">:  </w:t>
      </w:r>
      <w:r w:rsidR="00FF4E4F">
        <w:rPr>
          <w:rFonts w:ascii="Times New Roman" w:hAnsi="Times New Roman" w:cs="Times New Roman"/>
          <w:sz w:val="24"/>
          <w:szCs w:val="24"/>
        </w:rPr>
        <w:t>jcary@srrc</w:t>
      </w:r>
      <w:r w:rsidR="005D4150">
        <w:rPr>
          <w:rFonts w:ascii="Times New Roman" w:hAnsi="Times New Roman" w:cs="Times New Roman"/>
          <w:sz w:val="24"/>
          <w:szCs w:val="24"/>
        </w:rPr>
        <w:t>.usda.gov</w:t>
      </w:r>
    </w:p>
    <w:p w:rsidR="00B0585B" w:rsidRDefault="00B0585B" w:rsidP="005A51D1">
      <w:pPr>
        <w:spacing w:line="480" w:lineRule="auto"/>
        <w:rPr>
          <w:rFonts w:ascii="Times New Roman" w:hAnsi="Times New Roman" w:cs="Times New Roman"/>
          <w:sz w:val="24"/>
          <w:szCs w:val="24"/>
        </w:rPr>
      </w:pPr>
    </w:p>
    <w:p w:rsidR="005D4150" w:rsidRDefault="005D4150" w:rsidP="005A51D1">
      <w:pPr>
        <w:spacing w:line="480" w:lineRule="auto"/>
        <w:rPr>
          <w:rFonts w:ascii="Times New Roman" w:hAnsi="Times New Roman" w:cs="Times New Roman"/>
          <w:sz w:val="24"/>
          <w:szCs w:val="24"/>
        </w:rPr>
      </w:pPr>
    </w:p>
    <w:p w:rsidR="00B0585B" w:rsidRDefault="005D4150" w:rsidP="005A51D1">
      <w:pPr>
        <w:spacing w:line="480" w:lineRule="auto"/>
        <w:rPr>
          <w:rFonts w:ascii="Times New Roman" w:hAnsi="Times New Roman" w:cs="Times New Roman"/>
          <w:sz w:val="24"/>
          <w:szCs w:val="24"/>
        </w:rPr>
      </w:pPr>
      <w:r>
        <w:rPr>
          <w:rFonts w:ascii="Times New Roman" w:hAnsi="Times New Roman" w:cs="Times New Roman"/>
          <w:sz w:val="24"/>
          <w:szCs w:val="24"/>
        </w:rPr>
        <w:t xml:space="preserve">Running title:  Growth of transgenic Gladiolus </w:t>
      </w:r>
    </w:p>
    <w:p w:rsidR="00841E53" w:rsidRDefault="00841E53" w:rsidP="005A51D1">
      <w:pPr>
        <w:rPr>
          <w:rFonts w:ascii="Times New Roman" w:hAnsi="Times New Roman" w:cs="Times New Roman"/>
          <w:sz w:val="24"/>
          <w:szCs w:val="24"/>
        </w:rPr>
      </w:pPr>
      <w:r>
        <w:rPr>
          <w:rFonts w:ascii="Times New Roman" w:hAnsi="Times New Roman" w:cs="Times New Roman"/>
          <w:sz w:val="24"/>
          <w:szCs w:val="24"/>
        </w:rPr>
        <w:br w:type="page"/>
      </w:r>
    </w:p>
    <w:p w:rsidR="00BC3446" w:rsidRPr="006C3ED7" w:rsidRDefault="00527760" w:rsidP="005A51D1">
      <w:pPr>
        <w:spacing w:after="0" w:line="480" w:lineRule="auto"/>
        <w:rPr>
          <w:rFonts w:ascii="Times New Roman" w:hAnsi="Times New Roman" w:cs="Times New Roman"/>
          <w:b/>
          <w:sz w:val="24"/>
          <w:szCs w:val="24"/>
        </w:rPr>
      </w:pPr>
      <w:r w:rsidRPr="006C3ED7">
        <w:rPr>
          <w:rFonts w:ascii="Times New Roman" w:hAnsi="Times New Roman" w:cs="Times New Roman"/>
          <w:b/>
          <w:sz w:val="24"/>
          <w:szCs w:val="24"/>
        </w:rPr>
        <w:lastRenderedPageBreak/>
        <w:t>ABSTRACT</w:t>
      </w:r>
    </w:p>
    <w:p w:rsidR="00AA2FE7" w:rsidRDefault="003C161E" w:rsidP="005A51D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The growth characteristics</w:t>
      </w:r>
      <w:r w:rsidR="00330AFE">
        <w:rPr>
          <w:rFonts w:ascii="Times New Roman" w:hAnsi="Times New Roman" w:cs="Times New Roman"/>
          <w:sz w:val="24"/>
          <w:szCs w:val="24"/>
        </w:rPr>
        <w:t xml:space="preserve"> of t</w:t>
      </w:r>
      <w:r w:rsidR="005C6587">
        <w:rPr>
          <w:rFonts w:ascii="Times New Roman" w:hAnsi="Times New Roman" w:cs="Times New Roman"/>
          <w:sz w:val="24"/>
          <w:szCs w:val="24"/>
        </w:rPr>
        <w:t xml:space="preserve">ransgenic </w:t>
      </w:r>
      <w:r w:rsidR="005C6587" w:rsidRPr="00AA1956">
        <w:rPr>
          <w:rFonts w:ascii="Times New Roman" w:hAnsi="Times New Roman" w:cs="Times New Roman"/>
          <w:i/>
          <w:sz w:val="24"/>
          <w:szCs w:val="24"/>
        </w:rPr>
        <w:t>Gladiolus</w:t>
      </w:r>
      <w:r w:rsidR="005C6587">
        <w:rPr>
          <w:rFonts w:ascii="Times New Roman" w:hAnsi="Times New Roman" w:cs="Times New Roman"/>
          <w:sz w:val="24"/>
          <w:szCs w:val="24"/>
        </w:rPr>
        <w:t xml:space="preserve"> plants </w:t>
      </w:r>
      <w:proofErr w:type="spellStart"/>
      <w:r w:rsidR="00B521A8">
        <w:rPr>
          <w:rFonts w:ascii="Times New Roman" w:hAnsi="Times New Roman" w:cs="Times New Roman"/>
          <w:sz w:val="24"/>
          <w:szCs w:val="24"/>
        </w:rPr>
        <w:t>cvs</w:t>
      </w:r>
      <w:proofErr w:type="spellEnd"/>
      <w:r w:rsidR="00B521A8">
        <w:rPr>
          <w:rFonts w:ascii="Times New Roman" w:hAnsi="Times New Roman" w:cs="Times New Roman"/>
          <w:sz w:val="24"/>
          <w:szCs w:val="24"/>
        </w:rPr>
        <w:t>.</w:t>
      </w:r>
      <w:proofErr w:type="gramEnd"/>
      <w:r w:rsidR="00B521A8">
        <w:rPr>
          <w:rFonts w:ascii="Times New Roman" w:hAnsi="Times New Roman" w:cs="Times New Roman"/>
          <w:sz w:val="24"/>
          <w:szCs w:val="24"/>
        </w:rPr>
        <w:t xml:space="preserve"> ‘Peter Pears’ and ‘Jenny Lee’ </w:t>
      </w:r>
      <w:r w:rsidR="008B408D">
        <w:rPr>
          <w:rFonts w:ascii="Times New Roman" w:hAnsi="Times New Roman" w:cs="Times New Roman"/>
          <w:sz w:val="24"/>
          <w:szCs w:val="24"/>
        </w:rPr>
        <w:t>were</w:t>
      </w:r>
      <w:r w:rsidR="005C6587">
        <w:rPr>
          <w:rFonts w:ascii="Times New Roman" w:hAnsi="Times New Roman" w:cs="Times New Roman"/>
          <w:sz w:val="24"/>
          <w:szCs w:val="24"/>
        </w:rPr>
        <w:t xml:space="preserve"> compared to</w:t>
      </w:r>
      <w:r w:rsidR="0046458D">
        <w:rPr>
          <w:rFonts w:ascii="Times New Roman" w:hAnsi="Times New Roman" w:cs="Times New Roman"/>
          <w:sz w:val="24"/>
          <w:szCs w:val="24"/>
        </w:rPr>
        <w:t xml:space="preserve"> </w:t>
      </w:r>
      <w:r w:rsidR="001D5948">
        <w:rPr>
          <w:rFonts w:ascii="Times New Roman" w:hAnsi="Times New Roman" w:cs="Times New Roman"/>
          <w:sz w:val="24"/>
          <w:szCs w:val="24"/>
        </w:rPr>
        <w:t xml:space="preserve">non-transformed plants </w:t>
      </w:r>
      <w:r w:rsidR="008B408D">
        <w:rPr>
          <w:rFonts w:ascii="Times New Roman" w:hAnsi="Times New Roman" w:cs="Times New Roman"/>
          <w:sz w:val="24"/>
          <w:szCs w:val="24"/>
        </w:rPr>
        <w:t xml:space="preserve">either </w:t>
      </w:r>
      <w:r w:rsidR="005C6587">
        <w:rPr>
          <w:rFonts w:ascii="Times New Roman" w:hAnsi="Times New Roman" w:cs="Times New Roman"/>
          <w:sz w:val="24"/>
          <w:szCs w:val="24"/>
        </w:rPr>
        <w:t xml:space="preserve">regenerated </w:t>
      </w:r>
      <w:r w:rsidR="001D5948">
        <w:rPr>
          <w:rFonts w:ascii="Times New Roman" w:hAnsi="Times New Roman" w:cs="Times New Roman"/>
          <w:sz w:val="24"/>
          <w:szCs w:val="24"/>
        </w:rPr>
        <w:t xml:space="preserve">from embryogenic callus </w:t>
      </w:r>
      <w:r w:rsidR="005200BE">
        <w:rPr>
          <w:rFonts w:ascii="Times New Roman" w:hAnsi="Times New Roman" w:cs="Times New Roman"/>
          <w:sz w:val="24"/>
          <w:szCs w:val="24"/>
        </w:rPr>
        <w:t xml:space="preserve">or </w:t>
      </w:r>
      <w:r w:rsidR="005C6587">
        <w:rPr>
          <w:rFonts w:ascii="Times New Roman" w:hAnsi="Times New Roman" w:cs="Times New Roman"/>
          <w:sz w:val="24"/>
          <w:szCs w:val="24"/>
        </w:rPr>
        <w:t xml:space="preserve">micropropagated </w:t>
      </w:r>
      <w:r w:rsidR="005200BE">
        <w:rPr>
          <w:rFonts w:ascii="Times New Roman" w:hAnsi="Times New Roman" w:cs="Times New Roman"/>
          <w:sz w:val="24"/>
          <w:szCs w:val="24"/>
        </w:rPr>
        <w:t>in vitro</w:t>
      </w:r>
      <w:r>
        <w:rPr>
          <w:rFonts w:ascii="Times New Roman" w:hAnsi="Times New Roman" w:cs="Times New Roman"/>
          <w:sz w:val="24"/>
          <w:szCs w:val="24"/>
        </w:rPr>
        <w:t xml:space="preserve">. </w:t>
      </w:r>
      <w:r w:rsidR="00330AFE">
        <w:rPr>
          <w:rFonts w:ascii="Times New Roman" w:hAnsi="Times New Roman" w:cs="Times New Roman"/>
          <w:sz w:val="24"/>
          <w:szCs w:val="24"/>
        </w:rPr>
        <w:t xml:space="preserve"> </w:t>
      </w:r>
      <w:r>
        <w:rPr>
          <w:rFonts w:ascii="Times New Roman" w:hAnsi="Times New Roman" w:cs="Times New Roman"/>
          <w:sz w:val="24"/>
          <w:szCs w:val="24"/>
        </w:rPr>
        <w:t>In vitro-grown c</w:t>
      </w:r>
      <w:r w:rsidR="00330AFE">
        <w:rPr>
          <w:rFonts w:ascii="Times New Roman" w:hAnsi="Times New Roman" w:cs="Times New Roman"/>
          <w:sz w:val="24"/>
          <w:szCs w:val="24"/>
        </w:rPr>
        <w:t>orms from regenerated plants</w:t>
      </w:r>
      <w:r>
        <w:rPr>
          <w:rFonts w:ascii="Times New Roman" w:hAnsi="Times New Roman" w:cs="Times New Roman"/>
          <w:sz w:val="24"/>
          <w:szCs w:val="24"/>
        </w:rPr>
        <w:t xml:space="preserve"> of ‘Peter Pears’ and ‘Peter Pears’ plants transformed with</w:t>
      </w:r>
      <w:r w:rsidR="00330AFE">
        <w:rPr>
          <w:rFonts w:ascii="Times New Roman" w:hAnsi="Times New Roman" w:cs="Times New Roman"/>
          <w:sz w:val="24"/>
          <w:szCs w:val="24"/>
        </w:rPr>
        <w:t xml:space="preserve"> the </w:t>
      </w:r>
      <w:proofErr w:type="spellStart"/>
      <w:r w:rsidR="00330AFE">
        <w:rPr>
          <w:rFonts w:ascii="Times New Roman" w:hAnsi="Times New Roman" w:cs="Times New Roman"/>
          <w:sz w:val="24"/>
          <w:szCs w:val="24"/>
        </w:rPr>
        <w:t>chloropero</w:t>
      </w:r>
      <w:r>
        <w:rPr>
          <w:rFonts w:ascii="Times New Roman" w:hAnsi="Times New Roman" w:cs="Times New Roman"/>
          <w:sz w:val="24"/>
          <w:szCs w:val="24"/>
        </w:rPr>
        <w:t>xidase</w:t>
      </w:r>
      <w:proofErr w:type="spellEnd"/>
      <w:r>
        <w:rPr>
          <w:rFonts w:ascii="Times New Roman" w:hAnsi="Times New Roman" w:cs="Times New Roman"/>
          <w:sz w:val="24"/>
          <w:szCs w:val="24"/>
        </w:rPr>
        <w:t xml:space="preserve"> or D4E1 gene weighed less than corms</w:t>
      </w:r>
      <w:r w:rsidR="000A2FC4">
        <w:rPr>
          <w:rFonts w:ascii="Times New Roman" w:hAnsi="Times New Roman" w:cs="Times New Roman"/>
          <w:sz w:val="24"/>
          <w:szCs w:val="24"/>
        </w:rPr>
        <w:t xml:space="preserve"> from micropropagated plants</w:t>
      </w:r>
      <w:r>
        <w:rPr>
          <w:rFonts w:ascii="Times New Roman" w:hAnsi="Times New Roman" w:cs="Times New Roman"/>
          <w:sz w:val="24"/>
          <w:szCs w:val="24"/>
        </w:rPr>
        <w:t xml:space="preserve"> whereas corms from ‘Peter Pears’ plants transformed with the</w:t>
      </w:r>
      <w:r w:rsidRPr="003C161E">
        <w:rPr>
          <w:rFonts w:ascii="Times New Roman" w:hAnsi="Times New Roman" w:cs="Times New Roman"/>
          <w:sz w:val="24"/>
          <w:szCs w:val="24"/>
        </w:rPr>
        <w:t xml:space="preserve"> </w:t>
      </w:r>
      <w:r w:rsidRPr="003C161E">
        <w:rPr>
          <w:rFonts w:ascii="Times New Roman" w:hAnsi="Times New Roman" w:cs="Times New Roman"/>
          <w:i/>
          <w:sz w:val="24"/>
          <w:szCs w:val="24"/>
        </w:rPr>
        <w:t>Cucumber mosaic virus</w:t>
      </w:r>
      <w:r>
        <w:rPr>
          <w:rFonts w:ascii="Times New Roman" w:hAnsi="Times New Roman" w:cs="Times New Roman"/>
          <w:sz w:val="24"/>
          <w:szCs w:val="24"/>
        </w:rPr>
        <w:t xml:space="preserve"> </w:t>
      </w:r>
      <w:proofErr w:type="spellStart"/>
      <w:r>
        <w:rPr>
          <w:rFonts w:ascii="Times New Roman" w:hAnsi="Times New Roman" w:cs="Times New Roman"/>
          <w:sz w:val="24"/>
          <w:szCs w:val="24"/>
        </w:rPr>
        <w:t>replicase</w:t>
      </w:r>
      <w:proofErr w:type="spellEnd"/>
      <w:r>
        <w:rPr>
          <w:rFonts w:ascii="Times New Roman" w:hAnsi="Times New Roman" w:cs="Times New Roman"/>
          <w:sz w:val="24"/>
          <w:szCs w:val="24"/>
        </w:rPr>
        <w:t xml:space="preserve"> or </w:t>
      </w:r>
      <w:r w:rsidRPr="003C161E">
        <w:rPr>
          <w:rFonts w:ascii="Times New Roman" w:hAnsi="Times New Roman" w:cs="Times New Roman"/>
          <w:i/>
          <w:sz w:val="24"/>
          <w:szCs w:val="24"/>
        </w:rPr>
        <w:t>Cucumber mosaic virus</w:t>
      </w:r>
      <w:r>
        <w:rPr>
          <w:rFonts w:ascii="Times New Roman" w:hAnsi="Times New Roman" w:cs="Times New Roman"/>
          <w:sz w:val="24"/>
          <w:szCs w:val="24"/>
        </w:rPr>
        <w:t xml:space="preserve"> antibody gene were comparable in weight to corms from micropropagated plants</w:t>
      </w:r>
      <w:r w:rsidR="000A2FC4">
        <w:rPr>
          <w:rFonts w:ascii="Times New Roman" w:hAnsi="Times New Roman" w:cs="Times New Roman"/>
          <w:sz w:val="24"/>
          <w:szCs w:val="24"/>
        </w:rPr>
        <w:t>.</w:t>
      </w:r>
      <w:r>
        <w:rPr>
          <w:rFonts w:ascii="Times New Roman" w:hAnsi="Times New Roman" w:cs="Times New Roman"/>
          <w:sz w:val="24"/>
          <w:szCs w:val="24"/>
        </w:rPr>
        <w:t xml:space="preserve">  </w:t>
      </w:r>
      <w:r w:rsidR="000A2FC4">
        <w:rPr>
          <w:rFonts w:ascii="Times New Roman" w:hAnsi="Times New Roman" w:cs="Times New Roman"/>
          <w:sz w:val="24"/>
          <w:szCs w:val="24"/>
        </w:rPr>
        <w:t>All in vitro</w:t>
      </w:r>
      <w:r w:rsidR="00293A9D">
        <w:rPr>
          <w:rFonts w:ascii="Times New Roman" w:hAnsi="Times New Roman" w:cs="Times New Roman"/>
          <w:sz w:val="24"/>
          <w:szCs w:val="24"/>
        </w:rPr>
        <w:t>-</w:t>
      </w:r>
      <w:r w:rsidR="000A2FC4">
        <w:rPr>
          <w:rFonts w:ascii="Times New Roman" w:hAnsi="Times New Roman" w:cs="Times New Roman"/>
          <w:sz w:val="24"/>
          <w:szCs w:val="24"/>
        </w:rPr>
        <w:t>grown corms from regenerated and transgenic plants of ‘Jenny Lee’ were comparable in weight to those from micropropagated plants</w:t>
      </w:r>
      <w:r>
        <w:rPr>
          <w:rFonts w:ascii="Times New Roman" w:hAnsi="Times New Roman" w:cs="Times New Roman"/>
          <w:sz w:val="24"/>
          <w:szCs w:val="24"/>
        </w:rPr>
        <w:t xml:space="preserve"> of ‘Jenny Lee’</w:t>
      </w:r>
      <w:r w:rsidR="000A2FC4">
        <w:rPr>
          <w:rFonts w:ascii="Times New Roman" w:hAnsi="Times New Roman" w:cs="Times New Roman"/>
          <w:sz w:val="24"/>
          <w:szCs w:val="24"/>
        </w:rPr>
        <w:t xml:space="preserve">.  </w:t>
      </w:r>
      <w:proofErr w:type="gramStart"/>
      <w:r w:rsidR="000A2FC4">
        <w:rPr>
          <w:rFonts w:ascii="Times New Roman" w:hAnsi="Times New Roman" w:cs="Times New Roman"/>
          <w:sz w:val="24"/>
          <w:szCs w:val="24"/>
        </w:rPr>
        <w:t>Only a low</w:t>
      </w:r>
      <w:r w:rsidR="00F40B52">
        <w:rPr>
          <w:rFonts w:ascii="Times New Roman" w:hAnsi="Times New Roman" w:cs="Times New Roman"/>
          <w:sz w:val="24"/>
          <w:szCs w:val="24"/>
        </w:rPr>
        <w:t xml:space="preserve"> percent (10-38</w:t>
      </w:r>
      <w:r w:rsidR="000A2FC4">
        <w:rPr>
          <w:rFonts w:ascii="Times New Roman" w:hAnsi="Times New Roman" w:cs="Times New Roman"/>
          <w:sz w:val="24"/>
          <w:szCs w:val="24"/>
        </w:rPr>
        <w:t>%) of corms from transgenic plants of ‘Peter Pears’ and ‘Jenny Lee’ sprouted in the greenhouse.</w:t>
      </w:r>
      <w:proofErr w:type="gramEnd"/>
      <w:r w:rsidR="000A2FC4">
        <w:rPr>
          <w:rFonts w:ascii="Times New Roman" w:hAnsi="Times New Roman" w:cs="Times New Roman"/>
          <w:sz w:val="24"/>
          <w:szCs w:val="24"/>
        </w:rPr>
        <w:t xml:space="preserve">  In comparison, a high percentage (70-73%) of corms produced by both micropropagated and regenerated ‘Peter Pears’ plants sprouted.  Sprouting wa</w:t>
      </w:r>
      <w:r w:rsidR="005F68BE">
        <w:rPr>
          <w:rFonts w:ascii="Times New Roman" w:hAnsi="Times New Roman" w:cs="Times New Roman"/>
          <w:sz w:val="24"/>
          <w:szCs w:val="24"/>
        </w:rPr>
        <w:t>s moderate (35-52</w:t>
      </w:r>
      <w:r w:rsidR="000A2FC4">
        <w:rPr>
          <w:rFonts w:ascii="Times New Roman" w:hAnsi="Times New Roman" w:cs="Times New Roman"/>
          <w:sz w:val="24"/>
          <w:szCs w:val="24"/>
        </w:rPr>
        <w:t xml:space="preserve">%) for regenerated and micropropagated corms of ‘Jenny Lee’.  The length of the longest leaf was measured </w:t>
      </w:r>
      <w:r>
        <w:rPr>
          <w:rFonts w:ascii="Times New Roman" w:hAnsi="Times New Roman" w:cs="Times New Roman"/>
          <w:sz w:val="24"/>
          <w:szCs w:val="24"/>
        </w:rPr>
        <w:t>as an indicator of the plant’s</w:t>
      </w:r>
      <w:r w:rsidR="000A2FC4">
        <w:rPr>
          <w:rFonts w:ascii="Times New Roman" w:hAnsi="Times New Roman" w:cs="Times New Roman"/>
          <w:sz w:val="24"/>
          <w:szCs w:val="24"/>
        </w:rPr>
        <w:t xml:space="preserve"> size.  Both regenerated and transgenic plants of ‘Peter Pears’ and </w:t>
      </w:r>
      <w:ins w:id="0" w:author="REV1" w:date="2014-02-27T09:39:00Z">
        <w:r w:rsidR="00594C33">
          <w:rPr>
            <w:rFonts w:ascii="Times New Roman" w:hAnsi="Times New Roman" w:cs="Times New Roman"/>
            <w:sz w:val="24"/>
            <w:szCs w:val="24"/>
          </w:rPr>
          <w:t>‘</w:t>
        </w:r>
      </w:ins>
      <w:r w:rsidR="000A2FC4">
        <w:rPr>
          <w:rFonts w:ascii="Times New Roman" w:hAnsi="Times New Roman" w:cs="Times New Roman"/>
          <w:sz w:val="24"/>
          <w:szCs w:val="24"/>
        </w:rPr>
        <w:t xml:space="preserve">Jenny Lee’ had shorter leaves than micropropagated plants of the same cultivar.  </w:t>
      </w:r>
      <w:del w:id="1" w:author="REV1" w:date="2014-02-27T09:39:00Z">
        <w:r w:rsidR="000A2FC4" w:rsidDel="00594C33">
          <w:rPr>
            <w:rFonts w:ascii="Times New Roman" w:hAnsi="Times New Roman" w:cs="Times New Roman"/>
            <w:sz w:val="24"/>
            <w:szCs w:val="24"/>
          </w:rPr>
          <w:delText xml:space="preserve"> </w:delText>
        </w:r>
      </w:del>
      <w:r w:rsidR="000A2FC4">
        <w:rPr>
          <w:rFonts w:ascii="Times New Roman" w:hAnsi="Times New Roman" w:cs="Times New Roman"/>
          <w:sz w:val="24"/>
          <w:szCs w:val="24"/>
        </w:rPr>
        <w:t>All ‘Jenny Lee’ plants, non-transformed and transgenic</w:t>
      </w:r>
      <w:r>
        <w:rPr>
          <w:rFonts w:ascii="Times New Roman" w:hAnsi="Times New Roman" w:cs="Times New Roman"/>
          <w:sz w:val="24"/>
          <w:szCs w:val="24"/>
        </w:rPr>
        <w:t>,</w:t>
      </w:r>
      <w:r w:rsidR="00D95900">
        <w:rPr>
          <w:rFonts w:ascii="Times New Roman" w:hAnsi="Times New Roman" w:cs="Times New Roman"/>
          <w:sz w:val="24"/>
          <w:szCs w:val="24"/>
        </w:rPr>
        <w:t xml:space="preserve"> did not increase their number of corms after one season.  Non-transformed plants of ‘Peter Pears, incre</w:t>
      </w:r>
      <w:r w:rsidR="00E04CBD">
        <w:rPr>
          <w:rFonts w:ascii="Times New Roman" w:hAnsi="Times New Roman" w:cs="Times New Roman"/>
          <w:sz w:val="24"/>
          <w:szCs w:val="24"/>
        </w:rPr>
        <w:t>ased their number of corms 4</w:t>
      </w:r>
      <w:r w:rsidR="00240546">
        <w:rPr>
          <w:rFonts w:ascii="Times New Roman" w:hAnsi="Times New Roman" w:cs="Times New Roman"/>
          <w:sz w:val="24"/>
          <w:szCs w:val="24"/>
        </w:rPr>
        <w:t>.8</w:t>
      </w:r>
      <w:r w:rsidR="00E04CBD">
        <w:rPr>
          <w:rFonts w:ascii="Times New Roman" w:hAnsi="Times New Roman" w:cs="Times New Roman"/>
          <w:sz w:val="24"/>
          <w:szCs w:val="24"/>
        </w:rPr>
        <w:t xml:space="preserve">-5 </w:t>
      </w:r>
      <w:r w:rsidR="00D95900">
        <w:rPr>
          <w:rFonts w:ascii="Times New Roman" w:hAnsi="Times New Roman" w:cs="Times New Roman"/>
          <w:sz w:val="24"/>
          <w:szCs w:val="24"/>
        </w:rPr>
        <w:t xml:space="preserve">fold, but transgenic lines with the </w:t>
      </w:r>
      <w:proofErr w:type="spellStart"/>
      <w:r w:rsidR="00D95900">
        <w:rPr>
          <w:rFonts w:ascii="Times New Roman" w:hAnsi="Times New Roman" w:cs="Times New Roman"/>
          <w:sz w:val="24"/>
          <w:szCs w:val="24"/>
        </w:rPr>
        <w:t>chloroperoxidase</w:t>
      </w:r>
      <w:proofErr w:type="spellEnd"/>
      <w:r w:rsidR="00D95900">
        <w:rPr>
          <w:rFonts w:ascii="Times New Roman" w:hAnsi="Times New Roman" w:cs="Times New Roman"/>
          <w:sz w:val="24"/>
          <w:szCs w:val="24"/>
        </w:rPr>
        <w:t xml:space="preserve">, D4E1, and CMV </w:t>
      </w:r>
      <w:proofErr w:type="spellStart"/>
      <w:r w:rsidR="00D95900">
        <w:rPr>
          <w:rFonts w:ascii="Times New Roman" w:hAnsi="Times New Roman" w:cs="Times New Roman"/>
          <w:sz w:val="24"/>
          <w:szCs w:val="24"/>
        </w:rPr>
        <w:t>replicase</w:t>
      </w:r>
      <w:proofErr w:type="spellEnd"/>
      <w:r w:rsidR="00D95900">
        <w:rPr>
          <w:rFonts w:ascii="Times New Roman" w:hAnsi="Times New Roman" w:cs="Times New Roman"/>
          <w:sz w:val="24"/>
          <w:szCs w:val="24"/>
        </w:rPr>
        <w:t xml:space="preserve"> genes showed a drastic decline in the number of corms harvested.</w:t>
      </w:r>
    </w:p>
    <w:p w:rsidR="00AA2FE7" w:rsidRDefault="00AA2FE7" w:rsidP="005A51D1">
      <w:pPr>
        <w:spacing w:line="480" w:lineRule="auto"/>
        <w:rPr>
          <w:rFonts w:ascii="Times New Roman" w:hAnsi="Times New Roman" w:cs="Times New Roman"/>
          <w:sz w:val="24"/>
          <w:szCs w:val="24"/>
        </w:rPr>
      </w:pPr>
      <w:r w:rsidRPr="006C3ED7">
        <w:rPr>
          <w:rFonts w:ascii="Times New Roman" w:hAnsi="Times New Roman" w:cs="Times New Roman"/>
          <w:i/>
          <w:sz w:val="24"/>
          <w:szCs w:val="24"/>
        </w:rPr>
        <w:t>Keywords:</w:t>
      </w:r>
      <w:r w:rsidR="00D62F33">
        <w:rPr>
          <w:rFonts w:ascii="Times New Roman" w:hAnsi="Times New Roman" w:cs="Times New Roman"/>
          <w:sz w:val="24"/>
          <w:szCs w:val="24"/>
        </w:rPr>
        <w:t xml:space="preserve">  flower bulbs, </w:t>
      </w:r>
      <w:r>
        <w:rPr>
          <w:rFonts w:ascii="Times New Roman" w:hAnsi="Times New Roman" w:cs="Times New Roman"/>
          <w:sz w:val="24"/>
          <w:szCs w:val="24"/>
        </w:rPr>
        <w:t xml:space="preserve">gene gun, </w:t>
      </w:r>
      <w:r w:rsidR="00D62F33">
        <w:rPr>
          <w:rFonts w:ascii="Times New Roman" w:hAnsi="Times New Roman" w:cs="Times New Roman"/>
          <w:sz w:val="24"/>
          <w:szCs w:val="24"/>
        </w:rPr>
        <w:t>trans</w:t>
      </w:r>
      <w:r>
        <w:rPr>
          <w:rFonts w:ascii="Times New Roman" w:hAnsi="Times New Roman" w:cs="Times New Roman"/>
          <w:sz w:val="24"/>
          <w:szCs w:val="24"/>
        </w:rPr>
        <w:t>genes</w:t>
      </w:r>
    </w:p>
    <w:p w:rsidR="0095568A" w:rsidRPr="00527760" w:rsidRDefault="00B91773" w:rsidP="005A51D1">
      <w:pPr>
        <w:spacing w:after="0" w:line="480" w:lineRule="auto"/>
        <w:rPr>
          <w:rFonts w:ascii="Times New Roman" w:hAnsi="Times New Roman" w:cs="Times New Roman"/>
          <w:b/>
          <w:sz w:val="24"/>
          <w:szCs w:val="24"/>
        </w:rPr>
      </w:pPr>
      <w:r w:rsidRPr="006C3ED7">
        <w:rPr>
          <w:rFonts w:ascii="Times New Roman" w:hAnsi="Times New Roman" w:cs="Times New Roman"/>
          <w:i/>
          <w:sz w:val="24"/>
          <w:szCs w:val="24"/>
        </w:rPr>
        <w:t>Abbreviations</w:t>
      </w:r>
      <w:r>
        <w:rPr>
          <w:rFonts w:ascii="Times New Roman" w:hAnsi="Times New Roman" w:cs="Times New Roman"/>
          <w:sz w:val="24"/>
          <w:szCs w:val="24"/>
        </w:rPr>
        <w:t xml:space="preserve">:  2,4-D, 2,4-dichlorophenoxyacetic acid; BYMV, </w:t>
      </w:r>
      <w:r w:rsidRPr="00324778">
        <w:rPr>
          <w:rFonts w:ascii="Times New Roman" w:hAnsi="Times New Roman" w:cs="Times New Roman"/>
          <w:i/>
          <w:sz w:val="24"/>
          <w:szCs w:val="24"/>
        </w:rPr>
        <w:t>Bean yellow mosaic virus</w:t>
      </w:r>
      <w:r>
        <w:rPr>
          <w:rFonts w:ascii="Times New Roman" w:hAnsi="Times New Roman" w:cs="Times New Roman"/>
          <w:sz w:val="24"/>
          <w:szCs w:val="24"/>
        </w:rPr>
        <w:t xml:space="preserve">; CMV, </w:t>
      </w:r>
      <w:r w:rsidRPr="00B91773">
        <w:rPr>
          <w:rFonts w:ascii="Times New Roman" w:hAnsi="Times New Roman" w:cs="Times New Roman"/>
          <w:i/>
          <w:sz w:val="24"/>
          <w:szCs w:val="24"/>
        </w:rPr>
        <w:t>Cucumber mosaic</w:t>
      </w:r>
      <w:r>
        <w:rPr>
          <w:rFonts w:ascii="Times New Roman" w:hAnsi="Times New Roman" w:cs="Times New Roman"/>
          <w:sz w:val="24"/>
          <w:szCs w:val="24"/>
        </w:rPr>
        <w:t xml:space="preserve"> </w:t>
      </w:r>
      <w:r w:rsidRPr="00324778">
        <w:rPr>
          <w:rFonts w:ascii="Times New Roman" w:hAnsi="Times New Roman" w:cs="Times New Roman"/>
          <w:i/>
          <w:sz w:val="24"/>
          <w:szCs w:val="24"/>
        </w:rPr>
        <w:t>virus</w:t>
      </w:r>
      <w:r>
        <w:rPr>
          <w:rFonts w:ascii="Times New Roman" w:hAnsi="Times New Roman" w:cs="Times New Roman"/>
          <w:sz w:val="24"/>
          <w:szCs w:val="24"/>
        </w:rPr>
        <w:t xml:space="preserve">; </w:t>
      </w:r>
      <w:r w:rsidR="00324778">
        <w:rPr>
          <w:rFonts w:ascii="Times New Roman" w:hAnsi="Times New Roman" w:cs="Times New Roman"/>
          <w:sz w:val="24"/>
          <w:szCs w:val="24"/>
        </w:rPr>
        <w:t xml:space="preserve">FW, fresh weight; </w:t>
      </w:r>
      <w:r>
        <w:rPr>
          <w:rFonts w:ascii="Times New Roman" w:hAnsi="Times New Roman" w:cs="Times New Roman"/>
          <w:sz w:val="24"/>
          <w:szCs w:val="24"/>
        </w:rPr>
        <w:t>GUS, β-</w:t>
      </w:r>
      <w:proofErr w:type="spellStart"/>
      <w:r>
        <w:rPr>
          <w:rFonts w:ascii="Times New Roman" w:hAnsi="Times New Roman" w:cs="Times New Roman"/>
          <w:sz w:val="24"/>
          <w:szCs w:val="24"/>
        </w:rPr>
        <w:t>glucuronidase</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Murashige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Skoog’s</w:t>
      </w:r>
      <w:proofErr w:type="spellEnd"/>
      <w:r>
        <w:rPr>
          <w:rFonts w:ascii="Times New Roman" w:hAnsi="Times New Roman" w:cs="Times New Roman"/>
          <w:sz w:val="24"/>
          <w:szCs w:val="24"/>
        </w:rPr>
        <w:t xml:space="preserve"> medium</w:t>
      </w:r>
      <w:r w:rsidR="005A614B">
        <w:rPr>
          <w:rFonts w:ascii="Times New Roman" w:hAnsi="Times New Roman" w:cs="Times New Roman"/>
          <w:sz w:val="24"/>
          <w:szCs w:val="24"/>
        </w:rPr>
        <w:t xml:space="preserve">; </w:t>
      </w:r>
      <w:r w:rsidR="00C004FA">
        <w:rPr>
          <w:rFonts w:ascii="Times New Roman" w:hAnsi="Times New Roman" w:cs="Times New Roman"/>
          <w:sz w:val="24"/>
          <w:szCs w:val="24"/>
        </w:rPr>
        <w:t>NAA, α-</w:t>
      </w:r>
      <w:proofErr w:type="spellStart"/>
      <w:r w:rsidR="00C004FA">
        <w:rPr>
          <w:rFonts w:ascii="Times New Roman" w:hAnsi="Times New Roman" w:cs="Times New Roman"/>
          <w:sz w:val="24"/>
          <w:szCs w:val="24"/>
        </w:rPr>
        <w:t>nap</w:t>
      </w:r>
      <w:r w:rsidR="00727342">
        <w:rPr>
          <w:rFonts w:ascii="Times New Roman" w:hAnsi="Times New Roman" w:cs="Times New Roman"/>
          <w:sz w:val="24"/>
          <w:szCs w:val="24"/>
        </w:rPr>
        <w:t>hthalene</w:t>
      </w:r>
      <w:r w:rsidR="00C004FA">
        <w:rPr>
          <w:rFonts w:ascii="Times New Roman" w:hAnsi="Times New Roman" w:cs="Times New Roman"/>
          <w:sz w:val="24"/>
          <w:szCs w:val="24"/>
        </w:rPr>
        <w:t>acetic</w:t>
      </w:r>
      <w:proofErr w:type="spellEnd"/>
      <w:r w:rsidR="00C004FA">
        <w:rPr>
          <w:rFonts w:ascii="Times New Roman" w:hAnsi="Times New Roman" w:cs="Times New Roman"/>
          <w:sz w:val="24"/>
          <w:szCs w:val="24"/>
        </w:rPr>
        <w:t xml:space="preserve"> acid; </w:t>
      </w:r>
      <w:r w:rsidR="005A614B">
        <w:rPr>
          <w:rFonts w:ascii="Times New Roman" w:hAnsi="Times New Roman" w:cs="Times New Roman"/>
          <w:sz w:val="24"/>
          <w:szCs w:val="24"/>
        </w:rPr>
        <w:t xml:space="preserve">PAT, </w:t>
      </w:r>
      <w:proofErr w:type="spellStart"/>
      <w:r w:rsidR="005A614B">
        <w:rPr>
          <w:rFonts w:ascii="Times New Roman" w:hAnsi="Times New Roman" w:cs="Times New Roman"/>
          <w:sz w:val="24"/>
          <w:szCs w:val="24"/>
        </w:rPr>
        <w:t>phosphinothricin</w:t>
      </w:r>
      <w:proofErr w:type="spellEnd"/>
      <w:r w:rsidR="005A614B">
        <w:rPr>
          <w:rFonts w:ascii="Times New Roman" w:hAnsi="Times New Roman" w:cs="Times New Roman"/>
          <w:sz w:val="24"/>
          <w:szCs w:val="24"/>
        </w:rPr>
        <w:t xml:space="preserve"> </w:t>
      </w:r>
      <w:proofErr w:type="spellStart"/>
      <w:r w:rsidR="005A614B">
        <w:rPr>
          <w:rFonts w:ascii="Times New Roman" w:hAnsi="Times New Roman" w:cs="Times New Roman"/>
          <w:sz w:val="24"/>
          <w:szCs w:val="24"/>
        </w:rPr>
        <w:t>acetyltransferase</w:t>
      </w:r>
      <w:proofErr w:type="spellEnd"/>
      <w:r w:rsidR="002D7E21">
        <w:rPr>
          <w:rFonts w:ascii="Times New Roman" w:hAnsi="Times New Roman" w:cs="Times New Roman"/>
          <w:sz w:val="24"/>
          <w:szCs w:val="24"/>
        </w:rPr>
        <w:br/>
      </w:r>
      <w:r w:rsidR="002D7E21">
        <w:rPr>
          <w:rFonts w:ascii="Times New Roman" w:hAnsi="Times New Roman" w:cs="Times New Roman"/>
          <w:sz w:val="24"/>
          <w:szCs w:val="24"/>
        </w:rPr>
        <w:lastRenderedPageBreak/>
        <w:br/>
      </w:r>
      <w:r w:rsidR="005D4150">
        <w:rPr>
          <w:rFonts w:ascii="Times New Roman" w:hAnsi="Times New Roman" w:cs="Times New Roman"/>
          <w:b/>
          <w:sz w:val="24"/>
          <w:szCs w:val="24"/>
        </w:rPr>
        <w:t>INTRODUCTION</w:t>
      </w:r>
    </w:p>
    <w:p w:rsidR="00E13E37" w:rsidRDefault="005A51D1"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flor</w:t>
      </w:r>
      <w:r w:rsidR="0095568A">
        <w:rPr>
          <w:rFonts w:ascii="Times New Roman" w:hAnsi="Times New Roman" w:cs="Times New Roman"/>
          <w:sz w:val="24"/>
          <w:szCs w:val="24"/>
        </w:rPr>
        <w:t xml:space="preserve">al crops </w:t>
      </w:r>
      <w:r>
        <w:rPr>
          <w:rFonts w:ascii="Times New Roman" w:hAnsi="Times New Roman" w:cs="Times New Roman"/>
          <w:sz w:val="24"/>
          <w:szCs w:val="24"/>
        </w:rPr>
        <w:t xml:space="preserve">are valued for their appearance, it is important that genetically engineered </w:t>
      </w:r>
      <w:r w:rsidR="0095568A">
        <w:rPr>
          <w:rFonts w:ascii="Times New Roman" w:hAnsi="Times New Roman" w:cs="Times New Roman"/>
          <w:sz w:val="24"/>
          <w:szCs w:val="24"/>
        </w:rPr>
        <w:t>plants appear phenotypically normal</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E81E23">
        <w:rPr>
          <w:rFonts w:ascii="Times New Roman" w:hAnsi="Times New Roman" w:cs="Times New Roman"/>
          <w:sz w:val="24"/>
          <w:szCs w:val="24"/>
        </w:rPr>
        <w:t>omaclonal</w:t>
      </w:r>
      <w:proofErr w:type="spellEnd"/>
      <w:r w:rsidR="00E81E23">
        <w:rPr>
          <w:rFonts w:ascii="Times New Roman" w:hAnsi="Times New Roman" w:cs="Times New Roman"/>
          <w:sz w:val="24"/>
          <w:szCs w:val="24"/>
        </w:rPr>
        <w:t xml:space="preserve"> </w:t>
      </w:r>
      <w:r w:rsidR="00A156A4">
        <w:rPr>
          <w:rFonts w:ascii="Times New Roman" w:hAnsi="Times New Roman" w:cs="Times New Roman"/>
          <w:sz w:val="24"/>
          <w:szCs w:val="24"/>
        </w:rPr>
        <w:t xml:space="preserve">variation </w:t>
      </w:r>
      <w:r w:rsidR="008A5C5D">
        <w:rPr>
          <w:rFonts w:ascii="Times New Roman" w:hAnsi="Times New Roman" w:cs="Times New Roman"/>
          <w:sz w:val="24"/>
          <w:szCs w:val="24"/>
        </w:rPr>
        <w:t xml:space="preserve">that </w:t>
      </w:r>
      <w:proofErr w:type="gramStart"/>
      <w:r w:rsidR="008A5C5D">
        <w:rPr>
          <w:rFonts w:ascii="Times New Roman" w:hAnsi="Times New Roman" w:cs="Times New Roman"/>
          <w:sz w:val="24"/>
          <w:szCs w:val="24"/>
        </w:rPr>
        <w:t>results when plants are regenerated from callus</w:t>
      </w:r>
      <w:r w:rsidR="00E81E23">
        <w:rPr>
          <w:rFonts w:ascii="Times New Roman" w:hAnsi="Times New Roman" w:cs="Times New Roman"/>
          <w:sz w:val="24"/>
          <w:szCs w:val="24"/>
        </w:rPr>
        <w:t xml:space="preserve"> has</w:t>
      </w:r>
      <w:proofErr w:type="gramEnd"/>
      <w:r w:rsidR="00E81E23">
        <w:rPr>
          <w:rFonts w:ascii="Times New Roman" w:hAnsi="Times New Roman" w:cs="Times New Roman"/>
          <w:sz w:val="24"/>
          <w:szCs w:val="24"/>
        </w:rPr>
        <w:t xml:space="preserve"> been documented previously</w:t>
      </w:r>
      <w:r w:rsidR="0099774C">
        <w:rPr>
          <w:rFonts w:ascii="Times New Roman" w:hAnsi="Times New Roman" w:cs="Times New Roman"/>
          <w:sz w:val="24"/>
          <w:szCs w:val="24"/>
        </w:rPr>
        <w:t xml:space="preserve"> (Larkin and Scowcroft</w:t>
      </w:r>
      <w:r w:rsidR="00782D1E">
        <w:rPr>
          <w:rFonts w:ascii="Times New Roman" w:hAnsi="Times New Roman" w:cs="Times New Roman"/>
          <w:sz w:val="24"/>
          <w:szCs w:val="24"/>
        </w:rPr>
        <w:t xml:space="preserve"> 198</w:t>
      </w:r>
      <w:r w:rsidR="0099774C">
        <w:rPr>
          <w:rFonts w:ascii="Times New Roman" w:hAnsi="Times New Roman" w:cs="Times New Roman"/>
          <w:sz w:val="24"/>
          <w:szCs w:val="24"/>
        </w:rPr>
        <w:t>1, Lee and Phillips</w:t>
      </w:r>
      <w:r w:rsidR="005200BE">
        <w:rPr>
          <w:rFonts w:ascii="Times New Roman" w:hAnsi="Times New Roman" w:cs="Times New Roman"/>
          <w:sz w:val="24"/>
          <w:szCs w:val="24"/>
        </w:rPr>
        <w:t xml:space="preserve"> 1987</w:t>
      </w:r>
      <w:r w:rsidR="0099774C">
        <w:rPr>
          <w:rFonts w:ascii="Times New Roman" w:hAnsi="Times New Roman" w:cs="Times New Roman"/>
          <w:sz w:val="24"/>
          <w:szCs w:val="24"/>
        </w:rPr>
        <w:t>,</w:t>
      </w:r>
      <w:r w:rsidR="008A5C5D">
        <w:rPr>
          <w:rFonts w:ascii="Times New Roman" w:hAnsi="Times New Roman" w:cs="Times New Roman"/>
          <w:sz w:val="24"/>
          <w:szCs w:val="24"/>
        </w:rPr>
        <w:t xml:space="preserve"> </w:t>
      </w:r>
      <w:r w:rsidR="00782D1E">
        <w:rPr>
          <w:rFonts w:ascii="Times New Roman" w:hAnsi="Times New Roman" w:cs="Times New Roman"/>
          <w:sz w:val="24"/>
          <w:szCs w:val="24"/>
        </w:rPr>
        <w:t>Phillips et al.</w:t>
      </w:r>
      <w:r w:rsidR="0099774C">
        <w:rPr>
          <w:rFonts w:ascii="Times New Roman" w:hAnsi="Times New Roman" w:cs="Times New Roman"/>
          <w:sz w:val="24"/>
          <w:szCs w:val="24"/>
        </w:rPr>
        <w:t xml:space="preserve"> 1994,</w:t>
      </w:r>
      <w:r w:rsidR="00782D1E">
        <w:rPr>
          <w:rFonts w:ascii="Times New Roman" w:hAnsi="Times New Roman" w:cs="Times New Roman"/>
          <w:sz w:val="24"/>
          <w:szCs w:val="24"/>
        </w:rPr>
        <w:t xml:space="preserve"> Park et al. 2009)</w:t>
      </w:r>
      <w:r w:rsidR="00E81E23">
        <w:rPr>
          <w:rFonts w:ascii="Times New Roman" w:hAnsi="Times New Roman" w:cs="Times New Roman"/>
          <w:sz w:val="24"/>
          <w:szCs w:val="24"/>
        </w:rPr>
        <w:t xml:space="preserve">.  </w:t>
      </w:r>
      <w:r w:rsidR="005A562A">
        <w:rPr>
          <w:rFonts w:ascii="Times New Roman" w:hAnsi="Times New Roman" w:cs="Times New Roman"/>
          <w:sz w:val="24"/>
          <w:szCs w:val="24"/>
        </w:rPr>
        <w:t>Flowers of r</w:t>
      </w:r>
      <w:r w:rsidR="00677736">
        <w:rPr>
          <w:rFonts w:ascii="Times New Roman" w:hAnsi="Times New Roman" w:cs="Times New Roman"/>
          <w:sz w:val="24"/>
          <w:szCs w:val="24"/>
        </w:rPr>
        <w:t>egenerated</w:t>
      </w:r>
      <w:r w:rsidR="005A562A">
        <w:rPr>
          <w:rFonts w:ascii="Times New Roman" w:hAnsi="Times New Roman" w:cs="Times New Roman"/>
          <w:sz w:val="24"/>
          <w:szCs w:val="24"/>
        </w:rPr>
        <w:t xml:space="preserve"> </w:t>
      </w:r>
      <w:r w:rsidR="00677736" w:rsidRPr="0018000E">
        <w:rPr>
          <w:rFonts w:ascii="Times New Roman" w:hAnsi="Times New Roman" w:cs="Times New Roman"/>
          <w:i/>
          <w:sz w:val="24"/>
          <w:szCs w:val="24"/>
        </w:rPr>
        <w:t>Gladiolus</w:t>
      </w:r>
      <w:r w:rsidR="00677736">
        <w:rPr>
          <w:rFonts w:ascii="Times New Roman" w:hAnsi="Times New Roman" w:cs="Times New Roman"/>
          <w:sz w:val="24"/>
          <w:szCs w:val="24"/>
        </w:rPr>
        <w:t xml:space="preserve"> </w:t>
      </w:r>
      <w:r w:rsidR="005A562A">
        <w:rPr>
          <w:rFonts w:ascii="Times New Roman" w:hAnsi="Times New Roman" w:cs="Times New Roman"/>
          <w:sz w:val="24"/>
          <w:szCs w:val="24"/>
        </w:rPr>
        <w:t xml:space="preserve">plants </w:t>
      </w:r>
      <w:r w:rsidR="00677736">
        <w:rPr>
          <w:rFonts w:ascii="Times New Roman" w:hAnsi="Times New Roman" w:cs="Times New Roman"/>
          <w:sz w:val="24"/>
          <w:szCs w:val="24"/>
        </w:rPr>
        <w:t xml:space="preserve">have been reported to be </w:t>
      </w:r>
      <w:r w:rsidR="005A562A">
        <w:rPr>
          <w:rFonts w:ascii="Times New Roman" w:hAnsi="Times New Roman" w:cs="Times New Roman"/>
          <w:sz w:val="24"/>
          <w:szCs w:val="24"/>
        </w:rPr>
        <w:t xml:space="preserve">both </w:t>
      </w:r>
      <w:r w:rsidR="00677736">
        <w:rPr>
          <w:rFonts w:ascii="Times New Roman" w:hAnsi="Times New Roman" w:cs="Times New Roman"/>
          <w:sz w:val="24"/>
          <w:szCs w:val="24"/>
        </w:rPr>
        <w:t>phenotypically normal</w:t>
      </w:r>
      <w:r w:rsidR="005A562A">
        <w:rPr>
          <w:rFonts w:ascii="Times New Roman" w:hAnsi="Times New Roman" w:cs="Times New Roman"/>
          <w:sz w:val="24"/>
          <w:szCs w:val="24"/>
        </w:rPr>
        <w:t xml:space="preserve"> when callus was induced from ovaries</w:t>
      </w:r>
      <w:r w:rsidR="0099774C">
        <w:rPr>
          <w:rFonts w:ascii="Times New Roman" w:hAnsi="Times New Roman" w:cs="Times New Roman"/>
          <w:sz w:val="24"/>
          <w:szCs w:val="24"/>
        </w:rPr>
        <w:t xml:space="preserve"> (Kasumi et al.</w:t>
      </w:r>
      <w:r w:rsidR="00A156A4">
        <w:rPr>
          <w:rFonts w:ascii="Times New Roman" w:hAnsi="Times New Roman" w:cs="Times New Roman"/>
          <w:sz w:val="24"/>
          <w:szCs w:val="24"/>
        </w:rPr>
        <w:t xml:space="preserve"> 1998</w:t>
      </w:r>
      <w:r w:rsidR="00677736">
        <w:rPr>
          <w:rFonts w:ascii="Times New Roman" w:hAnsi="Times New Roman" w:cs="Times New Roman"/>
          <w:sz w:val="24"/>
          <w:szCs w:val="24"/>
        </w:rPr>
        <w:t>) or</w:t>
      </w:r>
      <w:r w:rsidR="005A562A">
        <w:rPr>
          <w:rFonts w:ascii="Times New Roman" w:hAnsi="Times New Roman" w:cs="Times New Roman"/>
          <w:sz w:val="24"/>
          <w:szCs w:val="24"/>
        </w:rPr>
        <w:t xml:space="preserve"> variable when regenerated from stem tips of </w:t>
      </w:r>
      <w:proofErr w:type="spellStart"/>
      <w:r w:rsidR="005A562A">
        <w:rPr>
          <w:rFonts w:ascii="Times New Roman" w:hAnsi="Times New Roman" w:cs="Times New Roman"/>
          <w:sz w:val="24"/>
          <w:szCs w:val="24"/>
        </w:rPr>
        <w:t>cormels</w:t>
      </w:r>
      <w:proofErr w:type="spellEnd"/>
      <w:r w:rsidR="005A562A">
        <w:rPr>
          <w:rFonts w:ascii="Times New Roman" w:hAnsi="Times New Roman" w:cs="Times New Roman"/>
          <w:sz w:val="24"/>
          <w:szCs w:val="24"/>
        </w:rPr>
        <w:t xml:space="preserve"> (Kasumi et al. 1999).</w:t>
      </w:r>
      <w:r w:rsidR="00677736">
        <w:rPr>
          <w:rFonts w:ascii="Times New Roman" w:hAnsi="Times New Roman" w:cs="Times New Roman"/>
          <w:sz w:val="24"/>
          <w:szCs w:val="24"/>
        </w:rPr>
        <w:t xml:space="preserve"> </w:t>
      </w:r>
      <w:r w:rsidR="005A562A">
        <w:rPr>
          <w:rFonts w:ascii="Times New Roman" w:hAnsi="Times New Roman" w:cs="Times New Roman"/>
          <w:sz w:val="24"/>
          <w:szCs w:val="24"/>
        </w:rPr>
        <w:t xml:space="preserve">These variants were smaller </w:t>
      </w:r>
      <w:r w:rsidR="008A5C5D">
        <w:rPr>
          <w:rFonts w:ascii="Times New Roman" w:hAnsi="Times New Roman" w:cs="Times New Roman"/>
          <w:sz w:val="24"/>
          <w:szCs w:val="24"/>
        </w:rPr>
        <w:t>and had</w:t>
      </w:r>
      <w:r w:rsidR="005A562A">
        <w:rPr>
          <w:rFonts w:ascii="Times New Roman" w:hAnsi="Times New Roman" w:cs="Times New Roman"/>
          <w:sz w:val="24"/>
          <w:szCs w:val="24"/>
        </w:rPr>
        <w:t xml:space="preserve"> a shorter flower spike and fewer, smaller florets as compared to control plants.  The frequency of </w:t>
      </w:r>
      <w:r w:rsidR="008A5C5D">
        <w:rPr>
          <w:rFonts w:ascii="Times New Roman" w:hAnsi="Times New Roman" w:cs="Times New Roman"/>
          <w:sz w:val="24"/>
          <w:szCs w:val="24"/>
        </w:rPr>
        <w:t xml:space="preserve">flower </w:t>
      </w:r>
      <w:r w:rsidR="005A562A">
        <w:rPr>
          <w:rFonts w:ascii="Times New Roman" w:hAnsi="Times New Roman" w:cs="Times New Roman"/>
          <w:sz w:val="24"/>
          <w:szCs w:val="24"/>
        </w:rPr>
        <w:t xml:space="preserve">color variation differed </w:t>
      </w:r>
      <w:r w:rsidR="008A5C5D">
        <w:rPr>
          <w:rFonts w:ascii="Times New Roman" w:hAnsi="Times New Roman" w:cs="Times New Roman"/>
          <w:sz w:val="24"/>
          <w:szCs w:val="24"/>
        </w:rPr>
        <w:t>for each</w:t>
      </w:r>
      <w:r w:rsidR="005A562A">
        <w:rPr>
          <w:rFonts w:ascii="Times New Roman" w:hAnsi="Times New Roman" w:cs="Times New Roman"/>
          <w:sz w:val="24"/>
          <w:szCs w:val="24"/>
        </w:rPr>
        <w:t xml:space="preserve"> cultivar</w:t>
      </w:r>
      <w:r w:rsidR="008A5C5D">
        <w:rPr>
          <w:rFonts w:ascii="Times New Roman" w:hAnsi="Times New Roman" w:cs="Times New Roman"/>
          <w:sz w:val="24"/>
          <w:szCs w:val="24"/>
        </w:rPr>
        <w:t xml:space="preserve">.  The </w:t>
      </w:r>
      <w:r w:rsidR="005A562A">
        <w:rPr>
          <w:rFonts w:ascii="Times New Roman" w:hAnsi="Times New Roman" w:cs="Times New Roman"/>
          <w:sz w:val="24"/>
          <w:szCs w:val="24"/>
        </w:rPr>
        <w:t>original color</w:t>
      </w:r>
      <w:r w:rsidR="008A5C5D">
        <w:rPr>
          <w:rFonts w:ascii="Times New Roman" w:hAnsi="Times New Roman" w:cs="Times New Roman"/>
          <w:sz w:val="24"/>
          <w:szCs w:val="24"/>
        </w:rPr>
        <w:t xml:space="preserve"> of the flower was retained, but the hue changed to either darker or lighter</w:t>
      </w:r>
      <w:r w:rsidR="005A562A">
        <w:rPr>
          <w:rFonts w:ascii="Times New Roman" w:hAnsi="Times New Roman" w:cs="Times New Roman"/>
          <w:sz w:val="24"/>
          <w:szCs w:val="24"/>
        </w:rPr>
        <w:t xml:space="preserve">.  </w:t>
      </w:r>
      <w:r w:rsidR="00451D90" w:rsidRPr="0018000E">
        <w:rPr>
          <w:rFonts w:ascii="Times New Roman" w:hAnsi="Times New Roman" w:cs="Times New Roman"/>
          <w:i/>
          <w:sz w:val="24"/>
          <w:szCs w:val="24"/>
        </w:rPr>
        <w:t>Gladiolus</w:t>
      </w:r>
      <w:r w:rsidR="00451D90">
        <w:rPr>
          <w:rFonts w:ascii="Times New Roman" w:hAnsi="Times New Roman" w:cs="Times New Roman"/>
          <w:sz w:val="24"/>
          <w:szCs w:val="24"/>
        </w:rPr>
        <w:t xml:space="preserve"> plants of </w:t>
      </w:r>
      <w:proofErr w:type="spellStart"/>
      <w:r w:rsidR="00451D90">
        <w:rPr>
          <w:rFonts w:ascii="Times New Roman" w:hAnsi="Times New Roman" w:cs="Times New Roman"/>
          <w:sz w:val="24"/>
          <w:szCs w:val="24"/>
        </w:rPr>
        <w:t>c</w:t>
      </w:r>
      <w:r w:rsidR="00A156A4">
        <w:rPr>
          <w:rFonts w:ascii="Times New Roman" w:hAnsi="Times New Roman" w:cs="Times New Roman"/>
          <w:sz w:val="24"/>
          <w:szCs w:val="24"/>
        </w:rPr>
        <w:t>vs</w:t>
      </w:r>
      <w:proofErr w:type="spellEnd"/>
      <w:r w:rsidR="00A156A4">
        <w:rPr>
          <w:rFonts w:ascii="Times New Roman" w:hAnsi="Times New Roman" w:cs="Times New Roman"/>
          <w:sz w:val="24"/>
          <w:szCs w:val="24"/>
        </w:rPr>
        <w:t>. Blue Isle, Jenny Lee, Peter P</w:t>
      </w:r>
      <w:r w:rsidR="00451D90">
        <w:rPr>
          <w:rFonts w:ascii="Times New Roman" w:hAnsi="Times New Roman" w:cs="Times New Roman"/>
          <w:sz w:val="24"/>
          <w:szCs w:val="24"/>
        </w:rPr>
        <w:t xml:space="preserve">ears, and Rosa Supreme regenerated from callus induced on NAA were phenotypically normal </w:t>
      </w:r>
      <w:r w:rsidR="003D3179">
        <w:rPr>
          <w:rFonts w:ascii="Times New Roman" w:hAnsi="Times New Roman" w:cs="Times New Roman"/>
          <w:sz w:val="24"/>
          <w:szCs w:val="24"/>
        </w:rPr>
        <w:t>(</w:t>
      </w:r>
      <w:proofErr w:type="spellStart"/>
      <w:r w:rsidR="00451D90">
        <w:rPr>
          <w:rFonts w:ascii="Times New Roman" w:hAnsi="Times New Roman" w:cs="Times New Roman"/>
          <w:sz w:val="24"/>
          <w:szCs w:val="24"/>
        </w:rPr>
        <w:t>Stefaniak</w:t>
      </w:r>
      <w:proofErr w:type="spellEnd"/>
      <w:r w:rsidR="003D3179">
        <w:rPr>
          <w:rFonts w:ascii="Times New Roman" w:hAnsi="Times New Roman" w:cs="Times New Roman"/>
          <w:sz w:val="24"/>
          <w:szCs w:val="24"/>
        </w:rPr>
        <w:t xml:space="preserve"> </w:t>
      </w:r>
      <w:r w:rsidR="00451D90">
        <w:rPr>
          <w:rFonts w:ascii="Times New Roman" w:hAnsi="Times New Roman" w:cs="Times New Roman"/>
          <w:sz w:val="24"/>
          <w:szCs w:val="24"/>
        </w:rPr>
        <w:t>1994).</w:t>
      </w:r>
      <w:r w:rsidR="0055084C">
        <w:rPr>
          <w:rFonts w:ascii="Times New Roman" w:hAnsi="Times New Roman" w:cs="Times New Roman"/>
          <w:sz w:val="24"/>
          <w:szCs w:val="24"/>
        </w:rPr>
        <w:t xml:space="preserve">  </w:t>
      </w:r>
      <w:proofErr w:type="spellStart"/>
      <w:r w:rsidR="0055084C">
        <w:rPr>
          <w:rFonts w:ascii="Times New Roman" w:hAnsi="Times New Roman" w:cs="Times New Roman"/>
          <w:sz w:val="24"/>
          <w:szCs w:val="24"/>
        </w:rPr>
        <w:t>Remotti</w:t>
      </w:r>
      <w:proofErr w:type="spellEnd"/>
      <w:r w:rsidR="00A156A4">
        <w:rPr>
          <w:rFonts w:ascii="Times New Roman" w:hAnsi="Times New Roman" w:cs="Times New Roman"/>
          <w:sz w:val="24"/>
          <w:szCs w:val="24"/>
        </w:rPr>
        <w:t xml:space="preserve"> et</w:t>
      </w:r>
      <w:r w:rsidR="00A22CE9">
        <w:rPr>
          <w:rFonts w:ascii="Times New Roman" w:hAnsi="Times New Roman" w:cs="Times New Roman"/>
          <w:sz w:val="24"/>
          <w:szCs w:val="24"/>
        </w:rPr>
        <w:t xml:space="preserve"> al. (1997</w:t>
      </w:r>
      <w:r w:rsidR="0055084C">
        <w:rPr>
          <w:rFonts w:ascii="Times New Roman" w:hAnsi="Times New Roman" w:cs="Times New Roman"/>
          <w:sz w:val="24"/>
          <w:szCs w:val="24"/>
        </w:rPr>
        <w:t xml:space="preserve">) screened suspension cells of </w:t>
      </w:r>
      <w:r w:rsidR="0055084C" w:rsidRPr="0018000E">
        <w:rPr>
          <w:rFonts w:ascii="Times New Roman" w:hAnsi="Times New Roman" w:cs="Times New Roman"/>
          <w:i/>
          <w:sz w:val="24"/>
          <w:szCs w:val="24"/>
        </w:rPr>
        <w:t>Gladiolus</w:t>
      </w:r>
      <w:r w:rsidR="0055084C">
        <w:rPr>
          <w:rFonts w:ascii="Times New Roman" w:hAnsi="Times New Roman" w:cs="Times New Roman"/>
          <w:sz w:val="24"/>
          <w:szCs w:val="24"/>
        </w:rPr>
        <w:t xml:space="preserve"> cv. Peter Pears for resistance to </w:t>
      </w:r>
      <w:proofErr w:type="spellStart"/>
      <w:r w:rsidR="0055084C">
        <w:rPr>
          <w:rFonts w:ascii="Times New Roman" w:hAnsi="Times New Roman" w:cs="Times New Roman"/>
          <w:sz w:val="24"/>
          <w:szCs w:val="24"/>
        </w:rPr>
        <w:t>fusaric</w:t>
      </w:r>
      <w:proofErr w:type="spellEnd"/>
      <w:r w:rsidR="0055084C">
        <w:rPr>
          <w:rFonts w:ascii="Times New Roman" w:hAnsi="Times New Roman" w:cs="Times New Roman"/>
          <w:sz w:val="24"/>
          <w:szCs w:val="24"/>
        </w:rPr>
        <w:t xml:space="preserve"> acid</w:t>
      </w:r>
      <w:r w:rsidR="00841E53">
        <w:rPr>
          <w:rFonts w:ascii="Times New Roman" w:hAnsi="Times New Roman" w:cs="Times New Roman"/>
          <w:sz w:val="24"/>
          <w:szCs w:val="24"/>
        </w:rPr>
        <w:t>, and t</w:t>
      </w:r>
      <w:r w:rsidR="0055084C">
        <w:rPr>
          <w:rFonts w:ascii="Times New Roman" w:hAnsi="Times New Roman" w:cs="Times New Roman"/>
          <w:sz w:val="24"/>
          <w:szCs w:val="24"/>
        </w:rPr>
        <w:t>wo plants regenerated from resista</w:t>
      </w:r>
      <w:r w:rsidR="0018000E">
        <w:rPr>
          <w:rFonts w:ascii="Times New Roman" w:hAnsi="Times New Roman" w:cs="Times New Roman"/>
          <w:sz w:val="24"/>
          <w:szCs w:val="24"/>
        </w:rPr>
        <w:t>nt cell lines had a lower DNA content than</w:t>
      </w:r>
      <w:r w:rsidR="0055084C">
        <w:rPr>
          <w:rFonts w:ascii="Times New Roman" w:hAnsi="Times New Roman" w:cs="Times New Roman"/>
          <w:sz w:val="24"/>
          <w:szCs w:val="24"/>
        </w:rPr>
        <w:t xml:space="preserve"> control plants.  </w:t>
      </w:r>
      <w:r w:rsidR="0018000E">
        <w:rPr>
          <w:rFonts w:ascii="Times New Roman" w:hAnsi="Times New Roman" w:cs="Times New Roman"/>
          <w:sz w:val="24"/>
          <w:szCs w:val="24"/>
        </w:rPr>
        <w:t>These s</w:t>
      </w:r>
      <w:r w:rsidR="0055084C">
        <w:rPr>
          <w:rFonts w:ascii="Times New Roman" w:hAnsi="Times New Roman" w:cs="Times New Roman"/>
          <w:sz w:val="24"/>
          <w:szCs w:val="24"/>
        </w:rPr>
        <w:t>uspension cells were grown in 2</w:t>
      </w:r>
      <w:proofErr w:type="gramStart"/>
      <w:r w:rsidR="0055084C">
        <w:rPr>
          <w:rFonts w:ascii="Times New Roman" w:hAnsi="Times New Roman" w:cs="Times New Roman"/>
          <w:sz w:val="24"/>
          <w:szCs w:val="24"/>
        </w:rPr>
        <w:t>,4</w:t>
      </w:r>
      <w:proofErr w:type="gramEnd"/>
      <w:r w:rsidR="0055084C">
        <w:rPr>
          <w:rFonts w:ascii="Times New Roman" w:hAnsi="Times New Roman" w:cs="Times New Roman"/>
          <w:sz w:val="24"/>
          <w:szCs w:val="24"/>
        </w:rPr>
        <w:t>-D, and a few albino plants were amongst the regenerated plants in</w:t>
      </w:r>
      <w:r w:rsidR="00E13E37">
        <w:rPr>
          <w:rFonts w:ascii="Times New Roman" w:hAnsi="Times New Roman" w:cs="Times New Roman"/>
          <w:sz w:val="24"/>
          <w:szCs w:val="24"/>
        </w:rPr>
        <w:t>dicating</w:t>
      </w:r>
      <w:r w:rsidR="00E81E23">
        <w:rPr>
          <w:rFonts w:ascii="Times New Roman" w:hAnsi="Times New Roman" w:cs="Times New Roman"/>
          <w:sz w:val="24"/>
          <w:szCs w:val="24"/>
        </w:rPr>
        <w:t xml:space="preserve"> the occurrence of</w:t>
      </w:r>
      <w:r w:rsidR="00E13E37">
        <w:rPr>
          <w:rFonts w:ascii="Times New Roman" w:hAnsi="Times New Roman" w:cs="Times New Roman"/>
          <w:sz w:val="24"/>
          <w:szCs w:val="24"/>
        </w:rPr>
        <w:t xml:space="preserve"> </w:t>
      </w:r>
      <w:proofErr w:type="spellStart"/>
      <w:r w:rsidR="00E13E37">
        <w:rPr>
          <w:rFonts w:ascii="Times New Roman" w:hAnsi="Times New Roman" w:cs="Times New Roman"/>
          <w:sz w:val="24"/>
          <w:szCs w:val="24"/>
        </w:rPr>
        <w:t>somaclonal</w:t>
      </w:r>
      <w:proofErr w:type="spellEnd"/>
      <w:r w:rsidR="00E13E37">
        <w:rPr>
          <w:rFonts w:ascii="Times New Roman" w:hAnsi="Times New Roman" w:cs="Times New Roman"/>
          <w:sz w:val="24"/>
          <w:szCs w:val="24"/>
        </w:rPr>
        <w:t xml:space="preserve"> variation</w:t>
      </w:r>
      <w:r w:rsidR="003D3179">
        <w:rPr>
          <w:rFonts w:ascii="Times New Roman" w:hAnsi="Times New Roman" w:cs="Times New Roman"/>
          <w:sz w:val="24"/>
          <w:szCs w:val="24"/>
        </w:rPr>
        <w:t xml:space="preserve"> </w:t>
      </w:r>
      <w:r w:rsidR="00A22CE9">
        <w:rPr>
          <w:rFonts w:ascii="Times New Roman" w:hAnsi="Times New Roman" w:cs="Times New Roman"/>
          <w:sz w:val="24"/>
          <w:szCs w:val="24"/>
        </w:rPr>
        <w:t>(</w:t>
      </w:r>
      <w:proofErr w:type="spellStart"/>
      <w:r w:rsidR="00A22CE9">
        <w:rPr>
          <w:rFonts w:ascii="Times New Roman" w:hAnsi="Times New Roman" w:cs="Times New Roman"/>
          <w:sz w:val="24"/>
          <w:szCs w:val="24"/>
        </w:rPr>
        <w:t>Remotti</w:t>
      </w:r>
      <w:proofErr w:type="spellEnd"/>
      <w:r w:rsidR="0099774C">
        <w:rPr>
          <w:rFonts w:ascii="Times New Roman" w:hAnsi="Times New Roman" w:cs="Times New Roman"/>
          <w:sz w:val="24"/>
          <w:szCs w:val="24"/>
        </w:rPr>
        <w:t xml:space="preserve"> </w:t>
      </w:r>
      <w:r w:rsidR="00A22CE9">
        <w:rPr>
          <w:rFonts w:ascii="Times New Roman" w:hAnsi="Times New Roman" w:cs="Times New Roman"/>
          <w:sz w:val="24"/>
          <w:szCs w:val="24"/>
        </w:rPr>
        <w:t>1995)</w:t>
      </w:r>
      <w:r w:rsidR="00E13E37">
        <w:rPr>
          <w:rFonts w:ascii="Times New Roman" w:hAnsi="Times New Roman" w:cs="Times New Roman"/>
          <w:sz w:val="24"/>
          <w:szCs w:val="24"/>
        </w:rPr>
        <w:t xml:space="preserve">.  </w:t>
      </w:r>
    </w:p>
    <w:p w:rsidR="00E13E37" w:rsidRDefault="005F3AAF" w:rsidP="005A51D1">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w:t>
      </w:r>
      <w:r w:rsidR="003E34F6">
        <w:rPr>
          <w:rFonts w:ascii="Times New Roman" w:hAnsi="Times New Roman" w:cs="Times New Roman"/>
          <w:sz w:val="24"/>
          <w:szCs w:val="24"/>
        </w:rPr>
        <w:t>s were</w:t>
      </w:r>
      <w:r>
        <w:rPr>
          <w:rFonts w:ascii="Times New Roman" w:hAnsi="Times New Roman" w:cs="Times New Roman"/>
          <w:sz w:val="24"/>
          <w:szCs w:val="24"/>
        </w:rPr>
        <w:t xml:space="preserve"> assessed in the progeny of transgenic barley plants, and it appeared that the transformation process induced more </w:t>
      </w: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 than</w:t>
      </w:r>
      <w:r w:rsidR="0018000E">
        <w:rPr>
          <w:rFonts w:ascii="Times New Roman" w:hAnsi="Times New Roman" w:cs="Times New Roman"/>
          <w:sz w:val="24"/>
          <w:szCs w:val="24"/>
        </w:rPr>
        <w:t xml:space="preserve"> the tissue culture process of </w:t>
      </w:r>
      <w:r>
        <w:rPr>
          <w:rFonts w:ascii="Times New Roman" w:hAnsi="Times New Roman" w:cs="Times New Roman"/>
          <w:sz w:val="24"/>
          <w:szCs w:val="24"/>
        </w:rPr>
        <w:t>regene</w:t>
      </w:r>
      <w:r w:rsidR="00D83B7C">
        <w:rPr>
          <w:rFonts w:ascii="Times New Roman" w:hAnsi="Times New Roman" w:cs="Times New Roman"/>
          <w:sz w:val="24"/>
          <w:szCs w:val="24"/>
        </w:rPr>
        <w:t>rating barley plants from callus</w:t>
      </w:r>
      <w:r w:rsidR="003E34F6">
        <w:rPr>
          <w:rFonts w:ascii="Times New Roman" w:hAnsi="Times New Roman" w:cs="Times New Roman"/>
          <w:sz w:val="24"/>
          <w:szCs w:val="24"/>
        </w:rPr>
        <w:t xml:space="preserve"> (Choi et al. 2000)</w:t>
      </w:r>
      <w:r w:rsidR="00D83B7C">
        <w:rPr>
          <w:rFonts w:ascii="Times New Roman" w:hAnsi="Times New Roman" w:cs="Times New Roman"/>
          <w:sz w:val="24"/>
          <w:szCs w:val="24"/>
        </w:rPr>
        <w:t>.  A high frequency (50%) of chromosomal variation has been found in oat plants transformed</w:t>
      </w:r>
      <w:r w:rsidR="00E81E23">
        <w:rPr>
          <w:rFonts w:ascii="Times New Roman" w:hAnsi="Times New Roman" w:cs="Times New Roman"/>
          <w:sz w:val="24"/>
          <w:szCs w:val="24"/>
        </w:rPr>
        <w:t xml:space="preserve"> </w:t>
      </w:r>
      <w:r w:rsidR="003E34F6">
        <w:rPr>
          <w:rFonts w:ascii="Times New Roman" w:hAnsi="Times New Roman" w:cs="Times New Roman"/>
          <w:sz w:val="24"/>
          <w:szCs w:val="24"/>
        </w:rPr>
        <w:t>using the gene gun</w:t>
      </w:r>
      <w:r w:rsidR="00E81E23">
        <w:rPr>
          <w:rFonts w:ascii="Times New Roman" w:hAnsi="Times New Roman" w:cs="Times New Roman"/>
          <w:sz w:val="24"/>
          <w:szCs w:val="24"/>
        </w:rPr>
        <w:t xml:space="preserve">.  </w:t>
      </w:r>
      <w:proofErr w:type="spellStart"/>
      <w:r w:rsidR="001B3FD6">
        <w:rPr>
          <w:rFonts w:ascii="Times New Roman" w:hAnsi="Times New Roman" w:cs="Times New Roman"/>
          <w:sz w:val="24"/>
          <w:szCs w:val="24"/>
        </w:rPr>
        <w:t>Somaclonal</w:t>
      </w:r>
      <w:proofErr w:type="spellEnd"/>
      <w:r w:rsidR="001B3FD6">
        <w:rPr>
          <w:rFonts w:ascii="Times New Roman" w:hAnsi="Times New Roman" w:cs="Times New Roman"/>
          <w:sz w:val="24"/>
          <w:szCs w:val="24"/>
        </w:rPr>
        <w:t xml:space="preserve"> variation resulting from transformation could not be attributed to either transgene insertion </w:t>
      </w:r>
      <w:r w:rsidR="0099774C">
        <w:rPr>
          <w:rFonts w:ascii="Times New Roman" w:hAnsi="Times New Roman" w:cs="Times New Roman"/>
          <w:sz w:val="24"/>
          <w:szCs w:val="24"/>
        </w:rPr>
        <w:t>or expression (</w:t>
      </w:r>
      <w:proofErr w:type="spellStart"/>
      <w:r w:rsidR="0099774C">
        <w:rPr>
          <w:rFonts w:ascii="Times New Roman" w:hAnsi="Times New Roman" w:cs="Times New Roman"/>
          <w:sz w:val="24"/>
          <w:szCs w:val="24"/>
        </w:rPr>
        <w:t>Bregitzer</w:t>
      </w:r>
      <w:proofErr w:type="spellEnd"/>
      <w:r w:rsidR="0099774C">
        <w:rPr>
          <w:rFonts w:ascii="Times New Roman" w:hAnsi="Times New Roman" w:cs="Times New Roman"/>
          <w:sz w:val="24"/>
          <w:szCs w:val="24"/>
        </w:rPr>
        <w:t xml:space="preserve"> et al.</w:t>
      </w:r>
      <w:r w:rsidR="001B3FD6">
        <w:rPr>
          <w:rFonts w:ascii="Times New Roman" w:hAnsi="Times New Roman" w:cs="Times New Roman"/>
          <w:sz w:val="24"/>
          <w:szCs w:val="24"/>
        </w:rPr>
        <w:t xml:space="preserve"> 1998).  </w:t>
      </w:r>
      <w:r w:rsidR="00AC30C2">
        <w:rPr>
          <w:rFonts w:ascii="Times New Roman" w:hAnsi="Times New Roman" w:cs="Times New Roman"/>
          <w:sz w:val="24"/>
          <w:szCs w:val="24"/>
        </w:rPr>
        <w:t xml:space="preserve">Fortunately a single backcross eliminated the </w:t>
      </w:r>
      <w:r w:rsidR="00AC30C2">
        <w:rPr>
          <w:rFonts w:ascii="Times New Roman" w:hAnsi="Times New Roman" w:cs="Times New Roman"/>
          <w:sz w:val="24"/>
          <w:szCs w:val="24"/>
        </w:rPr>
        <w:lastRenderedPageBreak/>
        <w:t xml:space="preserve">phenotypic abnormalities observed in </w:t>
      </w:r>
      <w:r w:rsidR="0018000E">
        <w:rPr>
          <w:rFonts w:ascii="Times New Roman" w:hAnsi="Times New Roman" w:cs="Times New Roman"/>
          <w:sz w:val="24"/>
          <w:szCs w:val="24"/>
        </w:rPr>
        <w:t xml:space="preserve">the </w:t>
      </w:r>
      <w:r w:rsidR="00AC30C2">
        <w:rPr>
          <w:rFonts w:ascii="Times New Roman" w:hAnsi="Times New Roman" w:cs="Times New Roman"/>
          <w:sz w:val="24"/>
          <w:szCs w:val="24"/>
        </w:rPr>
        <w:t>transgenic barley plants (</w:t>
      </w:r>
      <w:proofErr w:type="spellStart"/>
      <w:r w:rsidR="00AC30C2">
        <w:rPr>
          <w:rFonts w:ascii="Times New Roman" w:hAnsi="Times New Roman" w:cs="Times New Roman"/>
          <w:sz w:val="24"/>
          <w:szCs w:val="24"/>
        </w:rPr>
        <w:t>Bregitzer</w:t>
      </w:r>
      <w:proofErr w:type="spellEnd"/>
      <w:r w:rsidR="00AC30C2">
        <w:rPr>
          <w:rFonts w:ascii="Times New Roman" w:hAnsi="Times New Roman" w:cs="Times New Roman"/>
          <w:sz w:val="24"/>
          <w:szCs w:val="24"/>
        </w:rPr>
        <w:t xml:space="preserve"> et al. 2008).  Many floral crops are propagated </w:t>
      </w:r>
      <w:proofErr w:type="spellStart"/>
      <w:r w:rsidR="00AC30C2">
        <w:rPr>
          <w:rFonts w:ascii="Times New Roman" w:hAnsi="Times New Roman" w:cs="Times New Roman"/>
          <w:sz w:val="24"/>
          <w:szCs w:val="24"/>
        </w:rPr>
        <w:t>vegetatively</w:t>
      </w:r>
      <w:proofErr w:type="spellEnd"/>
      <w:r w:rsidR="00AC30C2">
        <w:rPr>
          <w:rFonts w:ascii="Times New Roman" w:hAnsi="Times New Roman" w:cs="Times New Roman"/>
          <w:sz w:val="24"/>
          <w:szCs w:val="24"/>
        </w:rPr>
        <w:t xml:space="preserve">, and often backcrossing is not an option </w:t>
      </w:r>
      <w:r w:rsidR="001B3FD6">
        <w:rPr>
          <w:rFonts w:ascii="Times New Roman" w:hAnsi="Times New Roman" w:cs="Times New Roman"/>
          <w:sz w:val="24"/>
          <w:szCs w:val="24"/>
        </w:rPr>
        <w:t xml:space="preserve">in order </w:t>
      </w:r>
      <w:r w:rsidR="00AC30C2">
        <w:rPr>
          <w:rFonts w:ascii="Times New Roman" w:hAnsi="Times New Roman" w:cs="Times New Roman"/>
          <w:sz w:val="24"/>
          <w:szCs w:val="24"/>
        </w:rPr>
        <w:t xml:space="preserve">to maintain the desired characteristics of an ornamental cultivar.  </w:t>
      </w:r>
    </w:p>
    <w:p w:rsidR="00677736" w:rsidRDefault="00A156A4" w:rsidP="005A5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4B4ED8">
        <w:rPr>
          <w:rFonts w:ascii="Times New Roman" w:hAnsi="Times New Roman" w:cs="Times New Roman"/>
          <w:sz w:val="24"/>
          <w:szCs w:val="24"/>
        </w:rPr>
        <w:t>his study wa</w:t>
      </w:r>
      <w:r w:rsidR="0022109D">
        <w:rPr>
          <w:rFonts w:ascii="Times New Roman" w:hAnsi="Times New Roman" w:cs="Times New Roman"/>
          <w:sz w:val="24"/>
          <w:szCs w:val="24"/>
        </w:rPr>
        <w:t xml:space="preserve">s done to assess the </w:t>
      </w:r>
      <w:r w:rsidR="004B4ED8">
        <w:rPr>
          <w:rFonts w:ascii="Times New Roman" w:hAnsi="Times New Roman" w:cs="Times New Roman"/>
          <w:sz w:val="24"/>
          <w:szCs w:val="24"/>
        </w:rPr>
        <w:t>variation</w:t>
      </w:r>
      <w:r w:rsidR="0022109D">
        <w:rPr>
          <w:rFonts w:ascii="Times New Roman" w:hAnsi="Times New Roman" w:cs="Times New Roman"/>
          <w:sz w:val="24"/>
          <w:szCs w:val="24"/>
        </w:rPr>
        <w:t xml:space="preserve"> in growth and development</w:t>
      </w:r>
      <w:r w:rsidR="005A51D1">
        <w:rPr>
          <w:rFonts w:ascii="Times New Roman" w:hAnsi="Times New Roman" w:cs="Times New Roman"/>
          <w:sz w:val="24"/>
          <w:szCs w:val="24"/>
        </w:rPr>
        <w:t xml:space="preserve"> that has been observed</w:t>
      </w:r>
      <w:r w:rsidR="004B4ED8">
        <w:rPr>
          <w:rFonts w:ascii="Times New Roman" w:hAnsi="Times New Roman" w:cs="Times New Roman"/>
          <w:sz w:val="24"/>
          <w:szCs w:val="24"/>
        </w:rPr>
        <w:t xml:space="preserve"> with </w:t>
      </w:r>
      <w:r w:rsidR="004B4ED8" w:rsidRPr="0018000E">
        <w:rPr>
          <w:rFonts w:ascii="Times New Roman" w:hAnsi="Times New Roman" w:cs="Times New Roman"/>
          <w:i/>
          <w:sz w:val="24"/>
          <w:szCs w:val="24"/>
        </w:rPr>
        <w:t>Gladiolus</w:t>
      </w:r>
      <w:r w:rsidR="004B4ED8">
        <w:rPr>
          <w:rFonts w:ascii="Times New Roman" w:hAnsi="Times New Roman" w:cs="Times New Roman"/>
          <w:sz w:val="24"/>
          <w:szCs w:val="24"/>
        </w:rPr>
        <w:t xml:space="preserve"> plants transformed with </w:t>
      </w:r>
      <w:r w:rsidR="00D83B7C">
        <w:rPr>
          <w:rFonts w:ascii="Times New Roman" w:hAnsi="Times New Roman" w:cs="Times New Roman"/>
          <w:sz w:val="24"/>
          <w:szCs w:val="24"/>
        </w:rPr>
        <w:t xml:space="preserve">either an </w:t>
      </w:r>
      <w:r w:rsidR="004B4ED8">
        <w:rPr>
          <w:rFonts w:ascii="Times New Roman" w:hAnsi="Times New Roman" w:cs="Times New Roman"/>
          <w:sz w:val="24"/>
          <w:szCs w:val="24"/>
        </w:rPr>
        <w:t>antiviral</w:t>
      </w:r>
      <w:r w:rsidR="00D83B7C">
        <w:rPr>
          <w:rFonts w:ascii="Times New Roman" w:hAnsi="Times New Roman" w:cs="Times New Roman"/>
          <w:sz w:val="24"/>
          <w:szCs w:val="24"/>
        </w:rPr>
        <w:t xml:space="preserve"> gene</w:t>
      </w:r>
      <w:r>
        <w:rPr>
          <w:rFonts w:ascii="Times New Roman" w:hAnsi="Times New Roman" w:cs="Times New Roman"/>
          <w:sz w:val="24"/>
          <w:szCs w:val="24"/>
        </w:rPr>
        <w:t xml:space="preserve"> to </w:t>
      </w:r>
      <w:r w:rsidRPr="0018000E">
        <w:rPr>
          <w:rFonts w:ascii="Times New Roman" w:hAnsi="Times New Roman" w:cs="Times New Roman"/>
          <w:i/>
          <w:sz w:val="24"/>
          <w:szCs w:val="24"/>
        </w:rPr>
        <w:t>Cucumber mosaic</w:t>
      </w:r>
      <w:r>
        <w:rPr>
          <w:rFonts w:ascii="Times New Roman" w:hAnsi="Times New Roman" w:cs="Times New Roman"/>
          <w:sz w:val="24"/>
          <w:szCs w:val="24"/>
        </w:rPr>
        <w:t xml:space="preserve"> </w:t>
      </w:r>
      <w:r w:rsidRPr="00D83C2D">
        <w:rPr>
          <w:rFonts w:ascii="Times New Roman" w:hAnsi="Times New Roman" w:cs="Times New Roman"/>
          <w:i/>
          <w:sz w:val="24"/>
          <w:szCs w:val="24"/>
        </w:rPr>
        <w:t>virus</w:t>
      </w:r>
      <w:r w:rsidR="004B4ED8">
        <w:rPr>
          <w:rFonts w:ascii="Times New Roman" w:hAnsi="Times New Roman" w:cs="Times New Roman"/>
          <w:sz w:val="24"/>
          <w:szCs w:val="24"/>
        </w:rPr>
        <w:t>,</w:t>
      </w:r>
      <w:r w:rsidR="00D83B7C">
        <w:rPr>
          <w:rFonts w:ascii="Times New Roman" w:hAnsi="Times New Roman" w:cs="Times New Roman"/>
          <w:sz w:val="24"/>
          <w:szCs w:val="24"/>
        </w:rPr>
        <w:t xml:space="preserve"> a </w:t>
      </w:r>
      <w:r w:rsidR="00C004FA">
        <w:rPr>
          <w:rFonts w:ascii="Times New Roman" w:hAnsi="Times New Roman" w:cs="Times New Roman"/>
          <w:sz w:val="24"/>
          <w:szCs w:val="24"/>
        </w:rPr>
        <w:t>GUS</w:t>
      </w:r>
      <w:r>
        <w:rPr>
          <w:rFonts w:ascii="Times New Roman" w:hAnsi="Times New Roman" w:cs="Times New Roman"/>
          <w:sz w:val="24"/>
          <w:szCs w:val="24"/>
        </w:rPr>
        <w:t xml:space="preserve"> </w:t>
      </w:r>
      <w:r w:rsidR="004B4ED8">
        <w:rPr>
          <w:rFonts w:ascii="Times New Roman" w:hAnsi="Times New Roman" w:cs="Times New Roman"/>
          <w:sz w:val="24"/>
          <w:szCs w:val="24"/>
        </w:rPr>
        <w:t>reporte</w:t>
      </w:r>
      <w:r w:rsidR="00D83B7C">
        <w:rPr>
          <w:rFonts w:ascii="Times New Roman" w:hAnsi="Times New Roman" w:cs="Times New Roman"/>
          <w:sz w:val="24"/>
          <w:szCs w:val="24"/>
        </w:rPr>
        <w:t>r gene, or an antifungal gene</w:t>
      </w:r>
      <w:r w:rsidR="00F36A7E">
        <w:rPr>
          <w:rFonts w:ascii="Times New Roman" w:hAnsi="Times New Roman" w:cs="Times New Roman"/>
          <w:sz w:val="24"/>
          <w:szCs w:val="24"/>
        </w:rPr>
        <w:t xml:space="preserve"> to evaluate</w:t>
      </w:r>
      <w:r w:rsidR="00D83C2D">
        <w:rPr>
          <w:rFonts w:ascii="Times New Roman" w:hAnsi="Times New Roman" w:cs="Times New Roman"/>
          <w:sz w:val="24"/>
          <w:szCs w:val="24"/>
        </w:rPr>
        <w:t xml:space="preserve"> the factors affecting</w:t>
      </w:r>
      <w:r w:rsidR="00330AFE">
        <w:rPr>
          <w:rFonts w:ascii="Times New Roman" w:hAnsi="Times New Roman" w:cs="Times New Roman"/>
          <w:sz w:val="24"/>
          <w:szCs w:val="24"/>
        </w:rPr>
        <w:t xml:space="preserve"> long term</w:t>
      </w:r>
      <w:r w:rsidR="00D83C2D">
        <w:rPr>
          <w:rFonts w:ascii="Times New Roman" w:hAnsi="Times New Roman" w:cs="Times New Roman"/>
          <w:sz w:val="24"/>
          <w:szCs w:val="24"/>
        </w:rPr>
        <w:t xml:space="preserve"> growth of these transgenic plants</w:t>
      </w:r>
      <w:r w:rsidR="004B4ED8">
        <w:rPr>
          <w:rFonts w:ascii="Times New Roman" w:hAnsi="Times New Roman" w:cs="Times New Roman"/>
          <w:sz w:val="24"/>
          <w:szCs w:val="24"/>
        </w:rPr>
        <w:t>.</w:t>
      </w:r>
    </w:p>
    <w:p w:rsidR="006E5DA8" w:rsidRPr="00527760" w:rsidRDefault="00610371" w:rsidP="005A51D1">
      <w:pPr>
        <w:spacing w:line="480" w:lineRule="auto"/>
        <w:rPr>
          <w:rFonts w:ascii="Times New Roman" w:hAnsi="Times New Roman" w:cs="Times New Roman"/>
          <w:b/>
          <w:sz w:val="24"/>
          <w:szCs w:val="24"/>
        </w:rPr>
      </w:pPr>
      <w:r>
        <w:rPr>
          <w:rFonts w:ascii="Times New Roman" w:hAnsi="Times New Roman" w:cs="Times New Roman"/>
          <w:b/>
          <w:sz w:val="24"/>
          <w:szCs w:val="24"/>
        </w:rPr>
        <w:t>MATERIALS AND METHODS</w:t>
      </w:r>
    </w:p>
    <w:p w:rsidR="00136BE3" w:rsidRPr="00610371" w:rsidRDefault="006E5DA8"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Plant</w:t>
      </w:r>
      <w:r w:rsidR="001F1917" w:rsidRPr="00610371">
        <w:rPr>
          <w:rFonts w:ascii="Times New Roman" w:hAnsi="Times New Roman" w:cs="Times New Roman"/>
          <w:b/>
          <w:sz w:val="24"/>
          <w:szCs w:val="24"/>
        </w:rPr>
        <w:t>s in vitro</w:t>
      </w:r>
    </w:p>
    <w:p w:rsidR="00527760" w:rsidRDefault="00B91773" w:rsidP="005A51D1">
      <w:pPr>
        <w:spacing w:after="0" w:line="480" w:lineRule="auto"/>
        <w:ind w:firstLine="720"/>
        <w:rPr>
          <w:rFonts w:ascii="Times New Roman" w:hAnsi="Times New Roman" w:cs="Times New Roman"/>
          <w:sz w:val="24"/>
          <w:szCs w:val="24"/>
        </w:rPr>
      </w:pPr>
      <w:r w:rsidRPr="00B91773">
        <w:rPr>
          <w:rFonts w:ascii="Times New Roman" w:hAnsi="Times New Roman" w:cs="Times New Roman"/>
          <w:i/>
          <w:sz w:val="24"/>
          <w:szCs w:val="24"/>
        </w:rPr>
        <w:t>Gladiolus</w:t>
      </w:r>
      <w:r>
        <w:rPr>
          <w:rFonts w:ascii="Times New Roman" w:hAnsi="Times New Roman" w:cs="Times New Roman"/>
          <w:sz w:val="24"/>
          <w:szCs w:val="24"/>
        </w:rPr>
        <w:t xml:space="preserve"> p</w:t>
      </w:r>
      <w:r w:rsidR="00BC3446">
        <w:rPr>
          <w:rFonts w:ascii="Times New Roman" w:hAnsi="Times New Roman" w:cs="Times New Roman"/>
          <w:sz w:val="24"/>
          <w:szCs w:val="24"/>
        </w:rPr>
        <w:t xml:space="preserve">lants </w:t>
      </w:r>
      <w:r w:rsidR="00526F89">
        <w:rPr>
          <w:rFonts w:ascii="Times New Roman" w:hAnsi="Times New Roman" w:cs="Times New Roman"/>
          <w:sz w:val="24"/>
          <w:szCs w:val="24"/>
        </w:rPr>
        <w:t xml:space="preserve">of </w:t>
      </w:r>
      <w:proofErr w:type="spellStart"/>
      <w:r w:rsidR="00526F89">
        <w:rPr>
          <w:rFonts w:ascii="Times New Roman" w:hAnsi="Times New Roman" w:cs="Times New Roman"/>
          <w:sz w:val="24"/>
          <w:szCs w:val="24"/>
        </w:rPr>
        <w:t>cv</w:t>
      </w:r>
      <w:r w:rsidR="00962866">
        <w:rPr>
          <w:rFonts w:ascii="Times New Roman" w:hAnsi="Times New Roman" w:cs="Times New Roman"/>
          <w:sz w:val="24"/>
          <w:szCs w:val="24"/>
        </w:rPr>
        <w:t>s</w:t>
      </w:r>
      <w:proofErr w:type="spellEnd"/>
      <w:r w:rsidR="00526F89">
        <w:rPr>
          <w:rFonts w:ascii="Times New Roman" w:hAnsi="Times New Roman" w:cs="Times New Roman"/>
          <w:sz w:val="24"/>
          <w:szCs w:val="24"/>
        </w:rPr>
        <w:t>.</w:t>
      </w:r>
      <w:r w:rsidR="00962866">
        <w:rPr>
          <w:rFonts w:ascii="Times New Roman" w:hAnsi="Times New Roman" w:cs="Times New Roman"/>
          <w:sz w:val="24"/>
          <w:szCs w:val="24"/>
        </w:rPr>
        <w:t xml:space="preserve"> Peter Pears and Jenny Lee </w:t>
      </w:r>
      <w:r w:rsidR="00BC3446">
        <w:rPr>
          <w:rFonts w:ascii="Times New Roman" w:hAnsi="Times New Roman" w:cs="Times New Roman"/>
          <w:sz w:val="24"/>
          <w:szCs w:val="24"/>
        </w:rPr>
        <w:t xml:space="preserve">were grown in vitro </w:t>
      </w:r>
      <w:r w:rsidR="00F766B6">
        <w:rPr>
          <w:rFonts w:ascii="Times New Roman" w:hAnsi="Times New Roman" w:cs="Times New Roman"/>
          <w:sz w:val="24"/>
          <w:szCs w:val="24"/>
        </w:rPr>
        <w:t>in Magenta jars containing</w:t>
      </w:r>
      <w:r w:rsidR="00BC3446">
        <w:rPr>
          <w:rFonts w:ascii="Times New Roman" w:hAnsi="Times New Roman" w:cs="Times New Roman"/>
          <w:sz w:val="24"/>
          <w:szCs w:val="24"/>
        </w:rPr>
        <w:t xml:space="preserve"> </w:t>
      </w:r>
      <w:proofErr w:type="spellStart"/>
      <w:r w:rsidR="00BC3446">
        <w:rPr>
          <w:rFonts w:ascii="Times New Roman" w:hAnsi="Times New Roman" w:cs="Times New Roman"/>
          <w:sz w:val="24"/>
          <w:szCs w:val="24"/>
        </w:rPr>
        <w:t>Murashige</w:t>
      </w:r>
      <w:proofErr w:type="spellEnd"/>
      <w:r w:rsidR="00BC3446">
        <w:rPr>
          <w:rFonts w:ascii="Times New Roman" w:hAnsi="Times New Roman" w:cs="Times New Roman"/>
          <w:sz w:val="24"/>
          <w:szCs w:val="24"/>
        </w:rPr>
        <w:t xml:space="preserve"> and </w:t>
      </w:r>
      <w:proofErr w:type="spellStart"/>
      <w:r w:rsidR="00BC3446">
        <w:rPr>
          <w:rFonts w:ascii="Times New Roman" w:hAnsi="Times New Roman" w:cs="Times New Roman"/>
          <w:sz w:val="24"/>
          <w:szCs w:val="24"/>
        </w:rPr>
        <w:t>Skoo</w:t>
      </w:r>
      <w:r w:rsidR="00BE5DE7">
        <w:rPr>
          <w:rFonts w:ascii="Times New Roman" w:hAnsi="Times New Roman" w:cs="Times New Roman"/>
          <w:sz w:val="24"/>
          <w:szCs w:val="24"/>
        </w:rPr>
        <w:t>g’s</w:t>
      </w:r>
      <w:proofErr w:type="spellEnd"/>
      <w:r w:rsidR="00BE5DE7">
        <w:rPr>
          <w:rFonts w:ascii="Times New Roman" w:hAnsi="Times New Roman" w:cs="Times New Roman"/>
          <w:sz w:val="24"/>
          <w:szCs w:val="24"/>
        </w:rPr>
        <w:t xml:space="preserve"> medium (</w:t>
      </w:r>
      <w:r w:rsidR="00E62C7E">
        <w:rPr>
          <w:rFonts w:ascii="Times New Roman" w:hAnsi="Times New Roman" w:cs="Times New Roman"/>
          <w:sz w:val="24"/>
          <w:szCs w:val="24"/>
        </w:rPr>
        <w:t xml:space="preserve">MS; </w:t>
      </w:r>
      <w:proofErr w:type="spellStart"/>
      <w:r w:rsidR="00BE5DE7">
        <w:rPr>
          <w:rFonts w:ascii="Times New Roman" w:hAnsi="Times New Roman" w:cs="Times New Roman"/>
          <w:sz w:val="24"/>
          <w:szCs w:val="24"/>
        </w:rPr>
        <w:t>Murashige</w:t>
      </w:r>
      <w:proofErr w:type="spellEnd"/>
      <w:r w:rsidR="00BE5DE7">
        <w:rPr>
          <w:rFonts w:ascii="Times New Roman" w:hAnsi="Times New Roman" w:cs="Times New Roman"/>
          <w:sz w:val="24"/>
          <w:szCs w:val="24"/>
        </w:rPr>
        <w:t xml:space="preserve"> and </w:t>
      </w:r>
      <w:proofErr w:type="spellStart"/>
      <w:r w:rsidR="00BE5DE7">
        <w:rPr>
          <w:rFonts w:ascii="Times New Roman" w:hAnsi="Times New Roman" w:cs="Times New Roman"/>
          <w:sz w:val="24"/>
          <w:szCs w:val="24"/>
        </w:rPr>
        <w:t>Skoog</w:t>
      </w:r>
      <w:proofErr w:type="spellEnd"/>
      <w:r w:rsidR="00BE5DE7">
        <w:rPr>
          <w:rFonts w:ascii="Times New Roman" w:hAnsi="Times New Roman" w:cs="Times New Roman"/>
          <w:sz w:val="24"/>
          <w:szCs w:val="24"/>
        </w:rPr>
        <w:t xml:space="preserve"> 1962</w:t>
      </w:r>
      <w:r w:rsidR="00BC3446">
        <w:rPr>
          <w:rFonts w:ascii="Times New Roman" w:hAnsi="Times New Roman" w:cs="Times New Roman"/>
          <w:sz w:val="24"/>
          <w:szCs w:val="24"/>
        </w:rPr>
        <w:t>)</w:t>
      </w:r>
      <w:r w:rsidR="00B0585B">
        <w:rPr>
          <w:rFonts w:ascii="Times New Roman" w:hAnsi="Times New Roman" w:cs="Times New Roman"/>
          <w:sz w:val="24"/>
          <w:szCs w:val="24"/>
        </w:rPr>
        <w:t xml:space="preserve"> </w:t>
      </w:r>
      <w:r w:rsidR="00BC3446">
        <w:rPr>
          <w:rFonts w:ascii="Times New Roman" w:hAnsi="Times New Roman" w:cs="Times New Roman"/>
          <w:sz w:val="24"/>
          <w:szCs w:val="24"/>
        </w:rPr>
        <w:t xml:space="preserve">solidified with 0.2% </w:t>
      </w:r>
      <w:proofErr w:type="spellStart"/>
      <w:r w:rsidR="00BC3446">
        <w:rPr>
          <w:rFonts w:ascii="Times New Roman" w:hAnsi="Times New Roman" w:cs="Times New Roman"/>
          <w:sz w:val="24"/>
          <w:szCs w:val="24"/>
        </w:rPr>
        <w:t>Phytage</w:t>
      </w:r>
      <w:r w:rsidR="00C763FF">
        <w:rPr>
          <w:rFonts w:ascii="Times New Roman" w:hAnsi="Times New Roman" w:cs="Times New Roman"/>
          <w:sz w:val="24"/>
          <w:szCs w:val="24"/>
        </w:rPr>
        <w:t>l</w:t>
      </w:r>
      <w:proofErr w:type="spellEnd"/>
      <w:r w:rsidR="00C763FF">
        <w:rPr>
          <w:rFonts w:ascii="Times New Roman" w:hAnsi="Times New Roman" w:cs="Times New Roman"/>
          <w:sz w:val="24"/>
          <w:szCs w:val="24"/>
        </w:rPr>
        <w:t xml:space="preserve"> (Sigma Aldr</w:t>
      </w:r>
      <w:r w:rsidR="00EB446C">
        <w:rPr>
          <w:rFonts w:ascii="Times New Roman" w:hAnsi="Times New Roman" w:cs="Times New Roman"/>
          <w:sz w:val="24"/>
          <w:szCs w:val="24"/>
        </w:rPr>
        <w:t>ich Chemical Company, St. Louis</w:t>
      </w:r>
      <w:r w:rsidR="00C763FF">
        <w:rPr>
          <w:rFonts w:ascii="Times New Roman" w:hAnsi="Times New Roman" w:cs="Times New Roman"/>
          <w:sz w:val="24"/>
          <w:szCs w:val="24"/>
        </w:rPr>
        <w:t>, MO)</w:t>
      </w:r>
      <w:r w:rsidR="00BC3446">
        <w:rPr>
          <w:rFonts w:ascii="Times New Roman" w:hAnsi="Times New Roman" w:cs="Times New Roman"/>
          <w:sz w:val="24"/>
          <w:szCs w:val="24"/>
        </w:rPr>
        <w:t>.</w:t>
      </w:r>
      <w:r w:rsidR="005D1664">
        <w:rPr>
          <w:rFonts w:ascii="Times New Roman" w:hAnsi="Times New Roman" w:cs="Times New Roman"/>
          <w:sz w:val="24"/>
          <w:szCs w:val="24"/>
        </w:rPr>
        <w:t xml:space="preserve">  </w:t>
      </w:r>
      <w:r w:rsidR="00F766B6">
        <w:rPr>
          <w:rFonts w:ascii="Times New Roman" w:hAnsi="Times New Roman" w:cs="Times New Roman"/>
          <w:sz w:val="24"/>
          <w:szCs w:val="24"/>
        </w:rPr>
        <w:t xml:space="preserve">Cultures were maintained at 25°C under a 12 hr photoperiod </w:t>
      </w:r>
      <w:r w:rsidR="00C763FF">
        <w:rPr>
          <w:rFonts w:ascii="Times New Roman" w:hAnsi="Times New Roman" w:cs="Times New Roman"/>
          <w:sz w:val="24"/>
          <w:szCs w:val="24"/>
        </w:rPr>
        <w:t>at</w:t>
      </w:r>
      <w:r w:rsidR="00B90AB2">
        <w:rPr>
          <w:rFonts w:ascii="Times New Roman" w:hAnsi="Times New Roman" w:cs="Times New Roman"/>
          <w:sz w:val="24"/>
          <w:szCs w:val="24"/>
        </w:rPr>
        <w:t xml:space="preserve"> </w:t>
      </w:r>
      <w:r w:rsidR="001368B0">
        <w:rPr>
          <w:rFonts w:ascii="Times New Roman" w:hAnsi="Times New Roman" w:cs="Times New Roman"/>
          <w:sz w:val="24"/>
          <w:szCs w:val="24"/>
        </w:rPr>
        <w:t>40-60 µmol</w:t>
      </w:r>
      <w:del w:id="2" w:author="REV1" w:date="2014-02-27T09:43:00Z">
        <w:r w:rsidR="001368B0" w:rsidDel="00594C33">
          <w:rPr>
            <w:rFonts w:ascii="Times New Roman" w:hAnsi="Times New Roman" w:cs="Times New Roman"/>
            <w:sz w:val="24"/>
            <w:szCs w:val="24"/>
          </w:rPr>
          <w:delText>/</w:delText>
        </w:r>
      </w:del>
      <w:ins w:id="3" w:author="REV1" w:date="2014-02-27T09:43:00Z">
        <w:r w:rsidR="00594C33">
          <w:rPr>
            <w:rFonts w:ascii="Times New Roman" w:hAnsi="Times New Roman" w:cs="Times New Roman"/>
            <w:sz w:val="24"/>
            <w:szCs w:val="24"/>
          </w:rPr>
          <w:t xml:space="preserve"> </w:t>
        </w:r>
      </w:ins>
      <w:r w:rsidR="00C763FF" w:rsidRPr="00C763FF">
        <w:rPr>
          <w:rFonts w:ascii="Times New Roman" w:hAnsi="Times New Roman" w:cs="Times New Roman"/>
          <w:sz w:val="24"/>
          <w:szCs w:val="24"/>
        </w:rPr>
        <w:t>m</w:t>
      </w:r>
      <w:ins w:id="4" w:author="REV1" w:date="2014-02-27T09:43:00Z">
        <w:r w:rsidR="00594C33" w:rsidRPr="00594C33">
          <w:rPr>
            <w:rFonts w:ascii="Times New Roman" w:hAnsi="Times New Roman" w:cs="Times New Roman"/>
            <w:sz w:val="24"/>
            <w:szCs w:val="24"/>
            <w:vertAlign w:val="superscript"/>
            <w:rPrChange w:id="5" w:author="REV1" w:date="2014-02-27T09:43:00Z">
              <w:rPr>
                <w:rFonts w:ascii="Times New Roman" w:hAnsi="Times New Roman" w:cs="Times New Roman"/>
                <w:sz w:val="24"/>
                <w:szCs w:val="24"/>
              </w:rPr>
            </w:rPrChange>
          </w:rPr>
          <w:t>-</w:t>
        </w:r>
      </w:ins>
      <w:r w:rsidR="001368B0" w:rsidRPr="005F68BE">
        <w:rPr>
          <w:rFonts w:ascii="Times New Roman" w:hAnsi="Times New Roman" w:cs="Times New Roman"/>
          <w:sz w:val="24"/>
          <w:szCs w:val="24"/>
          <w:vertAlign w:val="superscript"/>
        </w:rPr>
        <w:t>2</w:t>
      </w:r>
      <w:del w:id="6" w:author="REV1" w:date="2014-02-27T09:43:00Z">
        <w:r w:rsidR="001368B0" w:rsidDel="00594C33">
          <w:rPr>
            <w:rFonts w:ascii="Times New Roman" w:hAnsi="Times New Roman" w:cs="Times New Roman"/>
            <w:sz w:val="24"/>
            <w:szCs w:val="24"/>
          </w:rPr>
          <w:delText>/</w:delText>
        </w:r>
      </w:del>
      <w:ins w:id="7" w:author="REV1" w:date="2014-02-27T09:44:00Z">
        <w:r w:rsidR="00594C33">
          <w:rPr>
            <w:rFonts w:ascii="Times New Roman" w:hAnsi="Times New Roman" w:cs="Times New Roman"/>
            <w:sz w:val="24"/>
            <w:szCs w:val="24"/>
          </w:rPr>
          <w:t xml:space="preserve"> </w:t>
        </w:r>
      </w:ins>
      <w:r w:rsidR="00C763FF" w:rsidRPr="00C763FF">
        <w:rPr>
          <w:rFonts w:ascii="Times New Roman" w:hAnsi="Times New Roman" w:cs="Times New Roman"/>
          <w:sz w:val="24"/>
          <w:szCs w:val="24"/>
        </w:rPr>
        <w:t>s</w:t>
      </w:r>
      <w:del w:id="8" w:author="REV1" w:date="2014-02-27T09:43:00Z">
        <w:r w:rsidR="00C763FF" w:rsidRPr="00C763FF" w:rsidDel="00594C33">
          <w:rPr>
            <w:rFonts w:ascii="Times New Roman" w:hAnsi="Times New Roman" w:cs="Times New Roman"/>
            <w:sz w:val="24"/>
            <w:szCs w:val="24"/>
          </w:rPr>
          <w:delText>ec</w:delText>
        </w:r>
      </w:del>
      <w:ins w:id="9" w:author="REV1" w:date="2014-02-27T09:43:00Z">
        <w:r w:rsidR="00594C33" w:rsidRPr="00594C33">
          <w:rPr>
            <w:rFonts w:ascii="Times New Roman" w:hAnsi="Times New Roman" w:cs="Times New Roman"/>
            <w:sz w:val="24"/>
            <w:szCs w:val="24"/>
            <w:vertAlign w:val="superscript"/>
            <w:rPrChange w:id="10" w:author="REV1" w:date="2014-02-27T09:43:00Z">
              <w:rPr>
                <w:rFonts w:ascii="Times New Roman" w:hAnsi="Times New Roman" w:cs="Times New Roman"/>
                <w:sz w:val="24"/>
                <w:szCs w:val="24"/>
              </w:rPr>
            </w:rPrChange>
          </w:rPr>
          <w:t>-1</w:t>
        </w:r>
      </w:ins>
      <w:r w:rsidR="001368B0">
        <w:rPr>
          <w:rFonts w:ascii="Times New Roman" w:hAnsi="Times New Roman" w:cs="Times New Roman"/>
          <w:sz w:val="24"/>
          <w:szCs w:val="24"/>
          <w:vertAlign w:val="superscript"/>
        </w:rPr>
        <w:t xml:space="preserve"> </w:t>
      </w:r>
      <w:r w:rsidR="00F766B6" w:rsidRPr="00C763FF">
        <w:rPr>
          <w:rFonts w:ascii="Times New Roman" w:hAnsi="Times New Roman" w:cs="Times New Roman"/>
          <w:sz w:val="24"/>
          <w:szCs w:val="24"/>
        </w:rPr>
        <w:t>using</w:t>
      </w:r>
      <w:r w:rsidR="00F766B6">
        <w:rPr>
          <w:rFonts w:ascii="Times New Roman" w:hAnsi="Times New Roman" w:cs="Times New Roman"/>
          <w:sz w:val="24"/>
          <w:szCs w:val="24"/>
        </w:rPr>
        <w:t xml:space="preserve"> cool white fluorescent lights.</w:t>
      </w:r>
      <w:r w:rsidR="00EB3502">
        <w:rPr>
          <w:rFonts w:ascii="Times New Roman" w:hAnsi="Times New Roman" w:cs="Times New Roman"/>
          <w:sz w:val="24"/>
          <w:szCs w:val="24"/>
        </w:rPr>
        <w:t xml:space="preserve"> </w:t>
      </w:r>
      <w:r w:rsidR="00C763FF">
        <w:rPr>
          <w:rFonts w:ascii="Times New Roman" w:hAnsi="Times New Roman" w:cs="Times New Roman"/>
          <w:sz w:val="24"/>
          <w:szCs w:val="24"/>
        </w:rPr>
        <w:t xml:space="preserve"> </w:t>
      </w:r>
      <w:proofErr w:type="gramStart"/>
      <w:r w:rsidR="00C763FF">
        <w:rPr>
          <w:rFonts w:ascii="Times New Roman" w:hAnsi="Times New Roman" w:cs="Times New Roman"/>
          <w:sz w:val="24"/>
          <w:szCs w:val="24"/>
        </w:rPr>
        <w:t xml:space="preserve">“Micropropagated” </w:t>
      </w:r>
      <w:r w:rsidR="00EB3502">
        <w:rPr>
          <w:rFonts w:ascii="Times New Roman" w:hAnsi="Times New Roman" w:cs="Times New Roman"/>
          <w:sz w:val="24"/>
          <w:szCs w:val="24"/>
        </w:rPr>
        <w:t>plants refers</w:t>
      </w:r>
      <w:proofErr w:type="gramEnd"/>
      <w:r w:rsidR="00EB3502">
        <w:rPr>
          <w:rFonts w:ascii="Times New Roman" w:hAnsi="Times New Roman" w:cs="Times New Roman"/>
          <w:sz w:val="24"/>
          <w:szCs w:val="24"/>
        </w:rPr>
        <w:t xml:space="preserve"> to non-transformed plants grown in vitro. </w:t>
      </w:r>
      <w:r w:rsidR="00962866">
        <w:rPr>
          <w:rFonts w:ascii="Times New Roman" w:hAnsi="Times New Roman" w:cs="Times New Roman"/>
          <w:sz w:val="24"/>
          <w:szCs w:val="24"/>
        </w:rPr>
        <w:t xml:space="preserve">  </w:t>
      </w:r>
    </w:p>
    <w:p w:rsidR="00527760" w:rsidRDefault="00962866"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Corm</w:t>
      </w:r>
      <w:r w:rsidR="00B91773">
        <w:rPr>
          <w:rFonts w:ascii="Times New Roman" w:hAnsi="Times New Roman" w:cs="Times New Roman"/>
          <w:sz w:val="24"/>
          <w:szCs w:val="24"/>
        </w:rPr>
        <w:t>s were stored at 4</w:t>
      </w:r>
      <w:r w:rsidR="00C763FF">
        <w:rPr>
          <w:rFonts w:ascii="Times New Roman" w:hAnsi="Times New Roman" w:cs="Times New Roman"/>
          <w:sz w:val="24"/>
          <w:szCs w:val="24"/>
        </w:rPr>
        <w:t>°</w:t>
      </w:r>
      <w:r w:rsidR="00F766B6">
        <w:rPr>
          <w:rFonts w:ascii="Times New Roman" w:hAnsi="Times New Roman" w:cs="Times New Roman"/>
          <w:sz w:val="24"/>
          <w:szCs w:val="24"/>
        </w:rPr>
        <w:t>C in the dark for 6-9 months and then cultured in the light on MS medi</w:t>
      </w:r>
      <w:r w:rsidR="001C5B55">
        <w:rPr>
          <w:rFonts w:ascii="Times New Roman" w:hAnsi="Times New Roman" w:cs="Times New Roman"/>
          <w:sz w:val="24"/>
          <w:szCs w:val="24"/>
        </w:rPr>
        <w:t>um for sprouting</w:t>
      </w:r>
      <w:r w:rsidR="00F766B6">
        <w:rPr>
          <w:rFonts w:ascii="Times New Roman" w:hAnsi="Times New Roman" w:cs="Times New Roman"/>
          <w:sz w:val="24"/>
          <w:szCs w:val="24"/>
        </w:rPr>
        <w:t xml:space="preserve">.  Plants were </w:t>
      </w:r>
      <w:r>
        <w:rPr>
          <w:rFonts w:ascii="Times New Roman" w:hAnsi="Times New Roman" w:cs="Times New Roman"/>
          <w:sz w:val="24"/>
          <w:szCs w:val="24"/>
        </w:rPr>
        <w:t>initiated from corm</w:t>
      </w:r>
      <w:r w:rsidR="00F766B6">
        <w:rPr>
          <w:rFonts w:ascii="Times New Roman" w:hAnsi="Times New Roman" w:cs="Times New Roman"/>
          <w:sz w:val="24"/>
          <w:szCs w:val="24"/>
        </w:rPr>
        <w:t>s each year</w:t>
      </w:r>
      <w:r w:rsidR="0032689A">
        <w:rPr>
          <w:rFonts w:ascii="Times New Roman" w:hAnsi="Times New Roman" w:cs="Times New Roman"/>
          <w:sz w:val="24"/>
          <w:szCs w:val="24"/>
        </w:rPr>
        <w:t>.</w:t>
      </w:r>
      <w:r w:rsidR="00527760">
        <w:rPr>
          <w:rFonts w:ascii="Times New Roman" w:hAnsi="Times New Roman" w:cs="Times New Roman"/>
          <w:sz w:val="24"/>
          <w:szCs w:val="24"/>
        </w:rPr>
        <w:tab/>
      </w:r>
    </w:p>
    <w:p w:rsidR="00527760" w:rsidRDefault="001C5B55"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Sprouting</w:t>
      </w:r>
      <w:r w:rsidR="005F68BE">
        <w:rPr>
          <w:rFonts w:ascii="Times New Roman" w:hAnsi="Times New Roman" w:cs="Times New Roman"/>
          <w:sz w:val="24"/>
          <w:szCs w:val="24"/>
        </w:rPr>
        <w:t xml:space="preserve"> of the corms in vitro </w:t>
      </w:r>
      <w:r w:rsidR="00EB3502">
        <w:rPr>
          <w:rFonts w:ascii="Times New Roman" w:hAnsi="Times New Roman" w:cs="Times New Roman"/>
          <w:sz w:val="24"/>
          <w:szCs w:val="24"/>
        </w:rPr>
        <w:t xml:space="preserve">was assessed by placing 10 corms/Petri </w:t>
      </w:r>
      <w:proofErr w:type="gramStart"/>
      <w:r w:rsidR="00EB3502">
        <w:rPr>
          <w:rFonts w:ascii="Times New Roman" w:hAnsi="Times New Roman" w:cs="Times New Roman"/>
          <w:sz w:val="24"/>
          <w:szCs w:val="24"/>
        </w:rPr>
        <w:t>plate</w:t>
      </w:r>
      <w:proofErr w:type="gramEnd"/>
      <w:r w:rsidR="00EB3502">
        <w:rPr>
          <w:rFonts w:ascii="Times New Roman" w:hAnsi="Times New Roman" w:cs="Times New Roman"/>
          <w:sz w:val="24"/>
          <w:szCs w:val="24"/>
        </w:rPr>
        <w:t xml:space="preserve"> on MS medium in the light.  Three Petri plates of corms were grown for each plant line</w:t>
      </w:r>
      <w:r w:rsidR="00EB446C">
        <w:rPr>
          <w:rFonts w:ascii="Times New Roman" w:hAnsi="Times New Roman" w:cs="Times New Roman"/>
          <w:sz w:val="24"/>
          <w:szCs w:val="24"/>
        </w:rPr>
        <w:t>,</w:t>
      </w:r>
      <w:r w:rsidR="00EB3502">
        <w:rPr>
          <w:rFonts w:ascii="Times New Roman" w:hAnsi="Times New Roman" w:cs="Times New Roman"/>
          <w:sz w:val="24"/>
          <w:szCs w:val="24"/>
        </w:rPr>
        <w:t xml:space="preserve"> if available</w:t>
      </w:r>
      <w:r w:rsidR="00EB446C">
        <w:rPr>
          <w:rFonts w:ascii="Times New Roman" w:hAnsi="Times New Roman" w:cs="Times New Roman"/>
          <w:sz w:val="24"/>
          <w:szCs w:val="24"/>
        </w:rPr>
        <w:t>,</w:t>
      </w:r>
      <w:r w:rsidR="00EB3502">
        <w:rPr>
          <w:rFonts w:ascii="Times New Roman" w:hAnsi="Times New Roman" w:cs="Times New Roman"/>
          <w:sz w:val="24"/>
          <w:szCs w:val="24"/>
        </w:rPr>
        <w:t xml:space="preserve"> </w:t>
      </w:r>
      <w:r>
        <w:rPr>
          <w:rFonts w:ascii="Times New Roman" w:hAnsi="Times New Roman" w:cs="Times New Roman"/>
          <w:sz w:val="24"/>
          <w:szCs w:val="24"/>
        </w:rPr>
        <w:t>to determine the sprouting percentage</w:t>
      </w:r>
      <w:r w:rsidR="00EB3502">
        <w:rPr>
          <w:rFonts w:ascii="Times New Roman" w:hAnsi="Times New Roman" w:cs="Times New Roman"/>
          <w:sz w:val="24"/>
          <w:szCs w:val="24"/>
        </w:rPr>
        <w:t>.</w:t>
      </w:r>
    </w:p>
    <w:p w:rsidR="00BC3446" w:rsidRDefault="00962866" w:rsidP="005A5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Regenerated plants of </w:t>
      </w:r>
      <w:r w:rsidR="00C763FF">
        <w:rPr>
          <w:rFonts w:ascii="Times New Roman" w:hAnsi="Times New Roman" w:cs="Times New Roman"/>
          <w:sz w:val="24"/>
          <w:szCs w:val="24"/>
        </w:rPr>
        <w:t>‘</w:t>
      </w:r>
      <w:r>
        <w:rPr>
          <w:rFonts w:ascii="Times New Roman" w:hAnsi="Times New Roman" w:cs="Times New Roman"/>
          <w:sz w:val="24"/>
          <w:szCs w:val="24"/>
        </w:rPr>
        <w:t>Peter Pears</w:t>
      </w:r>
      <w:r w:rsidR="00C763FF">
        <w:rPr>
          <w:rFonts w:ascii="Times New Roman" w:hAnsi="Times New Roman" w:cs="Times New Roman"/>
          <w:sz w:val="24"/>
          <w:szCs w:val="24"/>
        </w:rPr>
        <w:t>’</w:t>
      </w:r>
      <w:r>
        <w:rPr>
          <w:rFonts w:ascii="Times New Roman" w:hAnsi="Times New Roman" w:cs="Times New Roman"/>
          <w:sz w:val="24"/>
          <w:szCs w:val="24"/>
        </w:rPr>
        <w:t xml:space="preserve"> and </w:t>
      </w:r>
      <w:r w:rsidR="00C763FF">
        <w:rPr>
          <w:rFonts w:ascii="Times New Roman" w:hAnsi="Times New Roman" w:cs="Times New Roman"/>
          <w:sz w:val="24"/>
          <w:szCs w:val="24"/>
        </w:rPr>
        <w:t>‘</w:t>
      </w:r>
      <w:r>
        <w:rPr>
          <w:rFonts w:ascii="Times New Roman" w:hAnsi="Times New Roman" w:cs="Times New Roman"/>
          <w:sz w:val="24"/>
          <w:szCs w:val="24"/>
        </w:rPr>
        <w:t>Jenny Lee</w:t>
      </w:r>
      <w:r w:rsidR="00C763FF">
        <w:rPr>
          <w:rFonts w:ascii="Times New Roman" w:hAnsi="Times New Roman" w:cs="Times New Roman"/>
          <w:sz w:val="24"/>
          <w:szCs w:val="24"/>
        </w:rPr>
        <w:t>’</w:t>
      </w:r>
      <w:r>
        <w:rPr>
          <w:rFonts w:ascii="Times New Roman" w:hAnsi="Times New Roman" w:cs="Times New Roman"/>
          <w:sz w:val="24"/>
          <w:szCs w:val="24"/>
        </w:rPr>
        <w:t xml:space="preserve"> were obtained by culturing plants </w:t>
      </w:r>
      <w:r w:rsidR="00B90AB2">
        <w:rPr>
          <w:rFonts w:ascii="Times New Roman" w:hAnsi="Times New Roman" w:cs="Times New Roman"/>
          <w:sz w:val="24"/>
          <w:szCs w:val="24"/>
        </w:rPr>
        <w:t xml:space="preserve">growing in vitro </w:t>
      </w:r>
      <w:r>
        <w:rPr>
          <w:rFonts w:ascii="Times New Roman" w:hAnsi="Times New Roman" w:cs="Times New Roman"/>
          <w:sz w:val="24"/>
          <w:szCs w:val="24"/>
        </w:rPr>
        <w:t>on MS m</w:t>
      </w:r>
      <w:r w:rsidR="003E34F6">
        <w:rPr>
          <w:rFonts w:ascii="Times New Roman" w:hAnsi="Times New Roman" w:cs="Times New Roman"/>
          <w:sz w:val="24"/>
          <w:szCs w:val="24"/>
        </w:rPr>
        <w:t xml:space="preserve">edium supplemented with 2.3 </w:t>
      </w:r>
      <w:proofErr w:type="spellStart"/>
      <w:r w:rsidR="003E34F6">
        <w:rPr>
          <w:rFonts w:ascii="Times New Roman" w:hAnsi="Times New Roman" w:cs="Times New Roman"/>
          <w:sz w:val="24"/>
          <w:szCs w:val="24"/>
        </w:rPr>
        <w:t>μM</w:t>
      </w:r>
      <w:proofErr w:type="spellEnd"/>
      <w:r>
        <w:rPr>
          <w:rFonts w:ascii="Times New Roman" w:hAnsi="Times New Roman" w:cs="Times New Roman"/>
          <w:sz w:val="24"/>
          <w:szCs w:val="24"/>
        </w:rPr>
        <w:t xml:space="preserve"> 2,4-D for 6 months</w:t>
      </w:r>
      <w:r w:rsidR="00B90AB2">
        <w:rPr>
          <w:rFonts w:ascii="Times New Roman" w:hAnsi="Times New Roman" w:cs="Times New Roman"/>
          <w:sz w:val="24"/>
          <w:szCs w:val="24"/>
        </w:rPr>
        <w:t xml:space="preserve"> to induce embryogenic callus</w:t>
      </w:r>
      <w:r w:rsidR="0099774C">
        <w:rPr>
          <w:rFonts w:ascii="Times New Roman" w:hAnsi="Times New Roman" w:cs="Times New Roman"/>
          <w:sz w:val="24"/>
          <w:szCs w:val="24"/>
        </w:rPr>
        <w:t xml:space="preserve"> (</w:t>
      </w:r>
      <w:proofErr w:type="spellStart"/>
      <w:r w:rsidR="0099774C">
        <w:rPr>
          <w:rFonts w:ascii="Times New Roman" w:hAnsi="Times New Roman" w:cs="Times New Roman"/>
          <w:sz w:val="24"/>
          <w:szCs w:val="24"/>
        </w:rPr>
        <w:t>Kamo</w:t>
      </w:r>
      <w:proofErr w:type="spellEnd"/>
      <w:r w:rsidR="0099774C">
        <w:rPr>
          <w:rFonts w:ascii="Times New Roman" w:hAnsi="Times New Roman" w:cs="Times New Roman"/>
          <w:sz w:val="24"/>
          <w:szCs w:val="24"/>
        </w:rPr>
        <w:t xml:space="preserve"> et al.</w:t>
      </w:r>
      <w:r w:rsidR="001368B0">
        <w:rPr>
          <w:rFonts w:ascii="Times New Roman" w:hAnsi="Times New Roman" w:cs="Times New Roman"/>
          <w:sz w:val="24"/>
          <w:szCs w:val="24"/>
        </w:rPr>
        <w:t xml:space="preserve"> </w:t>
      </w:r>
      <w:r w:rsidR="00E70DD6">
        <w:rPr>
          <w:rFonts w:ascii="Times New Roman" w:hAnsi="Times New Roman" w:cs="Times New Roman"/>
          <w:sz w:val="24"/>
          <w:szCs w:val="24"/>
        </w:rPr>
        <w:t>1990</w:t>
      </w:r>
      <w:r w:rsidR="001368B0">
        <w:rPr>
          <w:rFonts w:ascii="Times New Roman" w:hAnsi="Times New Roman" w:cs="Times New Roman"/>
          <w:sz w:val="24"/>
          <w:szCs w:val="24"/>
        </w:rPr>
        <w:t>)</w:t>
      </w:r>
      <w:r w:rsidR="00B90AB2">
        <w:rPr>
          <w:rFonts w:ascii="Times New Roman" w:hAnsi="Times New Roman" w:cs="Times New Roman"/>
          <w:sz w:val="24"/>
          <w:szCs w:val="24"/>
        </w:rPr>
        <w:t xml:space="preserve">.  </w:t>
      </w:r>
      <w:r>
        <w:rPr>
          <w:rFonts w:ascii="Times New Roman" w:hAnsi="Times New Roman" w:cs="Times New Roman"/>
          <w:sz w:val="24"/>
          <w:szCs w:val="24"/>
        </w:rPr>
        <w:t>Embryogenic callus formed after two months</w:t>
      </w:r>
      <w:r w:rsidR="005F68BE">
        <w:rPr>
          <w:rFonts w:ascii="Times New Roman" w:hAnsi="Times New Roman" w:cs="Times New Roman"/>
          <w:sz w:val="24"/>
          <w:szCs w:val="24"/>
        </w:rPr>
        <w:t xml:space="preserve"> from the base of the plant</w:t>
      </w:r>
      <w:r>
        <w:rPr>
          <w:rFonts w:ascii="Times New Roman" w:hAnsi="Times New Roman" w:cs="Times New Roman"/>
          <w:sz w:val="24"/>
          <w:szCs w:val="24"/>
        </w:rPr>
        <w:t>, and it was maintained in the dark</w:t>
      </w:r>
      <w:r w:rsidR="00B90AB2">
        <w:rPr>
          <w:rFonts w:ascii="Times New Roman" w:hAnsi="Times New Roman" w:cs="Times New Roman"/>
          <w:sz w:val="24"/>
          <w:szCs w:val="24"/>
        </w:rPr>
        <w:t xml:space="preserve"> </w:t>
      </w:r>
      <w:r w:rsidR="005D4A91">
        <w:rPr>
          <w:rFonts w:ascii="Times New Roman" w:hAnsi="Times New Roman" w:cs="Times New Roman"/>
          <w:sz w:val="24"/>
          <w:szCs w:val="24"/>
        </w:rPr>
        <w:t>at 25</w:t>
      </w:r>
      <w:r w:rsidR="00B90AB2">
        <w:rPr>
          <w:rFonts w:ascii="Times New Roman" w:hAnsi="Times New Roman" w:cs="Times New Roman"/>
          <w:sz w:val="24"/>
          <w:szCs w:val="24"/>
        </w:rPr>
        <w:t xml:space="preserve">°C on MS medium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sidR="00B90AB2">
        <w:rPr>
          <w:rFonts w:ascii="Times New Roman" w:hAnsi="Times New Roman" w:cs="Times New Roman"/>
          <w:sz w:val="24"/>
          <w:szCs w:val="24"/>
        </w:rPr>
        <w:t>2,4-D</w:t>
      </w:r>
      <w:r w:rsidR="001C5B55">
        <w:rPr>
          <w:rFonts w:ascii="Times New Roman" w:hAnsi="Times New Roman" w:cs="Times New Roman"/>
          <w:sz w:val="24"/>
          <w:szCs w:val="24"/>
        </w:rPr>
        <w:t xml:space="preserve">.  </w:t>
      </w:r>
      <w:r w:rsidR="001C5B55">
        <w:rPr>
          <w:rFonts w:ascii="Times New Roman" w:hAnsi="Times New Roman" w:cs="Times New Roman"/>
          <w:sz w:val="24"/>
          <w:szCs w:val="24"/>
        </w:rPr>
        <w:lastRenderedPageBreak/>
        <w:t>Subcultures</w:t>
      </w:r>
      <w:r>
        <w:rPr>
          <w:rFonts w:ascii="Times New Roman" w:hAnsi="Times New Roman" w:cs="Times New Roman"/>
          <w:sz w:val="24"/>
          <w:szCs w:val="24"/>
        </w:rPr>
        <w:t xml:space="preserve"> to fresh medium were performed</w:t>
      </w:r>
      <w:r w:rsidR="00B90AB2">
        <w:rPr>
          <w:rFonts w:ascii="Times New Roman" w:hAnsi="Times New Roman" w:cs="Times New Roman"/>
          <w:sz w:val="24"/>
          <w:szCs w:val="24"/>
        </w:rPr>
        <w:t xml:space="preserve"> monthly.  Six</w:t>
      </w:r>
      <w:r w:rsidR="00EB3502">
        <w:rPr>
          <w:rFonts w:ascii="Times New Roman" w:hAnsi="Times New Roman" w:cs="Times New Roman"/>
          <w:sz w:val="24"/>
          <w:szCs w:val="24"/>
        </w:rPr>
        <w:t>-</w:t>
      </w:r>
      <w:r w:rsidR="00B90AB2">
        <w:rPr>
          <w:rFonts w:ascii="Times New Roman" w:hAnsi="Times New Roman" w:cs="Times New Roman"/>
          <w:sz w:val="24"/>
          <w:szCs w:val="24"/>
        </w:rPr>
        <w:t>month</w:t>
      </w:r>
      <w:r w:rsidR="00EB3502">
        <w:rPr>
          <w:rFonts w:ascii="Times New Roman" w:hAnsi="Times New Roman" w:cs="Times New Roman"/>
          <w:sz w:val="24"/>
          <w:szCs w:val="24"/>
        </w:rPr>
        <w:t>-</w:t>
      </w:r>
      <w:r w:rsidR="00B90AB2">
        <w:rPr>
          <w:rFonts w:ascii="Times New Roman" w:hAnsi="Times New Roman" w:cs="Times New Roman"/>
          <w:sz w:val="24"/>
          <w:szCs w:val="24"/>
        </w:rPr>
        <w:t xml:space="preserve">old </w:t>
      </w:r>
      <w:r w:rsidR="001C5B55">
        <w:rPr>
          <w:rFonts w:ascii="Times New Roman" w:hAnsi="Times New Roman" w:cs="Times New Roman"/>
          <w:sz w:val="24"/>
          <w:szCs w:val="24"/>
        </w:rPr>
        <w:t xml:space="preserve">callus was </w:t>
      </w:r>
      <w:proofErr w:type="spellStart"/>
      <w:r w:rsidR="001C5B55">
        <w:rPr>
          <w:rFonts w:ascii="Times New Roman" w:hAnsi="Times New Roman" w:cs="Times New Roman"/>
          <w:sz w:val="24"/>
          <w:szCs w:val="24"/>
        </w:rPr>
        <w:t>subcultur</w:t>
      </w:r>
      <w:r w:rsidR="003E34F6">
        <w:rPr>
          <w:rFonts w:ascii="Times New Roman" w:hAnsi="Times New Roman" w:cs="Times New Roman"/>
          <w:sz w:val="24"/>
          <w:szCs w:val="24"/>
        </w:rPr>
        <w:t>ed</w:t>
      </w:r>
      <w:proofErr w:type="spellEnd"/>
      <w:r w:rsidR="003E34F6">
        <w:rPr>
          <w:rFonts w:ascii="Times New Roman" w:hAnsi="Times New Roman" w:cs="Times New Roman"/>
          <w:sz w:val="24"/>
          <w:szCs w:val="24"/>
        </w:rPr>
        <w:t xml:space="preserve"> to MS medium lacking plant growth regulator</w:t>
      </w:r>
      <w:r>
        <w:rPr>
          <w:rFonts w:ascii="Times New Roman" w:hAnsi="Times New Roman" w:cs="Times New Roman"/>
          <w:sz w:val="24"/>
          <w:szCs w:val="24"/>
        </w:rPr>
        <w:t xml:space="preserve">s for </w:t>
      </w:r>
      <w:r w:rsidR="00B90AB2">
        <w:rPr>
          <w:rFonts w:ascii="Times New Roman" w:hAnsi="Times New Roman" w:cs="Times New Roman"/>
          <w:sz w:val="24"/>
          <w:szCs w:val="24"/>
        </w:rPr>
        <w:t xml:space="preserve">plant </w:t>
      </w:r>
      <w:r>
        <w:rPr>
          <w:rFonts w:ascii="Times New Roman" w:hAnsi="Times New Roman" w:cs="Times New Roman"/>
          <w:sz w:val="24"/>
          <w:szCs w:val="24"/>
        </w:rPr>
        <w:t>regeneration.</w:t>
      </w:r>
      <w:r w:rsidR="00B90AB2">
        <w:rPr>
          <w:rFonts w:ascii="Times New Roman" w:hAnsi="Times New Roman" w:cs="Times New Roman"/>
          <w:sz w:val="24"/>
          <w:szCs w:val="24"/>
        </w:rPr>
        <w:t xml:space="preserve">  </w:t>
      </w:r>
      <w:r w:rsidR="00EB3502">
        <w:rPr>
          <w:rFonts w:ascii="Times New Roman" w:hAnsi="Times New Roman" w:cs="Times New Roman"/>
          <w:sz w:val="24"/>
          <w:szCs w:val="24"/>
        </w:rPr>
        <w:t>Small plant</w:t>
      </w:r>
      <w:r w:rsidR="00B90AB2">
        <w:rPr>
          <w:rFonts w:ascii="Times New Roman" w:hAnsi="Times New Roman" w:cs="Times New Roman"/>
          <w:sz w:val="24"/>
          <w:szCs w:val="24"/>
        </w:rPr>
        <w:t>s approximatel</w:t>
      </w:r>
      <w:r w:rsidR="001C5B55">
        <w:rPr>
          <w:rFonts w:ascii="Times New Roman" w:hAnsi="Times New Roman" w:cs="Times New Roman"/>
          <w:sz w:val="24"/>
          <w:szCs w:val="24"/>
        </w:rPr>
        <w:t>y 1 cm in height</w:t>
      </w:r>
      <w:r w:rsidR="005200BE">
        <w:rPr>
          <w:rFonts w:ascii="Times New Roman" w:hAnsi="Times New Roman" w:cs="Times New Roman"/>
          <w:sz w:val="24"/>
          <w:szCs w:val="24"/>
        </w:rPr>
        <w:t xml:space="preserve"> </w:t>
      </w:r>
      <w:proofErr w:type="gramStart"/>
      <w:r w:rsidR="005200BE">
        <w:rPr>
          <w:rFonts w:ascii="Times New Roman" w:hAnsi="Times New Roman" w:cs="Times New Roman"/>
          <w:sz w:val="24"/>
          <w:szCs w:val="24"/>
        </w:rPr>
        <w:t>were</w:t>
      </w:r>
      <w:proofErr w:type="gramEnd"/>
      <w:r w:rsidR="005200BE">
        <w:rPr>
          <w:rFonts w:ascii="Times New Roman" w:hAnsi="Times New Roman" w:cs="Times New Roman"/>
          <w:sz w:val="24"/>
          <w:szCs w:val="24"/>
        </w:rPr>
        <w:t xml:space="preserve"> transferred to</w:t>
      </w:r>
      <w:r w:rsidR="00B90AB2">
        <w:rPr>
          <w:rFonts w:ascii="Times New Roman" w:hAnsi="Times New Roman" w:cs="Times New Roman"/>
          <w:sz w:val="24"/>
          <w:szCs w:val="24"/>
        </w:rPr>
        <w:t xml:space="preserve"> light</w:t>
      </w:r>
      <w:r w:rsidR="005200BE">
        <w:rPr>
          <w:rFonts w:ascii="Times New Roman" w:hAnsi="Times New Roman" w:cs="Times New Roman"/>
          <w:sz w:val="24"/>
          <w:szCs w:val="24"/>
        </w:rPr>
        <w:t xml:space="preserve"> conditions for </w:t>
      </w:r>
      <w:r w:rsidR="00526F89">
        <w:rPr>
          <w:rFonts w:ascii="Times New Roman" w:hAnsi="Times New Roman" w:cs="Times New Roman"/>
          <w:sz w:val="24"/>
          <w:szCs w:val="24"/>
        </w:rPr>
        <w:t xml:space="preserve">further </w:t>
      </w:r>
      <w:r w:rsidR="005200BE">
        <w:rPr>
          <w:rFonts w:ascii="Times New Roman" w:hAnsi="Times New Roman" w:cs="Times New Roman"/>
          <w:sz w:val="24"/>
          <w:szCs w:val="24"/>
        </w:rPr>
        <w:t>growth</w:t>
      </w:r>
      <w:r w:rsidR="00B90AB2">
        <w:rPr>
          <w:rFonts w:ascii="Times New Roman" w:hAnsi="Times New Roman" w:cs="Times New Roman"/>
          <w:sz w:val="24"/>
          <w:szCs w:val="24"/>
        </w:rPr>
        <w:t>.</w:t>
      </w:r>
      <w:r w:rsidR="00C763FF">
        <w:rPr>
          <w:rFonts w:ascii="Times New Roman" w:hAnsi="Times New Roman" w:cs="Times New Roman"/>
          <w:sz w:val="24"/>
          <w:szCs w:val="24"/>
        </w:rPr>
        <w:t xml:space="preserve">  </w:t>
      </w:r>
      <w:proofErr w:type="gramStart"/>
      <w:r w:rsidR="00C763FF">
        <w:rPr>
          <w:rFonts w:ascii="Times New Roman" w:hAnsi="Times New Roman" w:cs="Times New Roman"/>
          <w:sz w:val="24"/>
          <w:szCs w:val="24"/>
        </w:rPr>
        <w:t xml:space="preserve">“Regenerated” </w:t>
      </w:r>
      <w:r w:rsidR="00EB3502">
        <w:rPr>
          <w:rFonts w:ascii="Times New Roman" w:hAnsi="Times New Roman" w:cs="Times New Roman"/>
          <w:sz w:val="24"/>
          <w:szCs w:val="24"/>
        </w:rPr>
        <w:t>plants refers</w:t>
      </w:r>
      <w:proofErr w:type="gramEnd"/>
      <w:r w:rsidR="00EB3502">
        <w:rPr>
          <w:rFonts w:ascii="Times New Roman" w:hAnsi="Times New Roman" w:cs="Times New Roman"/>
          <w:sz w:val="24"/>
          <w:szCs w:val="24"/>
        </w:rPr>
        <w:t xml:space="preserve"> to n</w:t>
      </w:r>
      <w:r w:rsidR="00E62C7E">
        <w:rPr>
          <w:rFonts w:ascii="Times New Roman" w:hAnsi="Times New Roman" w:cs="Times New Roman"/>
          <w:sz w:val="24"/>
          <w:szCs w:val="24"/>
        </w:rPr>
        <w:t xml:space="preserve">on-transformed plants </w:t>
      </w:r>
      <w:r w:rsidR="00EB3502">
        <w:rPr>
          <w:rFonts w:ascii="Times New Roman" w:hAnsi="Times New Roman" w:cs="Times New Roman"/>
          <w:sz w:val="24"/>
          <w:szCs w:val="24"/>
        </w:rPr>
        <w:t>regenerated from embryogenic callus.</w:t>
      </w:r>
      <w:r>
        <w:rPr>
          <w:rFonts w:ascii="Times New Roman" w:hAnsi="Times New Roman" w:cs="Times New Roman"/>
          <w:sz w:val="24"/>
          <w:szCs w:val="24"/>
        </w:rPr>
        <w:t xml:space="preserve"> </w:t>
      </w:r>
      <w:r w:rsidR="005D4A91">
        <w:rPr>
          <w:rFonts w:ascii="Times New Roman" w:hAnsi="Times New Roman" w:cs="Times New Roman"/>
          <w:sz w:val="24"/>
          <w:szCs w:val="24"/>
        </w:rPr>
        <w:t xml:space="preserve">  </w:t>
      </w:r>
      <w:r>
        <w:rPr>
          <w:rFonts w:ascii="Times New Roman" w:hAnsi="Times New Roman" w:cs="Times New Roman"/>
          <w:sz w:val="24"/>
          <w:szCs w:val="24"/>
        </w:rPr>
        <w:t xml:space="preserve"> </w:t>
      </w:r>
      <w:r w:rsidR="008E2243">
        <w:rPr>
          <w:rFonts w:ascii="Times New Roman" w:hAnsi="Times New Roman" w:cs="Times New Roman"/>
          <w:sz w:val="24"/>
          <w:szCs w:val="24"/>
        </w:rPr>
        <w:tab/>
      </w:r>
      <w:r w:rsidR="008E2243">
        <w:rPr>
          <w:rFonts w:ascii="Times New Roman" w:hAnsi="Times New Roman" w:cs="Times New Roman"/>
          <w:sz w:val="24"/>
          <w:szCs w:val="24"/>
        </w:rPr>
        <w:tab/>
      </w:r>
      <w:r>
        <w:rPr>
          <w:rFonts w:ascii="Times New Roman" w:hAnsi="Times New Roman" w:cs="Times New Roman"/>
          <w:sz w:val="24"/>
          <w:szCs w:val="24"/>
        </w:rPr>
        <w:t xml:space="preserve"> </w:t>
      </w:r>
      <w:r w:rsidR="00F766B6">
        <w:rPr>
          <w:rFonts w:ascii="Times New Roman" w:hAnsi="Times New Roman" w:cs="Times New Roman"/>
          <w:sz w:val="24"/>
          <w:szCs w:val="24"/>
        </w:rPr>
        <w:t xml:space="preserve"> </w:t>
      </w:r>
    </w:p>
    <w:p w:rsidR="001F1917" w:rsidRPr="00610371" w:rsidRDefault="001F1917"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Plants in the greenhouse</w:t>
      </w:r>
    </w:p>
    <w:p w:rsidR="00F766B6" w:rsidRDefault="005D4A91"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Corms </w:t>
      </w:r>
      <w:r w:rsidR="00106EE3">
        <w:rPr>
          <w:rFonts w:ascii="Times New Roman" w:hAnsi="Times New Roman" w:cs="Times New Roman"/>
          <w:sz w:val="24"/>
          <w:szCs w:val="24"/>
        </w:rPr>
        <w:t>collected from plants grown in vitro</w:t>
      </w:r>
      <w:r>
        <w:rPr>
          <w:rFonts w:ascii="Times New Roman" w:hAnsi="Times New Roman" w:cs="Times New Roman"/>
          <w:sz w:val="24"/>
          <w:szCs w:val="24"/>
        </w:rPr>
        <w:t xml:space="preserve"> were exposed for 6-9 months to 4°C before being </w:t>
      </w:r>
      <w:r w:rsidR="00EB446C">
        <w:rPr>
          <w:rFonts w:ascii="Times New Roman" w:hAnsi="Times New Roman" w:cs="Times New Roman"/>
          <w:sz w:val="24"/>
          <w:szCs w:val="24"/>
        </w:rPr>
        <w:t xml:space="preserve">planted in </w:t>
      </w:r>
      <w:proofErr w:type="spellStart"/>
      <w:r w:rsidR="00EB446C">
        <w:rPr>
          <w:rFonts w:ascii="Times New Roman" w:hAnsi="Times New Roman" w:cs="Times New Roman"/>
          <w:sz w:val="24"/>
          <w:szCs w:val="24"/>
        </w:rPr>
        <w:t>Metrom</w:t>
      </w:r>
      <w:r w:rsidR="00F766B6">
        <w:rPr>
          <w:rFonts w:ascii="Times New Roman" w:hAnsi="Times New Roman" w:cs="Times New Roman"/>
          <w:sz w:val="24"/>
          <w:szCs w:val="24"/>
        </w:rPr>
        <w:t>ix</w:t>
      </w:r>
      <w:proofErr w:type="spellEnd"/>
      <w:r w:rsidR="00F766B6">
        <w:rPr>
          <w:rFonts w:ascii="Times New Roman" w:hAnsi="Times New Roman" w:cs="Times New Roman"/>
          <w:sz w:val="24"/>
          <w:szCs w:val="24"/>
        </w:rPr>
        <w:t xml:space="preserve"> </w:t>
      </w:r>
      <w:r w:rsidR="008621CD">
        <w:rPr>
          <w:rFonts w:ascii="Times New Roman" w:hAnsi="Times New Roman" w:cs="Times New Roman"/>
          <w:sz w:val="24"/>
          <w:szCs w:val="24"/>
        </w:rPr>
        <w:t xml:space="preserve">200 </w:t>
      </w:r>
      <w:r w:rsidR="00F766B6">
        <w:rPr>
          <w:rFonts w:ascii="Times New Roman" w:hAnsi="Times New Roman" w:cs="Times New Roman"/>
          <w:sz w:val="24"/>
          <w:szCs w:val="24"/>
        </w:rPr>
        <w:t>(</w:t>
      </w:r>
      <w:r w:rsidR="008621CD">
        <w:rPr>
          <w:rFonts w:ascii="Times New Roman" w:hAnsi="Times New Roman" w:cs="Times New Roman"/>
          <w:sz w:val="24"/>
          <w:szCs w:val="24"/>
        </w:rPr>
        <w:t>Scotts Company, Mary</w:t>
      </w:r>
      <w:r w:rsidR="00EB446C">
        <w:rPr>
          <w:rFonts w:ascii="Times New Roman" w:hAnsi="Times New Roman" w:cs="Times New Roman"/>
          <w:sz w:val="24"/>
          <w:szCs w:val="24"/>
        </w:rPr>
        <w:t>s</w:t>
      </w:r>
      <w:r w:rsidR="008621CD">
        <w:rPr>
          <w:rFonts w:ascii="Times New Roman" w:hAnsi="Times New Roman" w:cs="Times New Roman"/>
          <w:sz w:val="24"/>
          <w:szCs w:val="24"/>
        </w:rPr>
        <w:t>ville, OH</w:t>
      </w:r>
      <w:r>
        <w:rPr>
          <w:rFonts w:ascii="Times New Roman" w:hAnsi="Times New Roman" w:cs="Times New Roman"/>
          <w:sz w:val="24"/>
          <w:szCs w:val="24"/>
        </w:rPr>
        <w:t xml:space="preserve">) in clay pots </w:t>
      </w:r>
      <w:r w:rsidR="00F766B6">
        <w:rPr>
          <w:rFonts w:ascii="Times New Roman" w:hAnsi="Times New Roman" w:cs="Times New Roman"/>
          <w:sz w:val="24"/>
          <w:szCs w:val="24"/>
        </w:rPr>
        <w:t xml:space="preserve">in the greenhouse. </w:t>
      </w:r>
      <w:r w:rsidR="008621CD">
        <w:rPr>
          <w:rFonts w:ascii="Times New Roman" w:hAnsi="Times New Roman" w:cs="Times New Roman"/>
          <w:sz w:val="24"/>
          <w:szCs w:val="24"/>
        </w:rPr>
        <w:t>Plants were grown in the greenhouse from April through November</w:t>
      </w:r>
      <w:r w:rsidR="00C004FA">
        <w:rPr>
          <w:rFonts w:ascii="Times New Roman" w:hAnsi="Times New Roman" w:cs="Times New Roman"/>
          <w:sz w:val="24"/>
          <w:szCs w:val="24"/>
        </w:rPr>
        <w:t xml:space="preserve">. </w:t>
      </w:r>
      <w:r w:rsidR="00F766B6">
        <w:rPr>
          <w:rFonts w:ascii="Times New Roman" w:hAnsi="Times New Roman" w:cs="Times New Roman"/>
          <w:sz w:val="24"/>
          <w:szCs w:val="24"/>
        </w:rPr>
        <w:t xml:space="preserve"> The greenhouse </w:t>
      </w:r>
      <w:r w:rsidR="00B91773">
        <w:rPr>
          <w:rFonts w:ascii="Times New Roman" w:hAnsi="Times New Roman" w:cs="Times New Roman"/>
          <w:sz w:val="24"/>
          <w:szCs w:val="24"/>
        </w:rPr>
        <w:t>temperature was maintained at 24-25°C duri</w:t>
      </w:r>
      <w:r w:rsidR="0032689A">
        <w:rPr>
          <w:rFonts w:ascii="Times New Roman" w:hAnsi="Times New Roman" w:cs="Times New Roman"/>
          <w:sz w:val="24"/>
          <w:szCs w:val="24"/>
        </w:rPr>
        <w:t>ng the day and 21-2</w:t>
      </w:r>
      <w:r w:rsidR="00B91773">
        <w:rPr>
          <w:rFonts w:ascii="Times New Roman" w:hAnsi="Times New Roman" w:cs="Times New Roman"/>
          <w:sz w:val="24"/>
          <w:szCs w:val="24"/>
        </w:rPr>
        <w:t>3°C at</w:t>
      </w:r>
      <w:r w:rsidR="00F766B6">
        <w:rPr>
          <w:rFonts w:ascii="Times New Roman" w:hAnsi="Times New Roman" w:cs="Times New Roman"/>
          <w:sz w:val="24"/>
          <w:szCs w:val="24"/>
        </w:rPr>
        <w:t xml:space="preserve"> night.   </w:t>
      </w:r>
    </w:p>
    <w:p w:rsidR="00106EE3" w:rsidRDefault="00106EE3"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length of the longest leaf was measured from ten plants for each plant line.  </w:t>
      </w:r>
    </w:p>
    <w:p w:rsidR="001F1917" w:rsidRPr="00610371" w:rsidRDefault="003E34F6"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 xml:space="preserve">Transformation </w:t>
      </w:r>
    </w:p>
    <w:p w:rsidR="002A7FB1" w:rsidRDefault="00B91773" w:rsidP="005A51D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63FF">
        <w:rPr>
          <w:rFonts w:ascii="Times New Roman" w:hAnsi="Times New Roman" w:cs="Times New Roman"/>
          <w:sz w:val="24"/>
          <w:szCs w:val="24"/>
        </w:rPr>
        <w:t>Suspension cells were initiated f</w:t>
      </w:r>
      <w:r w:rsidR="005200BE">
        <w:rPr>
          <w:rFonts w:ascii="Times New Roman" w:hAnsi="Times New Roman" w:cs="Times New Roman"/>
          <w:sz w:val="24"/>
          <w:szCs w:val="24"/>
        </w:rPr>
        <w:t xml:space="preserve">rom embryogenic callus </w:t>
      </w:r>
      <w:r w:rsidR="00C763FF">
        <w:rPr>
          <w:rFonts w:ascii="Times New Roman" w:hAnsi="Times New Roman" w:cs="Times New Roman"/>
          <w:sz w:val="24"/>
          <w:szCs w:val="24"/>
        </w:rPr>
        <w:t>induced from in vitro-grown plantlets as described under “Plant</w:t>
      </w:r>
      <w:r w:rsidR="002A7FB1">
        <w:rPr>
          <w:rFonts w:ascii="Times New Roman" w:hAnsi="Times New Roman" w:cs="Times New Roman"/>
          <w:sz w:val="24"/>
          <w:szCs w:val="24"/>
        </w:rPr>
        <w:t>s</w:t>
      </w:r>
      <w:r w:rsidR="00C763FF">
        <w:rPr>
          <w:rFonts w:ascii="Times New Roman" w:hAnsi="Times New Roman" w:cs="Times New Roman"/>
          <w:sz w:val="24"/>
          <w:szCs w:val="24"/>
        </w:rPr>
        <w:t xml:space="preserve"> in vitro”.</w:t>
      </w:r>
      <w:r w:rsidR="002A7FB1">
        <w:rPr>
          <w:rFonts w:ascii="Times New Roman" w:hAnsi="Times New Roman" w:cs="Times New Roman"/>
          <w:sz w:val="24"/>
          <w:szCs w:val="24"/>
        </w:rPr>
        <w:t xml:space="preserve">  Suspension cells were cultured in the dark at 25°C in </w:t>
      </w:r>
      <w:r w:rsidR="0032689A">
        <w:rPr>
          <w:rFonts w:ascii="Times New Roman" w:hAnsi="Times New Roman" w:cs="Times New Roman"/>
          <w:sz w:val="24"/>
          <w:szCs w:val="24"/>
        </w:rPr>
        <w:t xml:space="preserve">liquid </w:t>
      </w:r>
      <w:r w:rsidR="002A7FB1">
        <w:rPr>
          <w:rFonts w:ascii="Times New Roman" w:hAnsi="Times New Roman" w:cs="Times New Roman"/>
          <w:sz w:val="24"/>
          <w:szCs w:val="24"/>
        </w:rPr>
        <w:t xml:space="preserve">MS medium supplemented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sidR="002A7FB1">
        <w:rPr>
          <w:rFonts w:ascii="Times New Roman" w:hAnsi="Times New Roman" w:cs="Times New Roman"/>
          <w:sz w:val="24"/>
          <w:szCs w:val="24"/>
        </w:rPr>
        <w:t xml:space="preserve">2,4-D.  Each 125 ml flask contained 30 ml of </w:t>
      </w:r>
      <w:r w:rsidR="001C5B55">
        <w:rPr>
          <w:rFonts w:ascii="Times New Roman" w:hAnsi="Times New Roman" w:cs="Times New Roman"/>
          <w:sz w:val="24"/>
          <w:szCs w:val="24"/>
        </w:rPr>
        <w:t xml:space="preserve">liquid </w:t>
      </w:r>
      <w:r w:rsidR="002A7FB1">
        <w:rPr>
          <w:rFonts w:ascii="Times New Roman" w:hAnsi="Times New Roman" w:cs="Times New Roman"/>
          <w:sz w:val="24"/>
          <w:szCs w:val="24"/>
        </w:rPr>
        <w:t xml:space="preserve">medium for the cells, and flasks were kept on a gyratory shaker at 100 rpm.  Every two weeks half of the </w:t>
      </w:r>
      <w:r w:rsidR="002A7FB1" w:rsidRPr="0032689A">
        <w:rPr>
          <w:rFonts w:ascii="Times New Roman" w:hAnsi="Times New Roman" w:cs="Times New Roman"/>
          <w:i/>
          <w:sz w:val="24"/>
          <w:szCs w:val="24"/>
        </w:rPr>
        <w:t>Gladiolus</w:t>
      </w:r>
      <w:r w:rsidR="002A7FB1">
        <w:rPr>
          <w:rFonts w:ascii="Times New Roman" w:hAnsi="Times New Roman" w:cs="Times New Roman"/>
          <w:sz w:val="24"/>
          <w:szCs w:val="24"/>
        </w:rPr>
        <w:t xml:space="preserve"> suspension cells were transferred to a new flask of medium.</w:t>
      </w:r>
    </w:p>
    <w:p w:rsidR="00587DAE" w:rsidRDefault="002A7FB1" w:rsidP="005A51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Suspension cells were cultured in MS medium containing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Pr>
          <w:rFonts w:ascii="Times New Roman" w:hAnsi="Times New Roman" w:cs="Times New Roman"/>
          <w:sz w:val="24"/>
          <w:szCs w:val="24"/>
        </w:rPr>
        <w:t>2</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-D </w:t>
      </w:r>
      <w:r w:rsidR="0032689A">
        <w:rPr>
          <w:rFonts w:ascii="Times New Roman" w:hAnsi="Times New Roman" w:cs="Times New Roman"/>
          <w:sz w:val="24"/>
          <w:szCs w:val="24"/>
        </w:rPr>
        <w:t xml:space="preserve">and 0.125 M mannitol for two </w:t>
      </w:r>
      <w:proofErr w:type="spellStart"/>
      <w:r w:rsidR="0032689A">
        <w:rPr>
          <w:rFonts w:ascii="Times New Roman" w:hAnsi="Times New Roman" w:cs="Times New Roman"/>
          <w:sz w:val="24"/>
          <w:szCs w:val="24"/>
        </w:rPr>
        <w:t>h</w:t>
      </w:r>
      <w:r>
        <w:rPr>
          <w:rFonts w:ascii="Times New Roman" w:hAnsi="Times New Roman" w:cs="Times New Roman"/>
          <w:sz w:val="24"/>
          <w:szCs w:val="24"/>
        </w:rPr>
        <w:t>r</w:t>
      </w:r>
      <w:proofErr w:type="spellEnd"/>
      <w:r>
        <w:rPr>
          <w:rFonts w:ascii="Times New Roman" w:hAnsi="Times New Roman" w:cs="Times New Roman"/>
          <w:sz w:val="24"/>
          <w:szCs w:val="24"/>
        </w:rPr>
        <w:t xml:space="preserve"> prior</w:t>
      </w:r>
      <w:r w:rsidR="0032689A">
        <w:rPr>
          <w:rFonts w:ascii="Times New Roman" w:hAnsi="Times New Roman" w:cs="Times New Roman"/>
          <w:sz w:val="24"/>
          <w:szCs w:val="24"/>
        </w:rPr>
        <w:t xml:space="preserve"> to </w:t>
      </w:r>
      <w:r>
        <w:rPr>
          <w:rFonts w:ascii="Times New Roman" w:hAnsi="Times New Roman" w:cs="Times New Roman"/>
          <w:sz w:val="24"/>
          <w:szCs w:val="24"/>
        </w:rPr>
        <w:t xml:space="preserve">collecting them on a </w:t>
      </w:r>
      <w:proofErr w:type="spellStart"/>
      <w:r>
        <w:rPr>
          <w:rFonts w:ascii="Times New Roman" w:hAnsi="Times New Roman" w:cs="Times New Roman"/>
          <w:sz w:val="24"/>
          <w:szCs w:val="24"/>
        </w:rPr>
        <w:t>Whatman</w:t>
      </w:r>
      <w:proofErr w:type="spellEnd"/>
      <w:r>
        <w:rPr>
          <w:rFonts w:ascii="Times New Roman" w:hAnsi="Times New Roman" w:cs="Times New Roman"/>
          <w:sz w:val="24"/>
          <w:szCs w:val="24"/>
        </w:rPr>
        <w:t xml:space="preserve"> no. 4 filter paper for bombardment using the gene gun.  The </w:t>
      </w:r>
      <w:proofErr w:type="spellStart"/>
      <w:r>
        <w:rPr>
          <w:rFonts w:ascii="Times New Roman" w:hAnsi="Times New Roman" w:cs="Times New Roman"/>
          <w:sz w:val="24"/>
          <w:szCs w:val="24"/>
        </w:rPr>
        <w:t>What</w:t>
      </w:r>
      <w:r w:rsidR="0032689A">
        <w:rPr>
          <w:rFonts w:ascii="Times New Roman" w:hAnsi="Times New Roman" w:cs="Times New Roman"/>
          <w:sz w:val="24"/>
          <w:szCs w:val="24"/>
        </w:rPr>
        <w:t>man</w:t>
      </w:r>
      <w:proofErr w:type="spellEnd"/>
      <w:r w:rsidR="0032689A">
        <w:rPr>
          <w:rFonts w:ascii="Times New Roman" w:hAnsi="Times New Roman" w:cs="Times New Roman"/>
          <w:sz w:val="24"/>
          <w:szCs w:val="24"/>
        </w:rPr>
        <w:t xml:space="preserve"> filter paper with cells was</w:t>
      </w:r>
      <w:r>
        <w:rPr>
          <w:rFonts w:ascii="Times New Roman" w:hAnsi="Times New Roman" w:cs="Times New Roman"/>
          <w:sz w:val="24"/>
          <w:szCs w:val="24"/>
        </w:rPr>
        <w:t xml:space="preserve"> placed in a Petri plate containing MS medium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Pr>
          <w:rFonts w:ascii="Times New Roman" w:hAnsi="Times New Roman" w:cs="Times New Roman"/>
          <w:sz w:val="24"/>
          <w:szCs w:val="24"/>
        </w:rPr>
        <w:t xml:space="preserve">2,4-D, 0.125 M mannitol, and 1.4% </w:t>
      </w:r>
      <w:proofErr w:type="spellStart"/>
      <w:r>
        <w:rPr>
          <w:rFonts w:ascii="Times New Roman" w:hAnsi="Times New Roman" w:cs="Times New Roman"/>
          <w:sz w:val="24"/>
          <w:szCs w:val="24"/>
        </w:rPr>
        <w:t>Phytoblend</w:t>
      </w:r>
      <w:proofErr w:type="spellEnd"/>
      <w:r>
        <w:rPr>
          <w:rFonts w:ascii="Times New Roman" w:hAnsi="Times New Roman" w:cs="Times New Roman"/>
          <w:sz w:val="24"/>
          <w:szCs w:val="24"/>
        </w:rPr>
        <w:t xml:space="preserve"> (</w:t>
      </w:r>
      <w:r w:rsidR="001D1AEB">
        <w:rPr>
          <w:rFonts w:ascii="Times New Roman" w:hAnsi="Times New Roman" w:cs="Times New Roman"/>
          <w:sz w:val="24"/>
          <w:szCs w:val="24"/>
        </w:rPr>
        <w:t>Caisson</w:t>
      </w:r>
      <w:r w:rsidR="000923C9">
        <w:rPr>
          <w:rFonts w:ascii="Times New Roman" w:hAnsi="Times New Roman" w:cs="Times New Roman"/>
          <w:sz w:val="24"/>
          <w:szCs w:val="24"/>
        </w:rPr>
        <w:t xml:space="preserve"> </w:t>
      </w:r>
      <w:r w:rsidR="001D1AEB">
        <w:rPr>
          <w:rFonts w:ascii="Times New Roman" w:hAnsi="Times New Roman" w:cs="Times New Roman"/>
          <w:sz w:val="24"/>
          <w:szCs w:val="24"/>
        </w:rPr>
        <w:t xml:space="preserve">Laboratories, </w:t>
      </w:r>
      <w:r w:rsidR="000923C9" w:rsidRPr="000923C9">
        <w:rPr>
          <w:rFonts w:ascii="Times New Roman" w:hAnsi="Times New Roman" w:cs="Times New Roman"/>
          <w:sz w:val="24"/>
          <w:szCs w:val="24"/>
        </w:rPr>
        <w:t>www.caissonlabs.com</w:t>
      </w:r>
      <w:r>
        <w:rPr>
          <w:rFonts w:ascii="Times New Roman" w:hAnsi="Times New Roman" w:cs="Times New Roman"/>
          <w:sz w:val="24"/>
          <w:szCs w:val="24"/>
        </w:rPr>
        <w:t>)</w:t>
      </w:r>
      <w:r w:rsidR="001D1AEB">
        <w:rPr>
          <w:rFonts w:ascii="Times New Roman" w:hAnsi="Times New Roman" w:cs="Times New Roman"/>
          <w:sz w:val="24"/>
          <w:szCs w:val="24"/>
        </w:rPr>
        <w:t xml:space="preserve"> </w:t>
      </w:r>
      <w:r w:rsidR="0032689A">
        <w:rPr>
          <w:rFonts w:ascii="Times New Roman" w:hAnsi="Times New Roman" w:cs="Times New Roman"/>
          <w:sz w:val="24"/>
          <w:szCs w:val="24"/>
        </w:rPr>
        <w:t>for bombardment</w:t>
      </w:r>
      <w:r>
        <w:rPr>
          <w:rFonts w:ascii="Times New Roman" w:hAnsi="Times New Roman" w:cs="Times New Roman"/>
          <w:sz w:val="24"/>
          <w:szCs w:val="24"/>
        </w:rPr>
        <w:t xml:space="preserve"> at 8.4 MPa (1200 psi) using the PDS-1000/He system (</w:t>
      </w:r>
      <w:proofErr w:type="spellStart"/>
      <w:r>
        <w:rPr>
          <w:rFonts w:ascii="Times New Roman" w:hAnsi="Times New Roman" w:cs="Times New Roman"/>
          <w:sz w:val="24"/>
          <w:szCs w:val="24"/>
        </w:rPr>
        <w:t>BioRad</w:t>
      </w:r>
      <w:proofErr w:type="spellEnd"/>
      <w:r>
        <w:rPr>
          <w:rFonts w:ascii="Times New Roman" w:hAnsi="Times New Roman" w:cs="Times New Roman"/>
          <w:sz w:val="24"/>
          <w:szCs w:val="24"/>
        </w:rPr>
        <w:t xml:space="preserve">, Richmond, CA).  Gold particles (1 µm) </w:t>
      </w:r>
      <w:r w:rsidR="00C004FA">
        <w:rPr>
          <w:rFonts w:ascii="Times New Roman" w:hAnsi="Times New Roman" w:cs="Times New Roman"/>
          <w:sz w:val="24"/>
          <w:szCs w:val="24"/>
        </w:rPr>
        <w:t xml:space="preserve">were </w:t>
      </w:r>
      <w:r>
        <w:rPr>
          <w:rFonts w:ascii="Times New Roman" w:hAnsi="Times New Roman" w:cs="Times New Roman"/>
          <w:sz w:val="24"/>
          <w:szCs w:val="24"/>
        </w:rPr>
        <w:t xml:space="preserve">coated with plasmid DNA </w:t>
      </w:r>
      <w:r w:rsidR="00587DAE">
        <w:rPr>
          <w:rFonts w:ascii="Times New Roman" w:hAnsi="Times New Roman" w:cs="Times New Roman"/>
          <w:sz w:val="24"/>
          <w:szCs w:val="24"/>
        </w:rPr>
        <w:t>accordi</w:t>
      </w:r>
      <w:r w:rsidR="00C004FA">
        <w:rPr>
          <w:rFonts w:ascii="Times New Roman" w:hAnsi="Times New Roman" w:cs="Times New Roman"/>
          <w:sz w:val="24"/>
          <w:szCs w:val="24"/>
        </w:rPr>
        <w:t>ng to Sanford et al. (1993) and</w:t>
      </w:r>
      <w:r w:rsidR="00587DAE">
        <w:rPr>
          <w:rFonts w:ascii="Times New Roman" w:hAnsi="Times New Roman" w:cs="Times New Roman"/>
          <w:sz w:val="24"/>
          <w:szCs w:val="24"/>
        </w:rPr>
        <w:t xml:space="preserve"> used to introduce the DNA.  The gene gun was set with a 1</w:t>
      </w:r>
      <w:r w:rsidR="005A614B">
        <w:rPr>
          <w:rFonts w:ascii="Times New Roman" w:hAnsi="Times New Roman" w:cs="Times New Roman"/>
          <w:sz w:val="24"/>
          <w:szCs w:val="24"/>
        </w:rPr>
        <w:t xml:space="preserve"> cm gap and </w:t>
      </w:r>
      <w:r w:rsidR="005A614B">
        <w:rPr>
          <w:rFonts w:ascii="Times New Roman" w:hAnsi="Times New Roman" w:cs="Times New Roman"/>
          <w:sz w:val="24"/>
          <w:szCs w:val="24"/>
        </w:rPr>
        <w:lastRenderedPageBreak/>
        <w:t>1 cm</w:t>
      </w:r>
      <w:r w:rsidR="00587DAE">
        <w:rPr>
          <w:rFonts w:ascii="Times New Roman" w:hAnsi="Times New Roman" w:cs="Times New Roman"/>
          <w:sz w:val="24"/>
          <w:szCs w:val="24"/>
        </w:rPr>
        <w:t xml:space="preserve"> flying membran</w:t>
      </w:r>
      <w:del w:id="11" w:author="REV1" w:date="2014-02-27T09:48:00Z">
        <w:r w:rsidR="00587DAE" w:rsidDel="0088317A">
          <w:rPr>
            <w:rFonts w:ascii="Times New Roman" w:hAnsi="Times New Roman" w:cs="Times New Roman"/>
            <w:sz w:val="24"/>
            <w:szCs w:val="24"/>
          </w:rPr>
          <w:delText>c</w:delText>
        </w:r>
      </w:del>
      <w:r w:rsidR="00587DAE">
        <w:rPr>
          <w:rFonts w:ascii="Times New Roman" w:hAnsi="Times New Roman" w:cs="Times New Roman"/>
          <w:sz w:val="24"/>
          <w:szCs w:val="24"/>
        </w:rPr>
        <w:t>e distance, and the Petri plate with the cells was at a 12 cm target distance.  Each plate of cells was bombarded once.  Following bombardment, the cells were transferred to MS med</w:t>
      </w:r>
      <w:r w:rsidR="00526F89">
        <w:rPr>
          <w:rFonts w:ascii="Times New Roman" w:hAnsi="Times New Roman" w:cs="Times New Roman"/>
          <w:sz w:val="24"/>
          <w:szCs w:val="24"/>
        </w:rPr>
        <w:t xml:space="preserve">ium lacking </w:t>
      </w:r>
      <w:proofErr w:type="spellStart"/>
      <w:r w:rsidR="00526F89">
        <w:rPr>
          <w:rFonts w:ascii="Times New Roman" w:hAnsi="Times New Roman" w:cs="Times New Roman"/>
          <w:sz w:val="24"/>
          <w:szCs w:val="24"/>
        </w:rPr>
        <w:t>osmoticum</w:t>
      </w:r>
      <w:proofErr w:type="spellEnd"/>
      <w:r w:rsidR="00526F89">
        <w:rPr>
          <w:rFonts w:ascii="Times New Roman" w:hAnsi="Times New Roman" w:cs="Times New Roman"/>
          <w:sz w:val="24"/>
          <w:szCs w:val="24"/>
        </w:rPr>
        <w:t xml:space="preserve"> immediately</w:t>
      </w:r>
      <w:r w:rsidR="00587DAE">
        <w:rPr>
          <w:rFonts w:ascii="Times New Roman" w:hAnsi="Times New Roman" w:cs="Times New Roman"/>
          <w:sz w:val="24"/>
          <w:szCs w:val="24"/>
        </w:rPr>
        <w:t xml:space="preserve"> after bombardment.</w:t>
      </w:r>
    </w:p>
    <w:p w:rsidR="00BF0F2D" w:rsidRDefault="00587DAE"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Bombarded cells were maintained in the dark </w:t>
      </w:r>
      <w:r w:rsidR="0032689A">
        <w:rPr>
          <w:rFonts w:ascii="Times New Roman" w:hAnsi="Times New Roman" w:cs="Times New Roman"/>
          <w:sz w:val="24"/>
          <w:szCs w:val="24"/>
        </w:rPr>
        <w:t xml:space="preserve">at 25°C </w:t>
      </w:r>
      <w:r>
        <w:rPr>
          <w:rFonts w:ascii="Times New Roman" w:hAnsi="Times New Roman" w:cs="Times New Roman"/>
          <w:sz w:val="24"/>
          <w:szCs w:val="24"/>
        </w:rPr>
        <w:t xml:space="preserve">and transferred to MS medium supplemented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2</w:t>
      </w:r>
      <w:proofErr w:type="gramStart"/>
      <w:r w:rsidR="003E34F6">
        <w:rPr>
          <w:rFonts w:ascii="Times New Roman" w:hAnsi="Times New Roman" w:cs="Times New Roman"/>
          <w:sz w:val="24"/>
          <w:szCs w:val="24"/>
        </w:rPr>
        <w:t>,4</w:t>
      </w:r>
      <w:proofErr w:type="gramEnd"/>
      <w:r w:rsidR="003E34F6">
        <w:rPr>
          <w:rFonts w:ascii="Times New Roman" w:hAnsi="Times New Roman" w:cs="Times New Roman"/>
          <w:sz w:val="24"/>
          <w:szCs w:val="24"/>
        </w:rPr>
        <w:t>-D and 0.1 mg</w:t>
      </w:r>
      <w:ins w:id="12" w:author="REV1" w:date="2014-02-27T09:48:00Z">
        <w:r w:rsidR="0088317A">
          <w:rPr>
            <w:rFonts w:ascii="Times New Roman" w:hAnsi="Times New Roman" w:cs="Times New Roman"/>
            <w:sz w:val="24"/>
            <w:szCs w:val="24"/>
          </w:rPr>
          <w:t xml:space="preserve"> </w:t>
        </w:r>
      </w:ins>
      <w:r w:rsidR="003E34F6">
        <w:rPr>
          <w:rFonts w:ascii="Times New Roman" w:hAnsi="Times New Roman" w:cs="Times New Roman"/>
          <w:sz w:val="24"/>
          <w:szCs w:val="24"/>
        </w:rPr>
        <w:t>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bialaphos</w:t>
      </w:r>
      <w:proofErr w:type="spellEnd"/>
      <w:r>
        <w:rPr>
          <w:rFonts w:ascii="Times New Roman" w:hAnsi="Times New Roman" w:cs="Times New Roman"/>
          <w:sz w:val="24"/>
          <w:szCs w:val="24"/>
        </w:rPr>
        <w:t xml:space="preserve"> (</w:t>
      </w:r>
      <w:r w:rsidR="001368B0">
        <w:rPr>
          <w:rFonts w:ascii="Times New Roman" w:hAnsi="Times New Roman" w:cs="Times New Roman"/>
          <w:sz w:val="24"/>
          <w:szCs w:val="24"/>
        </w:rPr>
        <w:t xml:space="preserve">Meiji Seika Kaisha, Tokyo, Japan, </w:t>
      </w:r>
      <w:hyperlink r:id="rId11" w:history="1">
        <w:r w:rsidRPr="00FD77F6">
          <w:rPr>
            <w:rStyle w:val="Hyperlink"/>
            <w:rFonts w:ascii="Times New Roman" w:hAnsi="Times New Roman" w:cs="Times New Roman"/>
            <w:sz w:val="24"/>
            <w:szCs w:val="24"/>
          </w:rPr>
          <w:t>www.meiji.co.jp</w:t>
        </w:r>
      </w:hyperlink>
      <w:r w:rsidR="00EB446C">
        <w:rPr>
          <w:rFonts w:ascii="Times New Roman" w:hAnsi="Times New Roman" w:cs="Times New Roman"/>
          <w:sz w:val="24"/>
          <w:szCs w:val="24"/>
        </w:rPr>
        <w:t xml:space="preserve">) </w:t>
      </w:r>
      <w:r>
        <w:rPr>
          <w:rFonts w:ascii="Times New Roman" w:hAnsi="Times New Roman" w:cs="Times New Roman"/>
          <w:sz w:val="24"/>
          <w:szCs w:val="24"/>
        </w:rPr>
        <w:t>one week</w:t>
      </w:r>
      <w:r w:rsidR="00EB446C">
        <w:rPr>
          <w:rFonts w:ascii="Times New Roman" w:hAnsi="Times New Roman" w:cs="Times New Roman"/>
          <w:sz w:val="24"/>
          <w:szCs w:val="24"/>
        </w:rPr>
        <w:t xml:space="preserve"> following bombardment.  One month later cells were </w:t>
      </w:r>
      <w:r>
        <w:rPr>
          <w:rFonts w:ascii="Times New Roman" w:hAnsi="Times New Roman" w:cs="Times New Roman"/>
          <w:sz w:val="24"/>
          <w:szCs w:val="24"/>
        </w:rPr>
        <w:t>transfer</w:t>
      </w:r>
      <w:r w:rsidR="00EB446C">
        <w:rPr>
          <w:rFonts w:ascii="Times New Roman" w:hAnsi="Times New Roman" w:cs="Times New Roman"/>
          <w:sz w:val="24"/>
          <w:szCs w:val="24"/>
        </w:rPr>
        <w:t>red</w:t>
      </w:r>
      <w:r>
        <w:rPr>
          <w:rFonts w:ascii="Times New Roman" w:hAnsi="Times New Roman" w:cs="Times New Roman"/>
          <w:sz w:val="24"/>
          <w:szCs w:val="24"/>
        </w:rPr>
        <w:t xml:space="preserve"> to MS medium wi</w:t>
      </w:r>
      <w:r w:rsidR="003E34F6">
        <w:rPr>
          <w:rFonts w:ascii="Times New Roman" w:hAnsi="Times New Roman" w:cs="Times New Roman"/>
          <w:sz w:val="24"/>
          <w:szCs w:val="24"/>
        </w:rPr>
        <w:t xml:space="preserve">th 2.3 </w:t>
      </w:r>
      <w:proofErr w:type="spellStart"/>
      <w:r w:rsidR="003E34F6">
        <w:rPr>
          <w:rFonts w:ascii="Times New Roman" w:hAnsi="Times New Roman" w:cs="Times New Roman"/>
          <w:sz w:val="24"/>
          <w:szCs w:val="24"/>
        </w:rPr>
        <w:t>μM</w:t>
      </w:r>
      <w:proofErr w:type="spellEnd"/>
      <w:r w:rsidR="001C5B55">
        <w:rPr>
          <w:rFonts w:ascii="Times New Roman" w:hAnsi="Times New Roman" w:cs="Times New Roman"/>
          <w:sz w:val="24"/>
          <w:szCs w:val="24"/>
        </w:rPr>
        <w:t xml:space="preserve"> 2</w:t>
      </w:r>
      <w:proofErr w:type="gramStart"/>
      <w:r w:rsidR="001C5B55">
        <w:rPr>
          <w:rFonts w:ascii="Times New Roman" w:hAnsi="Times New Roman" w:cs="Times New Roman"/>
          <w:sz w:val="24"/>
          <w:szCs w:val="24"/>
        </w:rPr>
        <w:t>,4</w:t>
      </w:r>
      <w:proofErr w:type="gramEnd"/>
      <w:r w:rsidR="001C5B55">
        <w:rPr>
          <w:rFonts w:ascii="Times New Roman" w:hAnsi="Times New Roman" w:cs="Times New Roman"/>
          <w:sz w:val="24"/>
          <w:szCs w:val="24"/>
        </w:rPr>
        <w:t>-D and 1</w:t>
      </w:r>
      <w:r w:rsidR="00293A9D">
        <w:rPr>
          <w:rFonts w:ascii="Times New Roman" w:hAnsi="Times New Roman" w:cs="Times New Roman"/>
          <w:sz w:val="24"/>
          <w:szCs w:val="24"/>
        </w:rPr>
        <w:t xml:space="preserve"> </w:t>
      </w:r>
      <w:r w:rsidR="003E34F6">
        <w:rPr>
          <w:rFonts w:ascii="Times New Roman" w:hAnsi="Times New Roman" w:cs="Times New Roman"/>
          <w:sz w:val="24"/>
          <w:szCs w:val="24"/>
        </w:rPr>
        <w:t>mg</w:t>
      </w:r>
      <w:ins w:id="13" w:author="REV1" w:date="2014-02-27T09:48:00Z">
        <w:r w:rsidR="0088317A">
          <w:rPr>
            <w:rFonts w:ascii="Times New Roman" w:hAnsi="Times New Roman" w:cs="Times New Roman"/>
            <w:sz w:val="24"/>
            <w:szCs w:val="24"/>
          </w:rPr>
          <w:t xml:space="preserve"> </w:t>
        </w:r>
      </w:ins>
      <w:r w:rsidR="003E34F6">
        <w:rPr>
          <w:rFonts w:ascii="Times New Roman" w:hAnsi="Times New Roman" w:cs="Times New Roman"/>
          <w:sz w:val="24"/>
          <w:szCs w:val="24"/>
        </w:rPr>
        <w:t>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bialaphos</w:t>
      </w:r>
      <w:proofErr w:type="spellEnd"/>
      <w:r>
        <w:rPr>
          <w:rFonts w:ascii="Times New Roman" w:hAnsi="Times New Roman" w:cs="Times New Roman"/>
          <w:sz w:val="24"/>
          <w:szCs w:val="24"/>
        </w:rPr>
        <w:t>.  Callus was transferred monthly to fresh medium for three-six months.  If plants regenerated from the callus, the plants were transferred to MS medium lacking hormo</w:t>
      </w:r>
      <w:r w:rsidR="003E34F6">
        <w:rPr>
          <w:rFonts w:ascii="Times New Roman" w:hAnsi="Times New Roman" w:cs="Times New Roman"/>
          <w:sz w:val="24"/>
          <w:szCs w:val="24"/>
        </w:rPr>
        <w:t>nes and containing either 1 mg</w:t>
      </w:r>
      <w:ins w:id="14" w:author="REV1" w:date="2014-02-27T09:49:00Z">
        <w:r w:rsidR="0088317A">
          <w:rPr>
            <w:rFonts w:ascii="Times New Roman" w:hAnsi="Times New Roman" w:cs="Times New Roman"/>
            <w:sz w:val="24"/>
            <w:szCs w:val="24"/>
          </w:rPr>
          <w:t xml:space="preserve"> </w:t>
        </w:r>
      </w:ins>
      <w:r w:rsidR="003E34F6">
        <w:rPr>
          <w:rFonts w:ascii="Times New Roman" w:hAnsi="Times New Roman" w:cs="Times New Roman"/>
          <w:sz w:val="24"/>
          <w:szCs w:val="24"/>
        </w:rPr>
        <w:t>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phosphinothricin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AgrEvo</w:t>
      </w:r>
      <w:proofErr w:type="spellEnd"/>
      <w:r>
        <w:rPr>
          <w:rFonts w:ascii="Times New Roman" w:hAnsi="Times New Roman" w:cs="Times New Roman"/>
          <w:sz w:val="24"/>
          <w:szCs w:val="24"/>
        </w:rPr>
        <w:t>, Somer</w:t>
      </w:r>
      <w:r w:rsidR="00526F89">
        <w:rPr>
          <w:rFonts w:ascii="Times New Roman" w:hAnsi="Times New Roman" w:cs="Times New Roman"/>
          <w:sz w:val="24"/>
          <w:szCs w:val="24"/>
        </w:rPr>
        <w:t>ville, NJ) for ‘Peter Pears’ or</w:t>
      </w:r>
      <w:r w:rsidR="003E34F6">
        <w:rPr>
          <w:rFonts w:ascii="Times New Roman" w:hAnsi="Times New Roman" w:cs="Times New Roman"/>
          <w:sz w:val="24"/>
          <w:szCs w:val="24"/>
        </w:rPr>
        <w:t xml:space="preserve"> 2 mg</w:t>
      </w:r>
      <w:ins w:id="15" w:author="REV1" w:date="2014-02-27T09:49:00Z">
        <w:r w:rsidR="0088317A">
          <w:rPr>
            <w:rFonts w:ascii="Times New Roman" w:hAnsi="Times New Roman" w:cs="Times New Roman"/>
            <w:sz w:val="24"/>
            <w:szCs w:val="24"/>
          </w:rPr>
          <w:t xml:space="preserve"> </w:t>
        </w:r>
      </w:ins>
      <w:r w:rsidR="003E34F6">
        <w:rPr>
          <w:rFonts w:ascii="Times New Roman" w:hAnsi="Times New Roman" w:cs="Times New Roman"/>
          <w:sz w:val="24"/>
          <w:szCs w:val="24"/>
        </w:rPr>
        <w:t>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phosphinothricin</w:t>
      </w:r>
      <w:proofErr w:type="spellEnd"/>
      <w:r>
        <w:rPr>
          <w:rFonts w:ascii="Times New Roman" w:hAnsi="Times New Roman" w:cs="Times New Roman"/>
          <w:sz w:val="24"/>
          <w:szCs w:val="24"/>
        </w:rPr>
        <w:t xml:space="preserve"> for ‘Jenny Lee’.  </w:t>
      </w:r>
      <w:r w:rsidR="00A76CE3">
        <w:rPr>
          <w:rFonts w:ascii="Times New Roman" w:hAnsi="Times New Roman" w:cs="Times New Roman"/>
          <w:sz w:val="24"/>
          <w:szCs w:val="24"/>
        </w:rPr>
        <w:t>After six months, all remaining callus that was still alive was transferre</w:t>
      </w:r>
      <w:r w:rsidR="001C5B55">
        <w:rPr>
          <w:rFonts w:ascii="Times New Roman" w:hAnsi="Times New Roman" w:cs="Times New Roman"/>
          <w:sz w:val="24"/>
          <w:szCs w:val="24"/>
        </w:rPr>
        <w:t xml:space="preserve">d to MS medium containing 9.3 </w:t>
      </w:r>
      <w:proofErr w:type="spellStart"/>
      <w:r w:rsidR="001C5B55">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kinetin and 1 mg</w:t>
      </w:r>
      <w:ins w:id="16" w:author="REV1" w:date="2014-02-27T09:50:00Z">
        <w:r w:rsidR="0088317A">
          <w:rPr>
            <w:rFonts w:ascii="Times New Roman" w:hAnsi="Times New Roman" w:cs="Times New Roman"/>
            <w:sz w:val="24"/>
            <w:szCs w:val="24"/>
          </w:rPr>
          <w:t xml:space="preserve"> </w:t>
        </w:r>
      </w:ins>
      <w:r w:rsidR="003E34F6">
        <w:rPr>
          <w:rFonts w:ascii="Times New Roman" w:hAnsi="Times New Roman" w:cs="Times New Roman"/>
          <w:sz w:val="24"/>
          <w:szCs w:val="24"/>
        </w:rPr>
        <w:t>l</w:t>
      </w:r>
      <w:r w:rsidR="003E34F6">
        <w:rPr>
          <w:rFonts w:ascii="Times New Roman" w:hAnsi="Times New Roman" w:cs="Times New Roman"/>
          <w:sz w:val="24"/>
          <w:szCs w:val="24"/>
          <w:vertAlign w:val="superscript"/>
        </w:rPr>
        <w:t>-1</w:t>
      </w:r>
      <w:r w:rsidR="00A76CE3">
        <w:rPr>
          <w:rFonts w:ascii="Times New Roman" w:hAnsi="Times New Roman" w:cs="Times New Roman"/>
          <w:sz w:val="24"/>
          <w:szCs w:val="24"/>
        </w:rPr>
        <w:t xml:space="preserve"> </w:t>
      </w:r>
      <w:proofErr w:type="spellStart"/>
      <w:r w:rsidR="00A76CE3">
        <w:rPr>
          <w:rFonts w:ascii="Times New Roman" w:hAnsi="Times New Roman" w:cs="Times New Roman"/>
          <w:sz w:val="24"/>
          <w:szCs w:val="24"/>
        </w:rPr>
        <w:t>bialaphos</w:t>
      </w:r>
      <w:proofErr w:type="spellEnd"/>
      <w:r w:rsidR="00A76CE3">
        <w:rPr>
          <w:rFonts w:ascii="Times New Roman" w:hAnsi="Times New Roman" w:cs="Times New Roman"/>
          <w:sz w:val="24"/>
          <w:szCs w:val="24"/>
        </w:rPr>
        <w:t xml:space="preserve">. </w:t>
      </w:r>
      <w:r w:rsidR="00EB446C">
        <w:rPr>
          <w:rFonts w:ascii="Times New Roman" w:hAnsi="Times New Roman" w:cs="Times New Roman"/>
          <w:sz w:val="24"/>
          <w:szCs w:val="24"/>
        </w:rPr>
        <w:t>Regenerated p</w:t>
      </w:r>
      <w:r>
        <w:rPr>
          <w:rFonts w:ascii="Times New Roman" w:hAnsi="Times New Roman" w:cs="Times New Roman"/>
          <w:sz w:val="24"/>
          <w:szCs w:val="24"/>
        </w:rPr>
        <w:t xml:space="preserve">lants were grown under the same light/dark conditions as described under “Plants in vitro”. </w:t>
      </w:r>
    </w:p>
    <w:p w:rsidR="00B91773" w:rsidRPr="00B91773" w:rsidRDefault="00A76CE3"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plasmids used for transformation were either the D4E1 gene under control of the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 (</w:t>
      </w:r>
      <w:proofErr w:type="spellStart"/>
      <w:r w:rsidR="00A872B3">
        <w:rPr>
          <w:rFonts w:ascii="Times New Roman" w:hAnsi="Times New Roman" w:cs="Times New Roman"/>
          <w:sz w:val="24"/>
          <w:szCs w:val="24"/>
        </w:rPr>
        <w:t>Rajasekaran</w:t>
      </w:r>
      <w:proofErr w:type="spellEnd"/>
      <w:r w:rsidR="00A872B3">
        <w:rPr>
          <w:rFonts w:ascii="Times New Roman" w:hAnsi="Times New Roman" w:cs="Times New Roman"/>
          <w:sz w:val="24"/>
          <w:szCs w:val="24"/>
        </w:rPr>
        <w:t xml:space="preserve"> et al. 2005)</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chloroperoxidase</w:t>
      </w:r>
      <w:proofErr w:type="spellEnd"/>
      <w:r>
        <w:rPr>
          <w:rFonts w:ascii="Times New Roman" w:hAnsi="Times New Roman" w:cs="Times New Roman"/>
          <w:sz w:val="24"/>
          <w:szCs w:val="24"/>
        </w:rPr>
        <w:t xml:space="preserve"> gene under control of the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w:t>
      </w:r>
      <w:r w:rsidR="00A5792D">
        <w:rPr>
          <w:rFonts w:ascii="Times New Roman" w:hAnsi="Times New Roman" w:cs="Times New Roman"/>
          <w:sz w:val="24"/>
          <w:szCs w:val="24"/>
        </w:rPr>
        <w:t xml:space="preserve"> </w:t>
      </w:r>
      <w:r w:rsidRPr="006E3175">
        <w:rPr>
          <w:rFonts w:ascii="Times New Roman" w:hAnsi="Times New Roman" w:cs="Times New Roman"/>
          <w:sz w:val="24"/>
          <w:szCs w:val="24"/>
        </w:rPr>
        <w:t>(</w:t>
      </w:r>
      <w:proofErr w:type="spellStart"/>
      <w:r w:rsidR="0032689A">
        <w:rPr>
          <w:rFonts w:ascii="Times New Roman" w:hAnsi="Times New Roman" w:cs="Times New Roman"/>
          <w:sz w:val="24"/>
          <w:szCs w:val="24"/>
        </w:rPr>
        <w:t>Rajasekaran</w:t>
      </w:r>
      <w:proofErr w:type="spellEnd"/>
      <w:r w:rsidR="00A5792D">
        <w:rPr>
          <w:rFonts w:ascii="Times New Roman" w:hAnsi="Times New Roman" w:cs="Times New Roman"/>
          <w:sz w:val="24"/>
          <w:szCs w:val="24"/>
        </w:rPr>
        <w:t xml:space="preserve"> </w:t>
      </w:r>
      <w:r w:rsidR="006E3175" w:rsidRPr="006E3175">
        <w:rPr>
          <w:rFonts w:ascii="Times New Roman" w:hAnsi="Times New Roman" w:cs="Times New Roman"/>
          <w:sz w:val="24"/>
          <w:szCs w:val="24"/>
        </w:rPr>
        <w:t>et al. 2000</w:t>
      </w:r>
      <w:r w:rsidRPr="00A5792D">
        <w:rPr>
          <w:rFonts w:ascii="Times New Roman" w:hAnsi="Times New Roman" w:cs="Times New Roman"/>
          <w:sz w:val="24"/>
          <w:szCs w:val="24"/>
        </w:rPr>
        <w:t xml:space="preserve">), </w:t>
      </w:r>
      <w:r w:rsidRPr="00EB446C">
        <w:rPr>
          <w:rFonts w:ascii="Times New Roman" w:hAnsi="Times New Roman" w:cs="Times New Roman"/>
          <w:sz w:val="24"/>
          <w:szCs w:val="24"/>
        </w:rPr>
        <w:t>the</w:t>
      </w:r>
      <w:r w:rsidRPr="00F43C20">
        <w:rPr>
          <w:rFonts w:ascii="Times New Roman" w:hAnsi="Times New Roman" w:cs="Times New Roman"/>
          <w:i/>
          <w:sz w:val="24"/>
          <w:szCs w:val="24"/>
        </w:rPr>
        <w:t xml:space="preserve"> Cucumber mosaic virus</w:t>
      </w:r>
      <w:r>
        <w:rPr>
          <w:rFonts w:ascii="Times New Roman" w:hAnsi="Times New Roman" w:cs="Times New Roman"/>
          <w:sz w:val="24"/>
          <w:szCs w:val="24"/>
        </w:rPr>
        <w:t xml:space="preserve"> coat protein II gene under control of the </w:t>
      </w:r>
      <w:r w:rsidR="005A614B">
        <w:rPr>
          <w:rFonts w:ascii="Times New Roman" w:hAnsi="Times New Roman" w:cs="Times New Roman"/>
          <w:i/>
          <w:sz w:val="24"/>
          <w:szCs w:val="24"/>
        </w:rPr>
        <w:t xml:space="preserve">Arabidopsis </w:t>
      </w:r>
      <w:r w:rsidR="00F43C20" w:rsidRPr="00F43C20">
        <w:rPr>
          <w:rFonts w:ascii="Times New Roman" w:hAnsi="Times New Roman" w:cs="Times New Roman"/>
          <w:i/>
          <w:sz w:val="24"/>
          <w:szCs w:val="24"/>
        </w:rPr>
        <w:t>UBQ3</w:t>
      </w:r>
      <w:r>
        <w:rPr>
          <w:rFonts w:ascii="Times New Roman" w:hAnsi="Times New Roman" w:cs="Times New Roman"/>
          <w:sz w:val="24"/>
          <w:szCs w:val="24"/>
        </w:rPr>
        <w:t xml:space="preserve"> promoter (</w:t>
      </w:r>
      <w:r w:rsidR="0099774C">
        <w:rPr>
          <w:rFonts w:ascii="Times New Roman" w:hAnsi="Times New Roman" w:cs="Times New Roman"/>
          <w:sz w:val="24"/>
          <w:szCs w:val="24"/>
        </w:rPr>
        <w:t>Kamo et al.</w:t>
      </w:r>
      <w:r w:rsidR="00F43C20">
        <w:rPr>
          <w:rFonts w:ascii="Times New Roman" w:hAnsi="Times New Roman" w:cs="Times New Roman"/>
          <w:sz w:val="24"/>
          <w:szCs w:val="24"/>
        </w:rPr>
        <w:t xml:space="preserve"> 2010</w:t>
      </w:r>
      <w:r>
        <w:rPr>
          <w:rFonts w:ascii="Times New Roman" w:hAnsi="Times New Roman" w:cs="Times New Roman"/>
          <w:sz w:val="24"/>
          <w:szCs w:val="24"/>
        </w:rPr>
        <w:t xml:space="preserve">), the </w:t>
      </w:r>
      <w:r w:rsidRPr="00F43C20">
        <w:rPr>
          <w:rFonts w:ascii="Times New Roman" w:hAnsi="Times New Roman" w:cs="Times New Roman"/>
          <w:i/>
          <w:sz w:val="24"/>
          <w:szCs w:val="24"/>
        </w:rPr>
        <w:t>Cucumber mosaic virus</w:t>
      </w:r>
      <w:r>
        <w:rPr>
          <w:rFonts w:ascii="Times New Roman" w:hAnsi="Times New Roman" w:cs="Times New Roman"/>
          <w:sz w:val="24"/>
          <w:szCs w:val="24"/>
        </w:rPr>
        <w:t xml:space="preserve"> </w:t>
      </w:r>
      <w:proofErr w:type="spellStart"/>
      <w:r>
        <w:rPr>
          <w:rFonts w:ascii="Times New Roman" w:hAnsi="Times New Roman" w:cs="Times New Roman"/>
          <w:sz w:val="24"/>
          <w:szCs w:val="24"/>
        </w:rPr>
        <w:t>rep</w:t>
      </w:r>
      <w:r w:rsidR="00F43C20">
        <w:rPr>
          <w:rFonts w:ascii="Times New Roman" w:hAnsi="Times New Roman" w:cs="Times New Roman"/>
          <w:sz w:val="24"/>
          <w:szCs w:val="24"/>
        </w:rPr>
        <w:t>licase</w:t>
      </w:r>
      <w:proofErr w:type="spellEnd"/>
      <w:r w:rsidR="00F43C20">
        <w:rPr>
          <w:rFonts w:ascii="Times New Roman" w:hAnsi="Times New Roman" w:cs="Times New Roman"/>
          <w:sz w:val="24"/>
          <w:szCs w:val="24"/>
        </w:rPr>
        <w:t xml:space="preserve"> gene under control of a duplicated</w:t>
      </w:r>
      <w:r>
        <w:rPr>
          <w:rFonts w:ascii="Times New Roman" w:hAnsi="Times New Roman" w:cs="Times New Roman"/>
          <w:sz w:val="24"/>
          <w:szCs w:val="24"/>
        </w:rPr>
        <w:t xml:space="preserv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w:t>
      </w:r>
      <w:r w:rsidR="0099774C">
        <w:rPr>
          <w:rFonts w:ascii="Times New Roman" w:hAnsi="Times New Roman" w:cs="Times New Roman"/>
          <w:sz w:val="24"/>
          <w:szCs w:val="24"/>
        </w:rPr>
        <w:t xml:space="preserve"> (</w:t>
      </w:r>
      <w:proofErr w:type="spellStart"/>
      <w:r w:rsidR="0099774C">
        <w:rPr>
          <w:rFonts w:ascii="Times New Roman" w:hAnsi="Times New Roman" w:cs="Times New Roman"/>
          <w:sz w:val="24"/>
          <w:szCs w:val="24"/>
        </w:rPr>
        <w:t>Kamo</w:t>
      </w:r>
      <w:proofErr w:type="spellEnd"/>
      <w:r w:rsidR="0099774C">
        <w:rPr>
          <w:rFonts w:ascii="Times New Roman" w:hAnsi="Times New Roman" w:cs="Times New Roman"/>
          <w:sz w:val="24"/>
          <w:szCs w:val="24"/>
        </w:rPr>
        <w:t xml:space="preserve"> et al.</w:t>
      </w:r>
      <w:r w:rsidR="007653C8">
        <w:rPr>
          <w:rFonts w:ascii="Times New Roman" w:hAnsi="Times New Roman" w:cs="Times New Roman"/>
          <w:sz w:val="24"/>
          <w:szCs w:val="24"/>
        </w:rPr>
        <w:t xml:space="preserve"> 2010)</w:t>
      </w:r>
      <w:r>
        <w:rPr>
          <w:rFonts w:ascii="Times New Roman" w:hAnsi="Times New Roman" w:cs="Times New Roman"/>
          <w:sz w:val="24"/>
          <w:szCs w:val="24"/>
        </w:rPr>
        <w:t xml:space="preserve">, </w:t>
      </w:r>
      <w:r w:rsidR="00C004FA">
        <w:rPr>
          <w:rFonts w:ascii="Times New Roman" w:hAnsi="Times New Roman" w:cs="Times New Roman"/>
          <w:sz w:val="24"/>
          <w:szCs w:val="24"/>
        </w:rPr>
        <w:t xml:space="preserve">the antibody gene to CMV under control of the duplicated </w:t>
      </w:r>
      <w:proofErr w:type="spellStart"/>
      <w:r w:rsidR="00C004FA">
        <w:rPr>
          <w:rFonts w:ascii="Times New Roman" w:hAnsi="Times New Roman" w:cs="Times New Roman"/>
          <w:sz w:val="24"/>
          <w:szCs w:val="24"/>
        </w:rPr>
        <w:t>CaMV</w:t>
      </w:r>
      <w:proofErr w:type="spellEnd"/>
      <w:r w:rsidR="00C004FA">
        <w:rPr>
          <w:rFonts w:ascii="Times New Roman" w:hAnsi="Times New Roman" w:cs="Times New Roman"/>
          <w:sz w:val="24"/>
          <w:szCs w:val="24"/>
        </w:rPr>
        <w:t xml:space="preserve"> 35S promoter (</w:t>
      </w:r>
      <w:proofErr w:type="spellStart"/>
      <w:r w:rsidR="00C004FA">
        <w:rPr>
          <w:rFonts w:ascii="Times New Roman" w:hAnsi="Times New Roman" w:cs="Times New Roman"/>
          <w:sz w:val="24"/>
          <w:szCs w:val="24"/>
        </w:rPr>
        <w:t>Kamo</w:t>
      </w:r>
      <w:proofErr w:type="spellEnd"/>
      <w:r w:rsidR="00C004FA">
        <w:rPr>
          <w:rFonts w:ascii="Times New Roman" w:hAnsi="Times New Roman" w:cs="Times New Roman"/>
          <w:sz w:val="24"/>
          <w:szCs w:val="24"/>
        </w:rPr>
        <w:t xml:space="preserve"> et al.</w:t>
      </w:r>
      <w:r w:rsidR="005200BE">
        <w:rPr>
          <w:rFonts w:ascii="Times New Roman" w:hAnsi="Times New Roman" w:cs="Times New Roman"/>
          <w:sz w:val="24"/>
          <w:szCs w:val="24"/>
        </w:rPr>
        <w:t>,</w:t>
      </w:r>
      <w:r w:rsidR="00C004FA">
        <w:rPr>
          <w:rFonts w:ascii="Times New Roman" w:hAnsi="Times New Roman" w:cs="Times New Roman"/>
          <w:sz w:val="24"/>
          <w:szCs w:val="24"/>
        </w:rPr>
        <w:t xml:space="preserve"> 2012a), </w:t>
      </w:r>
      <w:r>
        <w:rPr>
          <w:rFonts w:ascii="Times New Roman" w:hAnsi="Times New Roman" w:cs="Times New Roman"/>
          <w:sz w:val="24"/>
          <w:szCs w:val="24"/>
        </w:rPr>
        <w:t xml:space="preserve">the </w:t>
      </w:r>
      <w:proofErr w:type="spellStart"/>
      <w:r w:rsidRPr="00F43C20">
        <w:rPr>
          <w:rFonts w:ascii="Times New Roman" w:hAnsi="Times New Roman" w:cs="Times New Roman"/>
          <w:i/>
          <w:sz w:val="24"/>
          <w:szCs w:val="24"/>
        </w:rPr>
        <w:t>uidA</w:t>
      </w:r>
      <w:proofErr w:type="spellEnd"/>
      <w:r>
        <w:rPr>
          <w:rFonts w:ascii="Times New Roman" w:hAnsi="Times New Roman" w:cs="Times New Roman"/>
          <w:sz w:val="24"/>
          <w:szCs w:val="24"/>
        </w:rPr>
        <w:t xml:space="preserve"> gene coding for β-</w:t>
      </w:r>
      <w:proofErr w:type="spellStart"/>
      <w:r>
        <w:rPr>
          <w:rFonts w:ascii="Times New Roman" w:hAnsi="Times New Roman" w:cs="Times New Roman"/>
          <w:sz w:val="24"/>
          <w:szCs w:val="24"/>
        </w:rPr>
        <w:t>glucuronidase</w:t>
      </w:r>
      <w:proofErr w:type="spellEnd"/>
      <w:r>
        <w:rPr>
          <w:rFonts w:ascii="Times New Roman" w:hAnsi="Times New Roman" w:cs="Times New Roman"/>
          <w:sz w:val="24"/>
          <w:szCs w:val="24"/>
        </w:rPr>
        <w:t xml:space="preserve"> (GUS) expression</w:t>
      </w:r>
      <w:r w:rsidR="007653C8">
        <w:rPr>
          <w:rFonts w:ascii="Times New Roman" w:hAnsi="Times New Roman" w:cs="Times New Roman"/>
          <w:sz w:val="24"/>
          <w:szCs w:val="24"/>
        </w:rPr>
        <w:t xml:space="preserve"> under either the </w:t>
      </w:r>
      <w:r w:rsidR="007653C8" w:rsidRPr="007653C8">
        <w:rPr>
          <w:rFonts w:ascii="Times New Roman" w:hAnsi="Times New Roman" w:cs="Times New Roman"/>
          <w:i/>
          <w:sz w:val="24"/>
          <w:szCs w:val="24"/>
        </w:rPr>
        <w:t>GUBQ2</w:t>
      </w:r>
      <w:r w:rsidR="007653C8">
        <w:rPr>
          <w:rFonts w:ascii="Times New Roman" w:hAnsi="Times New Roman" w:cs="Times New Roman"/>
          <w:sz w:val="24"/>
          <w:szCs w:val="24"/>
        </w:rPr>
        <w:t xml:space="preserve">, </w:t>
      </w:r>
      <w:r w:rsidR="007653C8" w:rsidRPr="007653C8">
        <w:rPr>
          <w:rFonts w:ascii="Times New Roman" w:hAnsi="Times New Roman" w:cs="Times New Roman"/>
          <w:i/>
          <w:sz w:val="24"/>
          <w:szCs w:val="24"/>
        </w:rPr>
        <w:t>GUBQ4</w:t>
      </w:r>
      <w:r w:rsidR="00526F89">
        <w:rPr>
          <w:rFonts w:ascii="Times New Roman" w:hAnsi="Times New Roman" w:cs="Times New Roman"/>
          <w:sz w:val="24"/>
          <w:szCs w:val="24"/>
        </w:rPr>
        <w:t xml:space="preserve">, </w:t>
      </w:r>
      <w:r w:rsidR="007653C8">
        <w:rPr>
          <w:rFonts w:ascii="Times New Roman" w:hAnsi="Times New Roman" w:cs="Times New Roman"/>
          <w:sz w:val="24"/>
          <w:szCs w:val="24"/>
        </w:rPr>
        <w:t>or</w:t>
      </w:r>
      <w:r w:rsidR="0032689A">
        <w:rPr>
          <w:rFonts w:ascii="Times New Roman" w:hAnsi="Times New Roman" w:cs="Times New Roman"/>
          <w:sz w:val="24"/>
          <w:szCs w:val="24"/>
        </w:rPr>
        <w:t xml:space="preserve"> </w:t>
      </w:r>
      <w:r w:rsidR="007653C8" w:rsidRPr="007653C8">
        <w:rPr>
          <w:rFonts w:ascii="Times New Roman" w:hAnsi="Times New Roman" w:cs="Times New Roman"/>
          <w:i/>
          <w:sz w:val="24"/>
          <w:szCs w:val="24"/>
        </w:rPr>
        <w:t>GUBQ1</w:t>
      </w:r>
      <w:r w:rsidR="007653C8">
        <w:rPr>
          <w:rFonts w:ascii="Times New Roman" w:hAnsi="Times New Roman" w:cs="Times New Roman"/>
          <w:sz w:val="24"/>
          <w:szCs w:val="24"/>
        </w:rPr>
        <w:t xml:space="preserve"> promoter (Kamo et al. </w:t>
      </w:r>
      <w:r w:rsidR="00526F89">
        <w:rPr>
          <w:rFonts w:ascii="Times New Roman" w:hAnsi="Times New Roman" w:cs="Times New Roman"/>
          <w:sz w:val="24"/>
          <w:szCs w:val="24"/>
        </w:rPr>
        <w:t xml:space="preserve">2009, </w:t>
      </w:r>
      <w:r w:rsidR="007653C8">
        <w:rPr>
          <w:rFonts w:ascii="Times New Roman" w:hAnsi="Times New Roman" w:cs="Times New Roman"/>
          <w:sz w:val="24"/>
          <w:szCs w:val="24"/>
        </w:rPr>
        <w:t xml:space="preserve">2012b).  </w:t>
      </w:r>
      <w:r>
        <w:rPr>
          <w:rFonts w:ascii="Times New Roman" w:hAnsi="Times New Roman" w:cs="Times New Roman"/>
          <w:sz w:val="24"/>
          <w:szCs w:val="24"/>
        </w:rPr>
        <w:t>Cells were co-bombarded with one of the plasmid DNA</w:t>
      </w:r>
      <w:r w:rsidR="00E5125A">
        <w:rPr>
          <w:rFonts w:ascii="Times New Roman" w:hAnsi="Times New Roman" w:cs="Times New Roman"/>
          <w:sz w:val="24"/>
          <w:szCs w:val="24"/>
        </w:rPr>
        <w:t xml:space="preserve">s and p35SAc that codes for the </w:t>
      </w:r>
      <w:proofErr w:type="spellStart"/>
      <w:r w:rsidR="00E5125A">
        <w:rPr>
          <w:rFonts w:ascii="Times New Roman" w:hAnsi="Times New Roman" w:cs="Times New Roman"/>
          <w:sz w:val="24"/>
          <w:szCs w:val="24"/>
        </w:rPr>
        <w:t>phosphinothricin</w:t>
      </w:r>
      <w:proofErr w:type="spellEnd"/>
      <w:r w:rsidR="00E5125A">
        <w:rPr>
          <w:rFonts w:ascii="Times New Roman" w:hAnsi="Times New Roman" w:cs="Times New Roman"/>
          <w:sz w:val="24"/>
          <w:szCs w:val="24"/>
        </w:rPr>
        <w:t xml:space="preserve"> </w:t>
      </w:r>
      <w:proofErr w:type="spellStart"/>
      <w:r w:rsidR="00E5125A">
        <w:rPr>
          <w:rFonts w:ascii="Times New Roman" w:hAnsi="Times New Roman" w:cs="Times New Roman"/>
          <w:sz w:val="24"/>
          <w:szCs w:val="24"/>
        </w:rPr>
        <w:t>acetyltransferase</w:t>
      </w:r>
      <w:proofErr w:type="spellEnd"/>
      <w:r w:rsidR="00E5125A">
        <w:rPr>
          <w:rFonts w:ascii="Times New Roman" w:hAnsi="Times New Roman" w:cs="Times New Roman"/>
          <w:sz w:val="24"/>
          <w:szCs w:val="24"/>
        </w:rPr>
        <w:t xml:space="preserve"> (</w:t>
      </w:r>
      <w:r>
        <w:rPr>
          <w:rFonts w:ascii="Times New Roman" w:hAnsi="Times New Roman" w:cs="Times New Roman"/>
          <w:sz w:val="24"/>
          <w:szCs w:val="24"/>
        </w:rPr>
        <w:t>PAT</w:t>
      </w:r>
      <w:r w:rsidR="00E5125A">
        <w:rPr>
          <w:rFonts w:ascii="Times New Roman" w:hAnsi="Times New Roman" w:cs="Times New Roman"/>
          <w:sz w:val="24"/>
          <w:szCs w:val="24"/>
        </w:rPr>
        <w:t>)</w:t>
      </w:r>
      <w:r>
        <w:rPr>
          <w:rFonts w:ascii="Times New Roman" w:hAnsi="Times New Roman" w:cs="Times New Roman"/>
          <w:sz w:val="24"/>
          <w:szCs w:val="24"/>
        </w:rPr>
        <w:t xml:space="preserve"> gene under the control of the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w:t>
      </w:r>
      <w:r w:rsidR="00E5125A">
        <w:rPr>
          <w:rFonts w:ascii="Times New Roman" w:hAnsi="Times New Roman" w:cs="Times New Roman"/>
          <w:sz w:val="24"/>
          <w:szCs w:val="24"/>
        </w:rPr>
        <w:t xml:space="preserve"> (received from Dr. P. </w:t>
      </w:r>
      <w:proofErr w:type="spellStart"/>
      <w:r w:rsidR="005A614B">
        <w:rPr>
          <w:rFonts w:ascii="Times New Roman" w:hAnsi="Times New Roman" w:cs="Times New Roman"/>
          <w:sz w:val="24"/>
          <w:szCs w:val="24"/>
        </w:rPr>
        <w:t>Eckes</w:t>
      </w:r>
      <w:proofErr w:type="spellEnd"/>
      <w:r w:rsidR="005A614B">
        <w:rPr>
          <w:rFonts w:ascii="Times New Roman" w:hAnsi="Times New Roman" w:cs="Times New Roman"/>
          <w:sz w:val="24"/>
          <w:szCs w:val="24"/>
        </w:rPr>
        <w:t xml:space="preserve">, </w:t>
      </w:r>
      <w:proofErr w:type="spellStart"/>
      <w:r w:rsidR="005A614B">
        <w:rPr>
          <w:rFonts w:ascii="Times New Roman" w:hAnsi="Times New Roman" w:cs="Times New Roman"/>
          <w:sz w:val="24"/>
          <w:szCs w:val="24"/>
        </w:rPr>
        <w:t>AgroEvo</w:t>
      </w:r>
      <w:proofErr w:type="spellEnd"/>
      <w:r w:rsidR="005A614B">
        <w:rPr>
          <w:rFonts w:ascii="Times New Roman" w:hAnsi="Times New Roman" w:cs="Times New Roman"/>
          <w:sz w:val="24"/>
          <w:szCs w:val="24"/>
        </w:rPr>
        <w:t xml:space="preserve">, </w:t>
      </w:r>
      <w:proofErr w:type="gramStart"/>
      <w:r w:rsidR="005A614B">
        <w:rPr>
          <w:rFonts w:ascii="Times New Roman" w:hAnsi="Times New Roman" w:cs="Times New Roman"/>
          <w:sz w:val="24"/>
          <w:szCs w:val="24"/>
        </w:rPr>
        <w:t>Somerville</w:t>
      </w:r>
      <w:proofErr w:type="gramEnd"/>
      <w:r w:rsidR="005A614B">
        <w:rPr>
          <w:rFonts w:ascii="Times New Roman" w:hAnsi="Times New Roman" w:cs="Times New Roman"/>
          <w:sz w:val="24"/>
          <w:szCs w:val="24"/>
        </w:rPr>
        <w:t xml:space="preserve">, </w:t>
      </w:r>
      <w:r w:rsidR="005A614B">
        <w:rPr>
          <w:rFonts w:ascii="Times New Roman" w:hAnsi="Times New Roman" w:cs="Times New Roman"/>
          <w:sz w:val="24"/>
          <w:szCs w:val="24"/>
        </w:rPr>
        <w:lastRenderedPageBreak/>
        <w:t>NY)</w:t>
      </w:r>
      <w:r>
        <w:rPr>
          <w:rFonts w:ascii="Times New Roman" w:hAnsi="Times New Roman" w:cs="Times New Roman"/>
          <w:sz w:val="24"/>
          <w:szCs w:val="24"/>
        </w:rPr>
        <w:t xml:space="preserve">.  Plasmids were isolated from </w:t>
      </w:r>
      <w:r w:rsidRPr="00A872B3">
        <w:rPr>
          <w:rFonts w:ascii="Times New Roman" w:hAnsi="Times New Roman" w:cs="Times New Roman"/>
          <w:i/>
          <w:sz w:val="24"/>
          <w:szCs w:val="24"/>
        </w:rPr>
        <w:t xml:space="preserve">E. coli </w:t>
      </w:r>
      <w:r w:rsidR="00A872B3">
        <w:rPr>
          <w:rFonts w:ascii="Times New Roman" w:hAnsi="Times New Roman" w:cs="Times New Roman"/>
          <w:sz w:val="24"/>
          <w:szCs w:val="24"/>
        </w:rPr>
        <w:t xml:space="preserve">DH5α </w:t>
      </w:r>
      <w:r>
        <w:rPr>
          <w:rFonts w:ascii="Times New Roman" w:hAnsi="Times New Roman" w:cs="Times New Roman"/>
          <w:sz w:val="24"/>
          <w:szCs w:val="24"/>
        </w:rPr>
        <w:t xml:space="preserve">by alkaline </w:t>
      </w:r>
      <w:proofErr w:type="spellStart"/>
      <w:r>
        <w:rPr>
          <w:rFonts w:ascii="Times New Roman" w:hAnsi="Times New Roman" w:cs="Times New Roman"/>
          <w:sz w:val="24"/>
          <w:szCs w:val="24"/>
        </w:rPr>
        <w:t>lysis</w:t>
      </w:r>
      <w:proofErr w:type="spellEnd"/>
      <w:r>
        <w:rPr>
          <w:rFonts w:ascii="Times New Roman" w:hAnsi="Times New Roman" w:cs="Times New Roman"/>
          <w:sz w:val="24"/>
          <w:szCs w:val="24"/>
        </w:rPr>
        <w:t xml:space="preserve"> and then purified on a cesium chl</w:t>
      </w:r>
      <w:r w:rsidR="0099774C">
        <w:rPr>
          <w:rFonts w:ascii="Times New Roman" w:hAnsi="Times New Roman" w:cs="Times New Roman"/>
          <w:sz w:val="24"/>
          <w:szCs w:val="24"/>
        </w:rPr>
        <w:t>oride gradient (</w:t>
      </w:r>
      <w:commentRangeStart w:id="17"/>
      <w:proofErr w:type="spellStart"/>
      <w:r w:rsidR="0099774C">
        <w:rPr>
          <w:rFonts w:ascii="Times New Roman" w:hAnsi="Times New Roman" w:cs="Times New Roman"/>
          <w:sz w:val="24"/>
          <w:szCs w:val="24"/>
        </w:rPr>
        <w:t>Maniatis</w:t>
      </w:r>
      <w:proofErr w:type="spellEnd"/>
      <w:r w:rsidR="0099774C">
        <w:rPr>
          <w:rFonts w:ascii="Times New Roman" w:hAnsi="Times New Roman" w:cs="Times New Roman"/>
          <w:sz w:val="24"/>
          <w:szCs w:val="24"/>
        </w:rPr>
        <w:t xml:space="preserve"> et al.</w:t>
      </w:r>
      <w:r>
        <w:rPr>
          <w:rFonts w:ascii="Times New Roman" w:hAnsi="Times New Roman" w:cs="Times New Roman"/>
          <w:sz w:val="24"/>
          <w:szCs w:val="24"/>
        </w:rPr>
        <w:t xml:space="preserve"> 1993</w:t>
      </w:r>
      <w:commentRangeEnd w:id="17"/>
      <w:r w:rsidR="0088317A">
        <w:rPr>
          <w:rStyle w:val="CommentReference"/>
        </w:rPr>
        <w:commentReference w:id="17"/>
      </w:r>
      <w:r>
        <w:rPr>
          <w:rFonts w:ascii="Times New Roman" w:hAnsi="Times New Roman" w:cs="Times New Roman"/>
          <w:sz w:val="24"/>
          <w:szCs w:val="24"/>
        </w:rPr>
        <w:t xml:space="preserve">).   </w:t>
      </w:r>
    </w:p>
    <w:p w:rsidR="00F766B6" w:rsidRPr="00610371" w:rsidRDefault="00106EE3"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Data collection and s</w:t>
      </w:r>
      <w:r w:rsidR="00F766B6" w:rsidRPr="00610371">
        <w:rPr>
          <w:rFonts w:ascii="Times New Roman" w:hAnsi="Times New Roman" w:cs="Times New Roman"/>
          <w:b/>
          <w:sz w:val="24"/>
          <w:szCs w:val="24"/>
        </w:rPr>
        <w:t>tatistical analysis</w:t>
      </w:r>
    </w:p>
    <w:p w:rsidR="00F46567" w:rsidRDefault="00D02017"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Thirty</w:t>
      </w:r>
      <w:r w:rsidR="00E70DD6">
        <w:rPr>
          <w:rFonts w:ascii="Times New Roman" w:hAnsi="Times New Roman" w:cs="Times New Roman"/>
          <w:sz w:val="24"/>
          <w:szCs w:val="24"/>
        </w:rPr>
        <w:t xml:space="preserve"> c</w:t>
      </w:r>
      <w:r w:rsidR="00E62C7E">
        <w:rPr>
          <w:rFonts w:ascii="Times New Roman" w:hAnsi="Times New Roman" w:cs="Times New Roman"/>
          <w:sz w:val="24"/>
          <w:szCs w:val="24"/>
        </w:rPr>
        <w:t>orm</w:t>
      </w:r>
      <w:r w:rsidR="00106EE3">
        <w:rPr>
          <w:rFonts w:ascii="Times New Roman" w:hAnsi="Times New Roman" w:cs="Times New Roman"/>
          <w:sz w:val="24"/>
          <w:szCs w:val="24"/>
        </w:rPr>
        <w:t>s</w:t>
      </w:r>
      <w:r w:rsidR="00606247">
        <w:rPr>
          <w:rFonts w:ascii="Times New Roman" w:hAnsi="Times New Roman" w:cs="Times New Roman"/>
          <w:sz w:val="24"/>
          <w:szCs w:val="24"/>
        </w:rPr>
        <w:t xml:space="preserve"> </w:t>
      </w:r>
      <w:r w:rsidR="00106EE3">
        <w:rPr>
          <w:rFonts w:ascii="Times New Roman" w:hAnsi="Times New Roman" w:cs="Times New Roman"/>
          <w:sz w:val="24"/>
          <w:szCs w:val="24"/>
        </w:rPr>
        <w:t>were collected from</w:t>
      </w:r>
      <w:r w:rsidR="000B03F1">
        <w:rPr>
          <w:rFonts w:ascii="Times New Roman" w:hAnsi="Times New Roman" w:cs="Times New Roman"/>
          <w:sz w:val="24"/>
          <w:szCs w:val="24"/>
        </w:rPr>
        <w:t xml:space="preserve"> each line of</w:t>
      </w:r>
      <w:r w:rsidR="00106EE3">
        <w:rPr>
          <w:rFonts w:ascii="Times New Roman" w:hAnsi="Times New Roman" w:cs="Times New Roman"/>
          <w:sz w:val="24"/>
          <w:szCs w:val="24"/>
        </w:rPr>
        <w:t xml:space="preserve"> in vitro-grown plants</w:t>
      </w:r>
      <w:r>
        <w:rPr>
          <w:rFonts w:ascii="Times New Roman" w:hAnsi="Times New Roman" w:cs="Times New Roman"/>
          <w:sz w:val="24"/>
          <w:szCs w:val="24"/>
        </w:rPr>
        <w:t>,</w:t>
      </w:r>
      <w:r w:rsidR="00606247">
        <w:rPr>
          <w:rFonts w:ascii="Times New Roman" w:hAnsi="Times New Roman" w:cs="Times New Roman"/>
          <w:sz w:val="24"/>
          <w:szCs w:val="24"/>
        </w:rPr>
        <w:t xml:space="preserve"> and ten</w:t>
      </w:r>
      <w:r w:rsidR="000B03F1">
        <w:rPr>
          <w:rFonts w:ascii="Times New Roman" w:hAnsi="Times New Roman" w:cs="Times New Roman"/>
          <w:sz w:val="24"/>
          <w:szCs w:val="24"/>
        </w:rPr>
        <w:t xml:space="preserve"> of these corms </w:t>
      </w:r>
      <w:r w:rsidR="00606247">
        <w:rPr>
          <w:rFonts w:ascii="Times New Roman" w:hAnsi="Times New Roman" w:cs="Times New Roman"/>
          <w:sz w:val="24"/>
          <w:szCs w:val="24"/>
        </w:rPr>
        <w:t>were weigh</w:t>
      </w:r>
      <w:r w:rsidR="00106EE3">
        <w:rPr>
          <w:rFonts w:ascii="Times New Roman" w:hAnsi="Times New Roman" w:cs="Times New Roman"/>
          <w:sz w:val="24"/>
          <w:szCs w:val="24"/>
        </w:rPr>
        <w:t xml:space="preserve">ed to obtain an initial </w:t>
      </w:r>
      <w:r w:rsidR="00606247">
        <w:rPr>
          <w:rFonts w:ascii="Times New Roman" w:hAnsi="Times New Roman" w:cs="Times New Roman"/>
          <w:sz w:val="24"/>
          <w:szCs w:val="24"/>
        </w:rPr>
        <w:t>fresh weight value</w:t>
      </w:r>
      <w:r w:rsidR="000B03F1">
        <w:rPr>
          <w:rFonts w:ascii="Times New Roman" w:hAnsi="Times New Roman" w:cs="Times New Roman"/>
          <w:sz w:val="24"/>
          <w:szCs w:val="24"/>
        </w:rPr>
        <w:t xml:space="preserve"> for each plant line</w:t>
      </w:r>
      <w:r>
        <w:rPr>
          <w:rFonts w:ascii="Times New Roman" w:hAnsi="Times New Roman" w:cs="Times New Roman"/>
          <w:sz w:val="24"/>
          <w:szCs w:val="24"/>
        </w:rPr>
        <w:t xml:space="preserve">.  </w:t>
      </w:r>
      <w:r w:rsidR="00606247">
        <w:rPr>
          <w:rFonts w:ascii="Times New Roman" w:hAnsi="Times New Roman" w:cs="Times New Roman"/>
          <w:sz w:val="24"/>
          <w:szCs w:val="24"/>
        </w:rPr>
        <w:t>These 30</w:t>
      </w:r>
      <w:r w:rsidR="00E62C7E">
        <w:rPr>
          <w:rFonts w:ascii="Times New Roman" w:hAnsi="Times New Roman" w:cs="Times New Roman"/>
          <w:sz w:val="24"/>
          <w:szCs w:val="24"/>
        </w:rPr>
        <w:t xml:space="preserve"> corm</w:t>
      </w:r>
      <w:r w:rsidR="00E57613">
        <w:rPr>
          <w:rFonts w:ascii="Times New Roman" w:hAnsi="Times New Roman" w:cs="Times New Roman"/>
          <w:sz w:val="24"/>
          <w:szCs w:val="24"/>
        </w:rPr>
        <w:t xml:space="preserve">s were planted in </w:t>
      </w:r>
      <w:commentRangeStart w:id="18"/>
      <w:proofErr w:type="spellStart"/>
      <w:r w:rsidR="00E57613">
        <w:rPr>
          <w:rFonts w:ascii="Times New Roman" w:hAnsi="Times New Roman" w:cs="Times New Roman"/>
          <w:sz w:val="24"/>
          <w:szCs w:val="24"/>
        </w:rPr>
        <w:t>Metromix</w:t>
      </w:r>
      <w:commentRangeEnd w:id="18"/>
      <w:proofErr w:type="spellEnd"/>
      <w:r w:rsidR="0088317A">
        <w:rPr>
          <w:rStyle w:val="CommentReference"/>
        </w:rPr>
        <w:commentReference w:id="18"/>
      </w:r>
      <w:r w:rsidR="00E57613">
        <w:rPr>
          <w:rFonts w:ascii="Times New Roman" w:hAnsi="Times New Roman" w:cs="Times New Roman"/>
          <w:sz w:val="24"/>
          <w:szCs w:val="24"/>
        </w:rPr>
        <w:t xml:space="preserve"> in the gree</w:t>
      </w:r>
      <w:r w:rsidR="00E62C7E">
        <w:rPr>
          <w:rFonts w:ascii="Times New Roman" w:hAnsi="Times New Roman" w:cs="Times New Roman"/>
          <w:sz w:val="24"/>
          <w:szCs w:val="24"/>
        </w:rPr>
        <w:t>nhouse</w:t>
      </w:r>
      <w:r>
        <w:rPr>
          <w:rFonts w:ascii="Times New Roman" w:hAnsi="Times New Roman" w:cs="Times New Roman"/>
          <w:sz w:val="24"/>
          <w:szCs w:val="24"/>
        </w:rPr>
        <w:t xml:space="preserve">.  If corms did not sprout, replacement corms were planted in an effort to obtain data on leaf lengths and daughter corm production.  </w:t>
      </w:r>
      <w:r w:rsidR="000B03F1">
        <w:rPr>
          <w:rFonts w:ascii="Times New Roman" w:hAnsi="Times New Roman" w:cs="Times New Roman"/>
          <w:sz w:val="24"/>
          <w:szCs w:val="24"/>
        </w:rPr>
        <w:t xml:space="preserve">  </w:t>
      </w:r>
    </w:p>
    <w:p w:rsidR="00F46567" w:rsidRDefault="00CE00B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36A7E">
        <w:rPr>
          <w:rFonts w:ascii="Times New Roman" w:hAnsi="Times New Roman" w:cs="Times New Roman"/>
          <w:sz w:val="24"/>
          <w:szCs w:val="24"/>
        </w:rPr>
        <w:t>he percent</w:t>
      </w:r>
      <w:r>
        <w:rPr>
          <w:rFonts w:ascii="Times New Roman" w:hAnsi="Times New Roman" w:cs="Times New Roman"/>
          <w:sz w:val="24"/>
          <w:szCs w:val="24"/>
        </w:rPr>
        <w:t xml:space="preserve"> of</w:t>
      </w:r>
      <w:r w:rsidR="00F36A7E">
        <w:rPr>
          <w:rFonts w:ascii="Times New Roman" w:hAnsi="Times New Roman" w:cs="Times New Roman"/>
          <w:sz w:val="24"/>
          <w:szCs w:val="24"/>
        </w:rPr>
        <w:t xml:space="preserve"> </w:t>
      </w:r>
      <w:r w:rsidR="00F46567">
        <w:rPr>
          <w:rFonts w:ascii="Times New Roman" w:hAnsi="Times New Roman" w:cs="Times New Roman"/>
          <w:sz w:val="24"/>
          <w:szCs w:val="24"/>
        </w:rPr>
        <w:t xml:space="preserve">corms that sprouted </w:t>
      </w:r>
      <w:r>
        <w:rPr>
          <w:rFonts w:ascii="Times New Roman" w:hAnsi="Times New Roman" w:cs="Times New Roman"/>
          <w:sz w:val="24"/>
          <w:szCs w:val="24"/>
        </w:rPr>
        <w:t xml:space="preserve">in the greenhouse was determined </w:t>
      </w:r>
      <w:r w:rsidR="00F46567">
        <w:rPr>
          <w:rFonts w:ascii="Times New Roman" w:hAnsi="Times New Roman" w:cs="Times New Roman"/>
          <w:sz w:val="24"/>
          <w:szCs w:val="24"/>
        </w:rPr>
        <w:t>for each plant line</w:t>
      </w:r>
      <w:r w:rsidR="009967C6">
        <w:rPr>
          <w:rFonts w:ascii="Times New Roman" w:hAnsi="Times New Roman" w:cs="Times New Roman"/>
          <w:sz w:val="24"/>
          <w:szCs w:val="24"/>
        </w:rPr>
        <w:t>.</w:t>
      </w:r>
      <w:r w:rsidR="00F46567">
        <w:rPr>
          <w:rFonts w:ascii="Times New Roman" w:hAnsi="Times New Roman" w:cs="Times New Roman"/>
          <w:sz w:val="24"/>
          <w:szCs w:val="24"/>
        </w:rPr>
        <w:t xml:space="preserve">  For ‘Peter Pears’ a total of 355 corms were planted for ten re</w:t>
      </w:r>
      <w:r w:rsidR="00F36A7E">
        <w:rPr>
          <w:rFonts w:ascii="Times New Roman" w:hAnsi="Times New Roman" w:cs="Times New Roman"/>
          <w:sz w:val="24"/>
          <w:szCs w:val="24"/>
        </w:rPr>
        <w:t>generated lines, 878 corms for eight transgenic lines containing</w:t>
      </w:r>
      <w:r w:rsidR="00F46567">
        <w:rPr>
          <w:rFonts w:ascii="Times New Roman" w:hAnsi="Times New Roman" w:cs="Times New Roman"/>
          <w:sz w:val="24"/>
          <w:szCs w:val="24"/>
        </w:rPr>
        <w:t xml:space="preserve"> the </w:t>
      </w:r>
      <w:proofErr w:type="spellStart"/>
      <w:r w:rsidR="00F46567">
        <w:rPr>
          <w:rFonts w:ascii="Times New Roman" w:hAnsi="Times New Roman" w:cs="Times New Roman"/>
          <w:sz w:val="24"/>
          <w:szCs w:val="24"/>
        </w:rPr>
        <w:t>chloroperoxidase</w:t>
      </w:r>
      <w:proofErr w:type="spellEnd"/>
      <w:r w:rsidR="00F46567">
        <w:rPr>
          <w:rFonts w:ascii="Times New Roman" w:hAnsi="Times New Roman" w:cs="Times New Roman"/>
          <w:sz w:val="24"/>
          <w:szCs w:val="24"/>
        </w:rPr>
        <w:t xml:space="preserve"> gene, 801 corms for six lines with the D4E1 gene, 457 corms for five lines with a CMV </w:t>
      </w:r>
      <w:proofErr w:type="spellStart"/>
      <w:r w:rsidR="00F46567">
        <w:rPr>
          <w:rFonts w:ascii="Times New Roman" w:hAnsi="Times New Roman" w:cs="Times New Roman"/>
          <w:sz w:val="24"/>
          <w:szCs w:val="24"/>
        </w:rPr>
        <w:t>replicase</w:t>
      </w:r>
      <w:proofErr w:type="spellEnd"/>
      <w:r w:rsidR="00F46567">
        <w:rPr>
          <w:rFonts w:ascii="Times New Roman" w:hAnsi="Times New Roman" w:cs="Times New Roman"/>
          <w:sz w:val="24"/>
          <w:szCs w:val="24"/>
        </w:rPr>
        <w:t xml:space="preserve"> gene, and 183 corms for four lines with a CMV antibody gene. For ‘Jenny Lee</w:t>
      </w:r>
      <w:r w:rsidR="00F36A7E">
        <w:rPr>
          <w:rFonts w:ascii="Times New Roman" w:hAnsi="Times New Roman" w:cs="Times New Roman"/>
          <w:sz w:val="24"/>
          <w:szCs w:val="24"/>
        </w:rPr>
        <w:t>’,</w:t>
      </w:r>
      <w:r w:rsidR="00F46567">
        <w:rPr>
          <w:rFonts w:ascii="Times New Roman" w:hAnsi="Times New Roman" w:cs="Times New Roman"/>
          <w:sz w:val="24"/>
          <w:szCs w:val="24"/>
        </w:rPr>
        <w:t xml:space="preserve"> 386 corms were planted for 10 regenerated plant lines, 880 corms for 18 lines with the GUS gene, 141 corms for two lines with the CMV coat protein gene, and 233 corms for five lines with the CMV antibody gene.</w:t>
      </w:r>
    </w:p>
    <w:p w:rsidR="009967C6" w:rsidRDefault="00F46567"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percent of corms that sprouted </w:t>
      </w:r>
      <w:r w:rsidR="00D02017">
        <w:rPr>
          <w:rFonts w:ascii="Times New Roman" w:hAnsi="Times New Roman" w:cs="Times New Roman"/>
          <w:sz w:val="24"/>
          <w:szCs w:val="24"/>
        </w:rPr>
        <w:t xml:space="preserve">in vitro </w:t>
      </w:r>
      <w:r>
        <w:rPr>
          <w:rFonts w:ascii="Times New Roman" w:hAnsi="Times New Roman" w:cs="Times New Roman"/>
          <w:sz w:val="24"/>
          <w:szCs w:val="24"/>
        </w:rPr>
        <w:t xml:space="preserve">was </w:t>
      </w:r>
      <w:r w:rsidR="00D02017">
        <w:rPr>
          <w:rFonts w:ascii="Times New Roman" w:hAnsi="Times New Roman" w:cs="Times New Roman"/>
          <w:sz w:val="24"/>
          <w:szCs w:val="24"/>
        </w:rPr>
        <w:t xml:space="preserve">also </w:t>
      </w:r>
      <w:r>
        <w:rPr>
          <w:rFonts w:ascii="Times New Roman" w:hAnsi="Times New Roman" w:cs="Times New Roman"/>
          <w:sz w:val="24"/>
          <w:szCs w:val="24"/>
        </w:rPr>
        <w:t>dete</w:t>
      </w:r>
      <w:r w:rsidR="00D02017">
        <w:rPr>
          <w:rFonts w:ascii="Times New Roman" w:hAnsi="Times New Roman" w:cs="Times New Roman"/>
          <w:sz w:val="24"/>
          <w:szCs w:val="24"/>
        </w:rPr>
        <w:t>rmined for in vitro-grown corms</w:t>
      </w:r>
      <w:r w:rsidR="00D97597">
        <w:rPr>
          <w:rFonts w:ascii="Times New Roman" w:hAnsi="Times New Roman" w:cs="Times New Roman"/>
          <w:sz w:val="24"/>
          <w:szCs w:val="24"/>
        </w:rPr>
        <w:t>.  For each plant line, ten corms were placed in each of the three Petri plates.</w:t>
      </w:r>
      <w:r w:rsidR="002D1654">
        <w:rPr>
          <w:rFonts w:ascii="Times New Roman" w:hAnsi="Times New Roman" w:cs="Times New Roman"/>
          <w:sz w:val="24"/>
          <w:szCs w:val="24"/>
        </w:rPr>
        <w:t xml:space="preserve"> Corms (47-50) from micropropagated plants of either</w:t>
      </w:r>
      <w:r w:rsidR="002F26A4">
        <w:rPr>
          <w:rFonts w:ascii="Times New Roman" w:hAnsi="Times New Roman" w:cs="Times New Roman"/>
          <w:sz w:val="24"/>
          <w:szCs w:val="24"/>
        </w:rPr>
        <w:t xml:space="preserve"> </w:t>
      </w:r>
      <w:r w:rsidR="002D1654">
        <w:rPr>
          <w:rFonts w:ascii="Times New Roman" w:hAnsi="Times New Roman" w:cs="Times New Roman"/>
          <w:sz w:val="24"/>
          <w:szCs w:val="24"/>
        </w:rPr>
        <w:t>‘Peter Pears</w:t>
      </w:r>
      <w:r w:rsidR="002F26A4">
        <w:rPr>
          <w:rFonts w:ascii="Times New Roman" w:hAnsi="Times New Roman" w:cs="Times New Roman"/>
          <w:sz w:val="24"/>
          <w:szCs w:val="24"/>
        </w:rPr>
        <w:t xml:space="preserve">’ or ‘Jenny Lee’ and corms (287-300) from ten regenerated plant lines of each cultivar were grown in vitro.  </w:t>
      </w:r>
      <w:r w:rsidR="002D1654">
        <w:rPr>
          <w:rFonts w:ascii="Times New Roman" w:hAnsi="Times New Roman" w:cs="Times New Roman"/>
          <w:sz w:val="24"/>
          <w:szCs w:val="24"/>
        </w:rPr>
        <w:t xml:space="preserve">For ‘Peter Pears’ 202 corms were available for seven lines with the </w:t>
      </w:r>
      <w:proofErr w:type="spellStart"/>
      <w:r w:rsidR="002D1654">
        <w:rPr>
          <w:rFonts w:ascii="Times New Roman" w:hAnsi="Times New Roman" w:cs="Times New Roman"/>
          <w:sz w:val="24"/>
          <w:szCs w:val="24"/>
        </w:rPr>
        <w:t>chloroperoxidase</w:t>
      </w:r>
      <w:proofErr w:type="spellEnd"/>
      <w:r w:rsidR="002D1654">
        <w:rPr>
          <w:rFonts w:ascii="Times New Roman" w:hAnsi="Times New Roman" w:cs="Times New Roman"/>
          <w:sz w:val="24"/>
          <w:szCs w:val="24"/>
        </w:rPr>
        <w:t xml:space="preserve"> gene, 176 corms for six lines with the D4E1 gene, 13 corms for four lines with the CMV </w:t>
      </w:r>
      <w:proofErr w:type="spellStart"/>
      <w:r w:rsidR="002D1654">
        <w:rPr>
          <w:rFonts w:ascii="Times New Roman" w:hAnsi="Times New Roman" w:cs="Times New Roman"/>
          <w:sz w:val="24"/>
          <w:szCs w:val="24"/>
        </w:rPr>
        <w:t>replicase</w:t>
      </w:r>
      <w:proofErr w:type="spellEnd"/>
      <w:r w:rsidR="002D1654">
        <w:rPr>
          <w:rFonts w:ascii="Times New Roman" w:hAnsi="Times New Roman" w:cs="Times New Roman"/>
          <w:sz w:val="24"/>
          <w:szCs w:val="24"/>
        </w:rPr>
        <w:t xml:space="preserve"> gene, and 120 corms for four lines with the CMV antibody gene.  For ‘Jenny Lee there were 577 corms for 24 lines with the GUS gene, 167 corms from four lines with the CMV coat protein gene, </w:t>
      </w:r>
      <w:r w:rsidR="00F36A7E">
        <w:rPr>
          <w:rFonts w:ascii="Times New Roman" w:hAnsi="Times New Roman" w:cs="Times New Roman"/>
          <w:sz w:val="24"/>
          <w:szCs w:val="24"/>
        </w:rPr>
        <w:t xml:space="preserve">and </w:t>
      </w:r>
      <w:r w:rsidR="002D1654">
        <w:rPr>
          <w:rFonts w:ascii="Times New Roman" w:hAnsi="Times New Roman" w:cs="Times New Roman"/>
          <w:sz w:val="24"/>
          <w:szCs w:val="24"/>
        </w:rPr>
        <w:t>210 corms from four lines with the CMV antibody gene.</w:t>
      </w:r>
      <w:r>
        <w:rPr>
          <w:rFonts w:ascii="Times New Roman" w:hAnsi="Times New Roman" w:cs="Times New Roman"/>
          <w:sz w:val="24"/>
          <w:szCs w:val="24"/>
        </w:rPr>
        <w:t xml:space="preserve"> </w:t>
      </w:r>
    </w:p>
    <w:p w:rsidR="00696869" w:rsidRDefault="002F26A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57613">
        <w:rPr>
          <w:rFonts w:ascii="Times New Roman" w:hAnsi="Times New Roman" w:cs="Times New Roman"/>
          <w:sz w:val="24"/>
          <w:szCs w:val="24"/>
        </w:rPr>
        <w:t>length of th</w:t>
      </w:r>
      <w:r w:rsidR="00E62C7E">
        <w:rPr>
          <w:rFonts w:ascii="Times New Roman" w:hAnsi="Times New Roman" w:cs="Times New Roman"/>
          <w:sz w:val="24"/>
          <w:szCs w:val="24"/>
        </w:rPr>
        <w:t>e longest leaf was measured for</w:t>
      </w:r>
      <w:r w:rsidR="00E57613">
        <w:rPr>
          <w:rFonts w:ascii="Times New Roman" w:hAnsi="Times New Roman" w:cs="Times New Roman"/>
          <w:sz w:val="24"/>
          <w:szCs w:val="24"/>
        </w:rPr>
        <w:t xml:space="preserve"> ten plants</w:t>
      </w:r>
      <w:r>
        <w:rPr>
          <w:rFonts w:ascii="Times New Roman" w:hAnsi="Times New Roman" w:cs="Times New Roman"/>
          <w:sz w:val="24"/>
          <w:szCs w:val="24"/>
        </w:rPr>
        <w:t>, if available,</w:t>
      </w:r>
      <w:r w:rsidR="00526F89">
        <w:rPr>
          <w:rFonts w:ascii="Times New Roman" w:hAnsi="Times New Roman" w:cs="Times New Roman"/>
          <w:sz w:val="24"/>
          <w:szCs w:val="24"/>
        </w:rPr>
        <w:t xml:space="preserve"> of each line</w:t>
      </w:r>
      <w:r>
        <w:rPr>
          <w:rFonts w:ascii="Times New Roman" w:hAnsi="Times New Roman" w:cs="Times New Roman"/>
          <w:sz w:val="24"/>
          <w:szCs w:val="24"/>
        </w:rPr>
        <w:t xml:space="preserve"> growing in the greenhouse.</w:t>
      </w:r>
      <w:r w:rsidR="003E34F6">
        <w:rPr>
          <w:rFonts w:ascii="Times New Roman" w:hAnsi="Times New Roman" w:cs="Times New Roman"/>
          <w:sz w:val="24"/>
          <w:szCs w:val="24"/>
        </w:rPr>
        <w:t xml:space="preserve">  Measurements were taken from plants that had completed their full fan development of their leaves.</w:t>
      </w:r>
      <w:r w:rsidR="00D42632">
        <w:rPr>
          <w:rFonts w:ascii="Times New Roman" w:hAnsi="Times New Roman" w:cs="Times New Roman"/>
          <w:sz w:val="24"/>
          <w:szCs w:val="24"/>
        </w:rPr>
        <w:t xml:space="preserve">  </w:t>
      </w:r>
      <w:r>
        <w:rPr>
          <w:rFonts w:ascii="Times New Roman" w:hAnsi="Times New Roman" w:cs="Times New Roman"/>
          <w:sz w:val="24"/>
          <w:szCs w:val="24"/>
        </w:rPr>
        <w:t xml:space="preserve">  </w:t>
      </w:r>
      <w:r w:rsidR="00E57613">
        <w:rPr>
          <w:rFonts w:ascii="Times New Roman" w:hAnsi="Times New Roman" w:cs="Times New Roman"/>
          <w:sz w:val="24"/>
          <w:szCs w:val="24"/>
        </w:rPr>
        <w:t xml:space="preserve">  </w:t>
      </w:r>
    </w:p>
    <w:p w:rsidR="002F26A4" w:rsidRDefault="00E57613"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Plants were grown approximately </w:t>
      </w:r>
      <w:r w:rsidR="00962866">
        <w:rPr>
          <w:rFonts w:ascii="Times New Roman" w:hAnsi="Times New Roman" w:cs="Times New Roman"/>
          <w:sz w:val="24"/>
          <w:szCs w:val="24"/>
        </w:rPr>
        <w:t xml:space="preserve">5 months in </w:t>
      </w:r>
      <w:r w:rsidR="00E62C7E">
        <w:rPr>
          <w:rFonts w:ascii="Times New Roman" w:hAnsi="Times New Roman" w:cs="Times New Roman"/>
          <w:sz w:val="24"/>
          <w:szCs w:val="24"/>
        </w:rPr>
        <w:t xml:space="preserve">the greenhouse </w:t>
      </w:r>
      <w:r w:rsidR="00962866">
        <w:rPr>
          <w:rFonts w:ascii="Times New Roman" w:hAnsi="Times New Roman" w:cs="Times New Roman"/>
          <w:sz w:val="24"/>
          <w:szCs w:val="24"/>
        </w:rPr>
        <w:t xml:space="preserve">before their leaves turned brown and fell off.  At this time </w:t>
      </w:r>
      <w:r w:rsidR="00606247">
        <w:rPr>
          <w:rFonts w:ascii="Times New Roman" w:hAnsi="Times New Roman" w:cs="Times New Roman"/>
          <w:sz w:val="24"/>
          <w:szCs w:val="24"/>
        </w:rPr>
        <w:t xml:space="preserve">approximately </w:t>
      </w:r>
      <w:r w:rsidR="00962866">
        <w:rPr>
          <w:rFonts w:ascii="Times New Roman" w:hAnsi="Times New Roman" w:cs="Times New Roman"/>
          <w:sz w:val="24"/>
          <w:szCs w:val="24"/>
        </w:rPr>
        <w:t>ten corms</w:t>
      </w:r>
      <w:r w:rsidR="00606247">
        <w:rPr>
          <w:rFonts w:ascii="Times New Roman" w:hAnsi="Times New Roman" w:cs="Times New Roman"/>
          <w:sz w:val="24"/>
          <w:szCs w:val="24"/>
        </w:rPr>
        <w:t>, if available,</w:t>
      </w:r>
      <w:r w:rsidR="00962866">
        <w:rPr>
          <w:rFonts w:ascii="Times New Roman" w:hAnsi="Times New Roman" w:cs="Times New Roman"/>
          <w:sz w:val="24"/>
          <w:szCs w:val="24"/>
        </w:rPr>
        <w:t xml:space="preserve"> were weighed for each pl</w:t>
      </w:r>
      <w:r w:rsidR="005D4A91">
        <w:rPr>
          <w:rFonts w:ascii="Times New Roman" w:hAnsi="Times New Roman" w:cs="Times New Roman"/>
          <w:sz w:val="24"/>
          <w:szCs w:val="24"/>
        </w:rPr>
        <w:t xml:space="preserve">ant line to obtain a final </w:t>
      </w:r>
      <w:r w:rsidR="00962866">
        <w:rPr>
          <w:rFonts w:ascii="Times New Roman" w:hAnsi="Times New Roman" w:cs="Times New Roman"/>
          <w:sz w:val="24"/>
          <w:szCs w:val="24"/>
        </w:rPr>
        <w:t>fresh weight</w:t>
      </w:r>
      <w:r w:rsidR="005D4A91">
        <w:rPr>
          <w:rFonts w:ascii="Times New Roman" w:hAnsi="Times New Roman" w:cs="Times New Roman"/>
          <w:sz w:val="24"/>
          <w:szCs w:val="24"/>
        </w:rPr>
        <w:t xml:space="preserve"> of the corms</w:t>
      </w:r>
      <w:r w:rsidR="00962866">
        <w:rPr>
          <w:rFonts w:ascii="Times New Roman" w:hAnsi="Times New Roman" w:cs="Times New Roman"/>
          <w:sz w:val="24"/>
          <w:szCs w:val="24"/>
        </w:rPr>
        <w:t>.</w:t>
      </w:r>
      <w:r w:rsidR="00F90856">
        <w:rPr>
          <w:rFonts w:ascii="Times New Roman" w:hAnsi="Times New Roman" w:cs="Times New Roman"/>
          <w:sz w:val="24"/>
          <w:szCs w:val="24"/>
        </w:rPr>
        <w:t xml:space="preserve">  </w:t>
      </w:r>
    </w:p>
    <w:p w:rsidR="00106EE3" w:rsidRDefault="00F90856" w:rsidP="005A51D1">
      <w:pPr>
        <w:spacing w:after="0" w:line="480" w:lineRule="auto"/>
        <w:ind w:firstLine="720"/>
        <w:rPr>
          <w:rFonts w:ascii="Times New Roman" w:hAnsi="Times New Roman" w:cs="Times New Roman"/>
          <w:sz w:val="24"/>
          <w:szCs w:val="24"/>
        </w:rPr>
      </w:pPr>
      <w:commentRangeStart w:id="19"/>
      <w:r>
        <w:rPr>
          <w:rFonts w:ascii="Times New Roman" w:hAnsi="Times New Roman" w:cs="Times New Roman"/>
          <w:sz w:val="24"/>
          <w:szCs w:val="24"/>
        </w:rPr>
        <w:t xml:space="preserve">A student’s t test was performed using </w:t>
      </w:r>
      <w:proofErr w:type="spellStart"/>
      <w:r>
        <w:rPr>
          <w:rFonts w:ascii="Times New Roman" w:hAnsi="Times New Roman" w:cs="Times New Roman"/>
          <w:sz w:val="24"/>
          <w:szCs w:val="24"/>
        </w:rPr>
        <w:t>Sigma</w:t>
      </w:r>
      <w:r w:rsidR="006816C3">
        <w:rPr>
          <w:rFonts w:ascii="Times New Roman" w:hAnsi="Times New Roman" w:cs="Times New Roman"/>
          <w:sz w:val="24"/>
          <w:szCs w:val="24"/>
        </w:rPr>
        <w:t>P</w:t>
      </w:r>
      <w:r>
        <w:rPr>
          <w:rFonts w:ascii="Times New Roman" w:hAnsi="Times New Roman" w:cs="Times New Roman"/>
          <w:sz w:val="24"/>
          <w:szCs w:val="24"/>
        </w:rPr>
        <w:t>lot</w:t>
      </w:r>
      <w:proofErr w:type="spellEnd"/>
      <w:r w:rsidR="006816C3">
        <w:rPr>
          <w:rFonts w:ascii="Times New Roman" w:hAnsi="Times New Roman" w:cs="Times New Roman"/>
          <w:sz w:val="24"/>
          <w:szCs w:val="24"/>
        </w:rPr>
        <w:t xml:space="preserve"> (</w:t>
      </w:r>
      <w:proofErr w:type="spellStart"/>
      <w:r w:rsidR="00E70DD6">
        <w:rPr>
          <w:rFonts w:ascii="Times New Roman" w:hAnsi="Times New Roman" w:cs="Times New Roman"/>
          <w:sz w:val="24"/>
          <w:szCs w:val="24"/>
        </w:rPr>
        <w:t>Systat</w:t>
      </w:r>
      <w:proofErr w:type="spellEnd"/>
      <w:r w:rsidR="00E70DD6">
        <w:rPr>
          <w:rFonts w:ascii="Times New Roman" w:hAnsi="Times New Roman" w:cs="Times New Roman"/>
          <w:sz w:val="24"/>
          <w:szCs w:val="24"/>
        </w:rPr>
        <w:t xml:space="preserve"> Software, Inc., San Jose, CA, </w:t>
      </w:r>
      <w:r w:rsidR="006816C3">
        <w:rPr>
          <w:rFonts w:ascii="Times New Roman" w:hAnsi="Times New Roman" w:cs="Times New Roman"/>
          <w:sz w:val="24"/>
          <w:szCs w:val="24"/>
        </w:rPr>
        <w:t>www.sigmaplot.com)</w:t>
      </w:r>
      <w:r>
        <w:rPr>
          <w:rFonts w:ascii="Times New Roman" w:hAnsi="Times New Roman" w:cs="Times New Roman"/>
          <w:sz w:val="24"/>
          <w:szCs w:val="24"/>
        </w:rPr>
        <w:t xml:space="preserve"> to compare if the diff</w:t>
      </w:r>
      <w:r w:rsidR="002F26A4">
        <w:rPr>
          <w:rFonts w:ascii="Times New Roman" w:hAnsi="Times New Roman" w:cs="Times New Roman"/>
          <w:sz w:val="24"/>
          <w:szCs w:val="24"/>
        </w:rPr>
        <w:t>e</w:t>
      </w:r>
      <w:r w:rsidR="00293A9D">
        <w:rPr>
          <w:rFonts w:ascii="Times New Roman" w:hAnsi="Times New Roman" w:cs="Times New Roman"/>
          <w:sz w:val="24"/>
          <w:szCs w:val="24"/>
        </w:rPr>
        <w:t xml:space="preserve">rence between a </w:t>
      </w:r>
      <w:r w:rsidR="002F26A4">
        <w:rPr>
          <w:rFonts w:ascii="Times New Roman" w:hAnsi="Times New Roman" w:cs="Times New Roman"/>
          <w:sz w:val="24"/>
          <w:szCs w:val="24"/>
        </w:rPr>
        <w:t>micropropagated</w:t>
      </w:r>
      <w:r>
        <w:rPr>
          <w:rFonts w:ascii="Times New Roman" w:hAnsi="Times New Roman" w:cs="Times New Roman"/>
          <w:sz w:val="24"/>
          <w:szCs w:val="24"/>
        </w:rPr>
        <w:t xml:space="preserve"> plant was significant as compared to </w:t>
      </w:r>
      <w:r w:rsidR="00F36A7E">
        <w:rPr>
          <w:rFonts w:ascii="Times New Roman" w:hAnsi="Times New Roman" w:cs="Times New Roman"/>
          <w:sz w:val="24"/>
          <w:szCs w:val="24"/>
        </w:rPr>
        <w:t>regenerated</w:t>
      </w:r>
      <w:r w:rsidR="002F26A4">
        <w:rPr>
          <w:rFonts w:ascii="Times New Roman" w:hAnsi="Times New Roman" w:cs="Times New Roman"/>
          <w:sz w:val="24"/>
          <w:szCs w:val="24"/>
        </w:rPr>
        <w:t xml:space="preserve"> or transgenic </w:t>
      </w:r>
      <w:r w:rsidR="00F36A7E">
        <w:rPr>
          <w:rFonts w:ascii="Times New Roman" w:hAnsi="Times New Roman" w:cs="Times New Roman"/>
          <w:sz w:val="24"/>
          <w:szCs w:val="24"/>
        </w:rPr>
        <w:t xml:space="preserve">plant </w:t>
      </w:r>
      <w:r w:rsidR="002F26A4">
        <w:rPr>
          <w:rFonts w:ascii="Times New Roman" w:hAnsi="Times New Roman" w:cs="Times New Roman"/>
          <w:sz w:val="24"/>
          <w:szCs w:val="24"/>
        </w:rPr>
        <w:t xml:space="preserve">lines </w:t>
      </w:r>
      <w:r w:rsidR="00F36A7E">
        <w:rPr>
          <w:rFonts w:ascii="Times New Roman" w:hAnsi="Times New Roman" w:cs="Times New Roman"/>
          <w:sz w:val="24"/>
          <w:szCs w:val="24"/>
        </w:rPr>
        <w:t>that contained</w:t>
      </w:r>
      <w:r w:rsidR="002F26A4">
        <w:rPr>
          <w:rFonts w:ascii="Times New Roman" w:hAnsi="Times New Roman" w:cs="Times New Roman"/>
          <w:sz w:val="24"/>
          <w:szCs w:val="24"/>
        </w:rPr>
        <w:t xml:space="preserve"> </w:t>
      </w:r>
      <w:r>
        <w:rPr>
          <w:rFonts w:ascii="Times New Roman" w:hAnsi="Times New Roman" w:cs="Times New Roman"/>
          <w:sz w:val="24"/>
          <w:szCs w:val="24"/>
        </w:rPr>
        <w:t xml:space="preserve">each </w:t>
      </w:r>
      <w:r w:rsidR="002F26A4">
        <w:rPr>
          <w:rFonts w:ascii="Times New Roman" w:hAnsi="Times New Roman" w:cs="Times New Roman"/>
          <w:sz w:val="24"/>
          <w:szCs w:val="24"/>
        </w:rPr>
        <w:t>gene</w:t>
      </w:r>
      <w:r>
        <w:rPr>
          <w:rFonts w:ascii="Times New Roman" w:hAnsi="Times New Roman" w:cs="Times New Roman"/>
          <w:sz w:val="24"/>
          <w:szCs w:val="24"/>
        </w:rPr>
        <w:t xml:space="preserve"> at P</w:t>
      </w:r>
      <w:r w:rsidRPr="00F90856">
        <w:rPr>
          <w:rFonts w:ascii="Times New Roman" w:hAnsi="Times New Roman" w:cs="Times New Roman"/>
          <w:sz w:val="24"/>
          <w:szCs w:val="24"/>
          <w:u w:val="single"/>
        </w:rPr>
        <w:t>&lt;</w:t>
      </w:r>
      <w:r>
        <w:rPr>
          <w:rFonts w:ascii="Times New Roman" w:hAnsi="Times New Roman" w:cs="Times New Roman"/>
          <w:sz w:val="24"/>
          <w:szCs w:val="24"/>
        </w:rPr>
        <w:t xml:space="preserve">0.05. </w:t>
      </w:r>
      <w:commentRangeEnd w:id="19"/>
      <w:r w:rsidR="00477DF4">
        <w:rPr>
          <w:rStyle w:val="CommentReference"/>
        </w:rPr>
        <w:commentReference w:id="19"/>
      </w:r>
    </w:p>
    <w:p w:rsidR="00BC3446" w:rsidRDefault="00610371" w:rsidP="005A51D1">
      <w:p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r w:rsidR="005D4A91" w:rsidRPr="00527760">
        <w:rPr>
          <w:rFonts w:ascii="Times New Roman" w:hAnsi="Times New Roman" w:cs="Times New Roman"/>
          <w:b/>
          <w:sz w:val="24"/>
          <w:szCs w:val="24"/>
        </w:rPr>
        <w:t xml:space="preserve"> </w:t>
      </w:r>
      <w:bookmarkStart w:id="20" w:name="_GoBack"/>
      <w:bookmarkEnd w:id="20"/>
    </w:p>
    <w:p w:rsidR="005D4A91" w:rsidRPr="00610371" w:rsidRDefault="009531FF" w:rsidP="005A51D1">
      <w:pPr>
        <w:spacing w:after="0" w:line="480" w:lineRule="auto"/>
        <w:rPr>
          <w:rFonts w:ascii="Times New Roman" w:hAnsi="Times New Roman" w:cs="Times New Roman"/>
          <w:b/>
          <w:sz w:val="24"/>
          <w:szCs w:val="24"/>
        </w:rPr>
      </w:pPr>
      <w:r>
        <w:rPr>
          <w:rFonts w:ascii="Times New Roman" w:hAnsi="Times New Roman" w:cs="Times New Roman"/>
          <w:i/>
          <w:sz w:val="24"/>
          <w:szCs w:val="24"/>
        </w:rPr>
        <w:t xml:space="preserve"> </w:t>
      </w:r>
      <w:r w:rsidR="00D83C2D" w:rsidRPr="00610371">
        <w:rPr>
          <w:rFonts w:ascii="Times New Roman" w:hAnsi="Times New Roman" w:cs="Times New Roman"/>
          <w:b/>
          <w:sz w:val="24"/>
          <w:szCs w:val="24"/>
        </w:rPr>
        <w:t>W</w:t>
      </w:r>
      <w:r w:rsidR="009C290E" w:rsidRPr="00610371">
        <w:rPr>
          <w:rFonts w:ascii="Times New Roman" w:hAnsi="Times New Roman" w:cs="Times New Roman"/>
          <w:b/>
          <w:sz w:val="24"/>
          <w:szCs w:val="24"/>
        </w:rPr>
        <w:t>eight</w:t>
      </w:r>
      <w:r w:rsidR="00D83C2D" w:rsidRPr="00610371">
        <w:rPr>
          <w:rFonts w:ascii="Times New Roman" w:hAnsi="Times New Roman" w:cs="Times New Roman"/>
          <w:b/>
          <w:sz w:val="24"/>
          <w:szCs w:val="24"/>
        </w:rPr>
        <w:t xml:space="preserve"> </w:t>
      </w:r>
      <w:r w:rsidR="001B15F9" w:rsidRPr="00610371">
        <w:rPr>
          <w:rFonts w:ascii="Times New Roman" w:hAnsi="Times New Roman" w:cs="Times New Roman"/>
          <w:b/>
          <w:sz w:val="24"/>
          <w:szCs w:val="24"/>
        </w:rPr>
        <w:t xml:space="preserve">of corms </w:t>
      </w:r>
      <w:r w:rsidR="00526F89" w:rsidRPr="00610371">
        <w:rPr>
          <w:rFonts w:ascii="Times New Roman" w:hAnsi="Times New Roman" w:cs="Times New Roman"/>
          <w:b/>
          <w:sz w:val="24"/>
          <w:szCs w:val="24"/>
        </w:rPr>
        <w:t xml:space="preserve"> </w:t>
      </w:r>
    </w:p>
    <w:p w:rsidR="00D60619" w:rsidRDefault="00D60619"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Transgenic </w:t>
      </w:r>
      <w:r w:rsidR="0097220A">
        <w:rPr>
          <w:rFonts w:ascii="Times New Roman" w:hAnsi="Times New Roman" w:cs="Times New Roman"/>
          <w:sz w:val="24"/>
          <w:szCs w:val="24"/>
        </w:rPr>
        <w:t>‘Peter Pears’</w:t>
      </w:r>
      <w:r>
        <w:rPr>
          <w:rFonts w:ascii="Times New Roman" w:hAnsi="Times New Roman" w:cs="Times New Roman"/>
          <w:sz w:val="24"/>
          <w:szCs w:val="24"/>
        </w:rPr>
        <w:t xml:space="preserve"> plants containing either the CMV </w:t>
      </w:r>
      <w:proofErr w:type="spellStart"/>
      <w:r>
        <w:rPr>
          <w:rFonts w:ascii="Times New Roman" w:hAnsi="Times New Roman" w:cs="Times New Roman"/>
          <w:sz w:val="24"/>
          <w:szCs w:val="24"/>
        </w:rPr>
        <w:t>replicase</w:t>
      </w:r>
      <w:proofErr w:type="spellEnd"/>
      <w:r w:rsidR="0097220A">
        <w:rPr>
          <w:rFonts w:ascii="Times New Roman" w:hAnsi="Times New Roman" w:cs="Times New Roman"/>
          <w:sz w:val="24"/>
          <w:szCs w:val="24"/>
        </w:rPr>
        <w:t xml:space="preserve"> or</w:t>
      </w:r>
      <w:r>
        <w:rPr>
          <w:rFonts w:ascii="Times New Roman" w:hAnsi="Times New Roman" w:cs="Times New Roman"/>
          <w:sz w:val="24"/>
          <w:szCs w:val="24"/>
        </w:rPr>
        <w:t xml:space="preserve"> CMV antibody</w:t>
      </w:r>
      <w:r w:rsidR="0097220A">
        <w:rPr>
          <w:rFonts w:ascii="Times New Roman" w:hAnsi="Times New Roman" w:cs="Times New Roman"/>
          <w:sz w:val="24"/>
          <w:szCs w:val="24"/>
        </w:rPr>
        <w:t xml:space="preserve"> gene, and transgenic ‘Jenny Lee’ plants containing either the </w:t>
      </w:r>
      <w:r>
        <w:rPr>
          <w:rFonts w:ascii="Times New Roman" w:hAnsi="Times New Roman" w:cs="Times New Roman"/>
          <w:sz w:val="24"/>
          <w:szCs w:val="24"/>
        </w:rPr>
        <w:t>GUS, CMV</w:t>
      </w:r>
      <w:r w:rsidR="0097220A">
        <w:rPr>
          <w:rFonts w:ascii="Times New Roman" w:hAnsi="Times New Roman" w:cs="Times New Roman"/>
          <w:sz w:val="24"/>
          <w:szCs w:val="24"/>
        </w:rPr>
        <w:t xml:space="preserve"> coat protein, or CMV antibody gene produced corms in vitro with a fresh weight equivalent to or significantly higher than </w:t>
      </w:r>
      <w:r w:rsidR="00D729C2">
        <w:rPr>
          <w:rFonts w:ascii="Times New Roman" w:hAnsi="Times New Roman" w:cs="Times New Roman"/>
          <w:sz w:val="24"/>
          <w:szCs w:val="24"/>
        </w:rPr>
        <w:t>corms of the same cultivar</w:t>
      </w:r>
      <w:r w:rsidR="0097220A">
        <w:rPr>
          <w:rFonts w:ascii="Times New Roman" w:hAnsi="Times New Roman" w:cs="Times New Roman"/>
          <w:sz w:val="24"/>
          <w:szCs w:val="24"/>
        </w:rPr>
        <w:t xml:space="preserve"> produced by </w:t>
      </w:r>
      <w:r w:rsidR="00D729C2">
        <w:rPr>
          <w:rFonts w:ascii="Times New Roman" w:hAnsi="Times New Roman" w:cs="Times New Roman"/>
          <w:sz w:val="24"/>
          <w:szCs w:val="24"/>
        </w:rPr>
        <w:t>micropropagated plants</w:t>
      </w:r>
      <w:r w:rsidR="0097220A">
        <w:rPr>
          <w:rFonts w:ascii="Times New Roman" w:hAnsi="Times New Roman" w:cs="Times New Roman"/>
          <w:sz w:val="24"/>
          <w:szCs w:val="24"/>
        </w:rPr>
        <w:t xml:space="preserve"> (Fig. 1</w:t>
      </w:r>
      <w:r w:rsidR="000356E0">
        <w:rPr>
          <w:rFonts w:ascii="Times New Roman" w:hAnsi="Times New Roman" w:cs="Times New Roman"/>
          <w:sz w:val="24"/>
          <w:szCs w:val="24"/>
        </w:rPr>
        <w:t>, Initial FW</w:t>
      </w:r>
      <w:r w:rsidR="0097220A">
        <w:rPr>
          <w:rFonts w:ascii="Times New Roman" w:hAnsi="Times New Roman" w:cs="Times New Roman"/>
          <w:sz w:val="24"/>
          <w:szCs w:val="24"/>
        </w:rPr>
        <w:t xml:space="preserve">).  Corms from in vitro-grown </w:t>
      </w:r>
      <w:del w:id="21" w:author="REV1" w:date="2014-02-27T09:55:00Z">
        <w:r w:rsidR="0097220A" w:rsidDel="0088317A">
          <w:rPr>
            <w:rFonts w:ascii="Times New Roman" w:hAnsi="Times New Roman" w:cs="Times New Roman"/>
            <w:sz w:val="24"/>
            <w:szCs w:val="24"/>
          </w:rPr>
          <w:delText xml:space="preserve"> </w:delText>
        </w:r>
      </w:del>
      <w:r w:rsidR="0097220A">
        <w:rPr>
          <w:rFonts w:ascii="Times New Roman" w:hAnsi="Times New Roman" w:cs="Times New Roman"/>
          <w:sz w:val="24"/>
          <w:szCs w:val="24"/>
        </w:rPr>
        <w:t xml:space="preserve">plants of regenerated ‘Peter Pears’ and transgenic ‘Peter Pears’ plants containing the </w:t>
      </w:r>
      <w:proofErr w:type="spellStart"/>
      <w:r w:rsidR="0097220A">
        <w:rPr>
          <w:rFonts w:ascii="Times New Roman" w:hAnsi="Times New Roman" w:cs="Times New Roman"/>
          <w:sz w:val="24"/>
          <w:szCs w:val="24"/>
        </w:rPr>
        <w:t>chloroperoxidase</w:t>
      </w:r>
      <w:proofErr w:type="spellEnd"/>
      <w:r w:rsidR="0097220A">
        <w:rPr>
          <w:rFonts w:ascii="Times New Roman" w:hAnsi="Times New Roman" w:cs="Times New Roman"/>
          <w:sz w:val="24"/>
          <w:szCs w:val="24"/>
        </w:rPr>
        <w:t xml:space="preserve"> or D4</w:t>
      </w:r>
      <w:r w:rsidR="00D729C2">
        <w:rPr>
          <w:rFonts w:ascii="Times New Roman" w:hAnsi="Times New Roman" w:cs="Times New Roman"/>
          <w:sz w:val="24"/>
          <w:szCs w:val="24"/>
        </w:rPr>
        <w:t>E1 genes weighed less than corms</w:t>
      </w:r>
      <w:r w:rsidR="0097220A">
        <w:rPr>
          <w:rFonts w:ascii="Times New Roman" w:hAnsi="Times New Roman" w:cs="Times New Roman"/>
          <w:sz w:val="24"/>
          <w:szCs w:val="24"/>
        </w:rPr>
        <w:t xml:space="preserve"> from micropropagated plants</w:t>
      </w:r>
      <w:r w:rsidR="00D729C2">
        <w:rPr>
          <w:rFonts w:ascii="Times New Roman" w:hAnsi="Times New Roman" w:cs="Times New Roman"/>
          <w:sz w:val="24"/>
          <w:szCs w:val="24"/>
        </w:rPr>
        <w:t xml:space="preserve"> of ‘Peter Pears’</w:t>
      </w:r>
      <w:r w:rsidR="0097220A">
        <w:rPr>
          <w:rFonts w:ascii="Times New Roman" w:hAnsi="Times New Roman" w:cs="Times New Roman"/>
          <w:sz w:val="24"/>
          <w:szCs w:val="24"/>
        </w:rPr>
        <w:t xml:space="preserve">.  Although </w:t>
      </w:r>
      <w:r w:rsidR="00011AC4">
        <w:rPr>
          <w:rFonts w:ascii="Times New Roman" w:hAnsi="Times New Roman" w:cs="Times New Roman"/>
          <w:sz w:val="24"/>
          <w:szCs w:val="24"/>
        </w:rPr>
        <w:t xml:space="preserve">the initial corm weight for transgenic plants containing </w:t>
      </w:r>
      <w:r w:rsidR="00D729C2">
        <w:rPr>
          <w:rFonts w:ascii="Times New Roman" w:hAnsi="Times New Roman" w:cs="Times New Roman"/>
          <w:sz w:val="24"/>
          <w:szCs w:val="24"/>
        </w:rPr>
        <w:t>five of the seven</w:t>
      </w:r>
      <w:r w:rsidR="001B15F9">
        <w:rPr>
          <w:rFonts w:ascii="Times New Roman" w:hAnsi="Times New Roman" w:cs="Times New Roman"/>
          <w:sz w:val="24"/>
          <w:szCs w:val="24"/>
        </w:rPr>
        <w:t xml:space="preserve"> transgen</w:t>
      </w:r>
      <w:r w:rsidR="00D729C2">
        <w:rPr>
          <w:rFonts w:ascii="Times New Roman" w:hAnsi="Times New Roman" w:cs="Times New Roman"/>
          <w:sz w:val="24"/>
          <w:szCs w:val="24"/>
        </w:rPr>
        <w:t>e</w:t>
      </w:r>
      <w:r w:rsidR="001B15F9">
        <w:rPr>
          <w:rFonts w:ascii="Times New Roman" w:hAnsi="Times New Roman" w:cs="Times New Roman"/>
          <w:sz w:val="24"/>
          <w:szCs w:val="24"/>
        </w:rPr>
        <w:t>s</w:t>
      </w:r>
      <w:r w:rsidR="00D729C2">
        <w:rPr>
          <w:rFonts w:ascii="Times New Roman" w:hAnsi="Times New Roman" w:cs="Times New Roman"/>
          <w:sz w:val="24"/>
          <w:szCs w:val="24"/>
        </w:rPr>
        <w:t xml:space="preserve"> </w:t>
      </w:r>
      <w:r w:rsidR="00011AC4">
        <w:rPr>
          <w:rFonts w:ascii="Times New Roman" w:hAnsi="Times New Roman" w:cs="Times New Roman"/>
          <w:sz w:val="24"/>
          <w:szCs w:val="24"/>
        </w:rPr>
        <w:t>was</w:t>
      </w:r>
      <w:r w:rsidR="00584EA7">
        <w:rPr>
          <w:rFonts w:ascii="Times New Roman" w:hAnsi="Times New Roman" w:cs="Times New Roman"/>
          <w:sz w:val="24"/>
          <w:szCs w:val="24"/>
        </w:rPr>
        <w:t xml:space="preserve"> equivalent </w:t>
      </w:r>
      <w:r w:rsidR="001B15F9">
        <w:rPr>
          <w:rFonts w:ascii="Times New Roman" w:hAnsi="Times New Roman" w:cs="Times New Roman"/>
          <w:sz w:val="24"/>
          <w:szCs w:val="24"/>
        </w:rPr>
        <w:t xml:space="preserve">or higher </w:t>
      </w:r>
      <w:r w:rsidR="00D729C2">
        <w:rPr>
          <w:rFonts w:ascii="Times New Roman" w:hAnsi="Times New Roman" w:cs="Times New Roman"/>
          <w:sz w:val="24"/>
          <w:szCs w:val="24"/>
        </w:rPr>
        <w:t>than corms pro</w:t>
      </w:r>
      <w:r w:rsidR="00011AC4">
        <w:rPr>
          <w:rFonts w:ascii="Times New Roman" w:hAnsi="Times New Roman" w:cs="Times New Roman"/>
          <w:sz w:val="24"/>
          <w:szCs w:val="24"/>
        </w:rPr>
        <w:t>duced by micropropagated plants</w:t>
      </w:r>
      <w:r w:rsidR="001B15F9">
        <w:rPr>
          <w:rFonts w:ascii="Times New Roman" w:hAnsi="Times New Roman" w:cs="Times New Roman"/>
          <w:sz w:val="24"/>
          <w:szCs w:val="24"/>
        </w:rPr>
        <w:t xml:space="preserve">, the final fresh weight for corms from all ‘Peter Pears’ and ‘Jenny Lee’ transgenic and regenerated plants grown one season in the greenhouse was significantly less than </w:t>
      </w:r>
      <w:r w:rsidR="00584EA7">
        <w:rPr>
          <w:rFonts w:ascii="Times New Roman" w:hAnsi="Times New Roman" w:cs="Times New Roman"/>
          <w:sz w:val="24"/>
          <w:szCs w:val="24"/>
        </w:rPr>
        <w:t>that produced by micropropagated</w:t>
      </w:r>
      <w:r w:rsidR="001B15F9">
        <w:rPr>
          <w:rFonts w:ascii="Times New Roman" w:hAnsi="Times New Roman" w:cs="Times New Roman"/>
          <w:sz w:val="24"/>
          <w:szCs w:val="24"/>
        </w:rPr>
        <w:t xml:space="preserve"> corms</w:t>
      </w:r>
      <w:r w:rsidR="000356E0">
        <w:rPr>
          <w:rFonts w:ascii="Times New Roman" w:hAnsi="Times New Roman" w:cs="Times New Roman"/>
          <w:sz w:val="24"/>
          <w:szCs w:val="24"/>
        </w:rPr>
        <w:t xml:space="preserve"> (Fig. 1)</w:t>
      </w:r>
      <w:r w:rsidR="001B15F9">
        <w:rPr>
          <w:rFonts w:ascii="Times New Roman" w:hAnsi="Times New Roman" w:cs="Times New Roman"/>
          <w:sz w:val="24"/>
          <w:szCs w:val="24"/>
        </w:rPr>
        <w:t xml:space="preserve">. </w:t>
      </w:r>
    </w:p>
    <w:p w:rsidR="00181750" w:rsidRDefault="00181750"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These results indicate that </w:t>
      </w:r>
      <w:r w:rsidR="005A51D1">
        <w:rPr>
          <w:rFonts w:ascii="Times New Roman" w:hAnsi="Times New Roman" w:cs="Times New Roman"/>
          <w:sz w:val="24"/>
          <w:szCs w:val="24"/>
        </w:rPr>
        <w:t xml:space="preserve">corms from </w:t>
      </w:r>
      <w:r>
        <w:rPr>
          <w:rFonts w:ascii="Times New Roman" w:hAnsi="Times New Roman" w:cs="Times New Roman"/>
          <w:sz w:val="24"/>
          <w:szCs w:val="24"/>
        </w:rPr>
        <w:t xml:space="preserve">regenerated and transgenic plants of both </w:t>
      </w:r>
      <w:r w:rsidR="001B15F9">
        <w:rPr>
          <w:rFonts w:ascii="Times New Roman" w:hAnsi="Times New Roman" w:cs="Times New Roman"/>
          <w:sz w:val="24"/>
          <w:szCs w:val="24"/>
        </w:rPr>
        <w:t>‘</w:t>
      </w:r>
      <w:r>
        <w:rPr>
          <w:rFonts w:ascii="Times New Roman" w:hAnsi="Times New Roman" w:cs="Times New Roman"/>
          <w:sz w:val="24"/>
          <w:szCs w:val="24"/>
        </w:rPr>
        <w:t>Peter Pears</w:t>
      </w:r>
      <w:r w:rsidR="001B15F9">
        <w:rPr>
          <w:rFonts w:ascii="Times New Roman" w:hAnsi="Times New Roman" w:cs="Times New Roman"/>
          <w:sz w:val="24"/>
          <w:szCs w:val="24"/>
        </w:rPr>
        <w:t>’</w:t>
      </w:r>
      <w:r>
        <w:rPr>
          <w:rFonts w:ascii="Times New Roman" w:hAnsi="Times New Roman" w:cs="Times New Roman"/>
          <w:sz w:val="24"/>
          <w:szCs w:val="24"/>
        </w:rPr>
        <w:t xml:space="preserve"> and </w:t>
      </w:r>
      <w:r w:rsidR="001B15F9">
        <w:rPr>
          <w:rFonts w:ascii="Times New Roman" w:hAnsi="Times New Roman" w:cs="Times New Roman"/>
          <w:sz w:val="24"/>
          <w:szCs w:val="24"/>
        </w:rPr>
        <w:t>‘</w:t>
      </w:r>
      <w:r>
        <w:rPr>
          <w:rFonts w:ascii="Times New Roman" w:hAnsi="Times New Roman" w:cs="Times New Roman"/>
          <w:sz w:val="24"/>
          <w:szCs w:val="24"/>
        </w:rPr>
        <w:t>Jenny Lee</w:t>
      </w:r>
      <w:r w:rsidR="001B15F9">
        <w:rPr>
          <w:rFonts w:ascii="Times New Roman" w:hAnsi="Times New Roman" w:cs="Times New Roman"/>
          <w:sz w:val="24"/>
          <w:szCs w:val="24"/>
        </w:rPr>
        <w:t>’</w:t>
      </w:r>
      <w:r>
        <w:rPr>
          <w:rFonts w:ascii="Times New Roman" w:hAnsi="Times New Roman" w:cs="Times New Roman"/>
          <w:sz w:val="24"/>
          <w:szCs w:val="24"/>
        </w:rPr>
        <w:t xml:space="preserve"> </w:t>
      </w:r>
      <w:r w:rsidR="005A51D1">
        <w:rPr>
          <w:rFonts w:ascii="Times New Roman" w:hAnsi="Times New Roman" w:cs="Times New Roman"/>
          <w:sz w:val="24"/>
          <w:szCs w:val="24"/>
        </w:rPr>
        <w:t>are not significantly larger than those from</w:t>
      </w:r>
      <w:r w:rsidR="001B15F9">
        <w:rPr>
          <w:rFonts w:ascii="Times New Roman" w:hAnsi="Times New Roman" w:cs="Times New Roman"/>
          <w:sz w:val="24"/>
          <w:szCs w:val="24"/>
        </w:rPr>
        <w:t xml:space="preserve"> micropropagated</w:t>
      </w:r>
      <w:r w:rsidR="00EC2648">
        <w:rPr>
          <w:rFonts w:ascii="Times New Roman" w:hAnsi="Times New Roman" w:cs="Times New Roman"/>
          <w:sz w:val="24"/>
          <w:szCs w:val="24"/>
        </w:rPr>
        <w:t xml:space="preserve"> plants</w:t>
      </w:r>
      <w:r w:rsidR="00584EA7">
        <w:rPr>
          <w:rFonts w:ascii="Times New Roman" w:hAnsi="Times New Roman" w:cs="Times New Roman"/>
          <w:sz w:val="24"/>
          <w:szCs w:val="24"/>
        </w:rPr>
        <w:t xml:space="preserve"> of the same cultivar</w:t>
      </w:r>
      <w:r w:rsidR="00EC2648">
        <w:rPr>
          <w:rFonts w:ascii="Times New Roman" w:hAnsi="Times New Roman" w:cs="Times New Roman"/>
          <w:sz w:val="24"/>
          <w:szCs w:val="24"/>
        </w:rPr>
        <w:t>.</w:t>
      </w:r>
    </w:p>
    <w:p w:rsidR="00276783" w:rsidRPr="00610371" w:rsidRDefault="006D20F5"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Sprouting of corms</w:t>
      </w:r>
    </w:p>
    <w:p w:rsidR="006D20F5" w:rsidRPr="006D20F5" w:rsidRDefault="006D20F5" w:rsidP="005A51D1">
      <w:pPr>
        <w:spacing w:after="0" w:line="480" w:lineRule="auto"/>
        <w:rPr>
          <w:rFonts w:ascii="Times New Roman" w:hAnsi="Times New Roman" w:cs="Times New Roman"/>
          <w:sz w:val="24"/>
          <w:szCs w:val="24"/>
        </w:rPr>
      </w:pPr>
      <w:r>
        <w:rPr>
          <w:rFonts w:ascii="Times New Roman" w:hAnsi="Times New Roman" w:cs="Times New Roman"/>
          <w:sz w:val="24"/>
          <w:szCs w:val="24"/>
        </w:rPr>
        <w:tab/>
        <w:t>Micropropagated and regenerated plants of</w:t>
      </w:r>
      <w:r w:rsidR="00C90C3A">
        <w:rPr>
          <w:rFonts w:ascii="Times New Roman" w:hAnsi="Times New Roman" w:cs="Times New Roman"/>
          <w:sz w:val="24"/>
          <w:szCs w:val="24"/>
        </w:rPr>
        <w:t xml:space="preserve"> </w:t>
      </w:r>
      <w:r>
        <w:rPr>
          <w:rFonts w:ascii="Times New Roman" w:hAnsi="Times New Roman" w:cs="Times New Roman"/>
          <w:sz w:val="24"/>
          <w:szCs w:val="24"/>
        </w:rPr>
        <w:t>‘Peter Pears’ pr</w:t>
      </w:r>
      <w:r w:rsidR="00584EA7">
        <w:rPr>
          <w:rFonts w:ascii="Times New Roman" w:hAnsi="Times New Roman" w:cs="Times New Roman"/>
          <w:sz w:val="24"/>
          <w:szCs w:val="24"/>
        </w:rPr>
        <w:t xml:space="preserve">oduced corms that sprouted at </w:t>
      </w:r>
      <w:r w:rsidR="00011AC4">
        <w:rPr>
          <w:rFonts w:ascii="Times New Roman" w:hAnsi="Times New Roman" w:cs="Times New Roman"/>
          <w:sz w:val="24"/>
          <w:szCs w:val="24"/>
        </w:rPr>
        <w:t>high</w:t>
      </w:r>
      <w:r>
        <w:rPr>
          <w:rFonts w:ascii="Times New Roman" w:hAnsi="Times New Roman" w:cs="Times New Roman"/>
          <w:sz w:val="24"/>
          <w:szCs w:val="24"/>
        </w:rPr>
        <w:t xml:space="preserve"> percentage</w:t>
      </w:r>
      <w:r w:rsidR="00584EA7">
        <w:rPr>
          <w:rFonts w:ascii="Times New Roman" w:hAnsi="Times New Roman" w:cs="Times New Roman"/>
          <w:sz w:val="24"/>
          <w:szCs w:val="24"/>
        </w:rPr>
        <w:t>s</w:t>
      </w:r>
      <w:r>
        <w:rPr>
          <w:rFonts w:ascii="Times New Roman" w:hAnsi="Times New Roman" w:cs="Times New Roman"/>
          <w:sz w:val="24"/>
          <w:szCs w:val="24"/>
        </w:rPr>
        <w:t xml:space="preserve"> (70-73%) in the greenhouse and in vitro (98-100%) </w:t>
      </w:r>
      <w:proofErr w:type="gramStart"/>
      <w:r>
        <w:rPr>
          <w:rFonts w:ascii="Times New Roman" w:hAnsi="Times New Roman" w:cs="Times New Roman"/>
          <w:sz w:val="24"/>
          <w:szCs w:val="24"/>
        </w:rPr>
        <w:t>(Fig.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 comparison, the percent of corms from transgenic ‘Peter Pears’ plants sprouting in the greenhouse was only 10-38%.</w:t>
      </w:r>
      <w:proofErr w:type="gramEnd"/>
      <w:r>
        <w:rPr>
          <w:rFonts w:ascii="Times New Roman" w:hAnsi="Times New Roman" w:cs="Times New Roman"/>
          <w:sz w:val="24"/>
          <w:szCs w:val="24"/>
        </w:rPr>
        <w:t xml:space="preserve">  These transgenic corms were capable of sprouting as </w:t>
      </w:r>
      <w:r w:rsidR="00584EA7">
        <w:rPr>
          <w:rFonts w:ascii="Times New Roman" w:hAnsi="Times New Roman" w:cs="Times New Roman"/>
          <w:sz w:val="24"/>
          <w:szCs w:val="24"/>
        </w:rPr>
        <w:t>indicated by a</w:t>
      </w:r>
      <w:r w:rsidR="00C90C3A">
        <w:rPr>
          <w:rFonts w:ascii="Times New Roman" w:hAnsi="Times New Roman" w:cs="Times New Roman"/>
          <w:sz w:val="24"/>
          <w:szCs w:val="24"/>
        </w:rPr>
        <w:t xml:space="preserve"> 62-82% sprout</w:t>
      </w:r>
      <w:r w:rsidR="00584EA7">
        <w:rPr>
          <w:rFonts w:ascii="Times New Roman" w:hAnsi="Times New Roman" w:cs="Times New Roman"/>
          <w:sz w:val="24"/>
          <w:szCs w:val="24"/>
        </w:rPr>
        <w:t>ing percentage</w:t>
      </w:r>
      <w:r w:rsidR="00C90C3A">
        <w:rPr>
          <w:rFonts w:ascii="Times New Roman" w:hAnsi="Times New Roman" w:cs="Times New Roman"/>
          <w:sz w:val="24"/>
          <w:szCs w:val="24"/>
        </w:rPr>
        <w:t xml:space="preserve"> in vitro.</w:t>
      </w:r>
      <w:r>
        <w:rPr>
          <w:rFonts w:ascii="Times New Roman" w:hAnsi="Times New Roman" w:cs="Times New Roman"/>
          <w:sz w:val="24"/>
          <w:szCs w:val="24"/>
        </w:rPr>
        <w:tab/>
      </w:r>
    </w:p>
    <w:p w:rsidR="00841E1B" w:rsidRDefault="00584EA7"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greenhouse,</w:t>
      </w:r>
      <w:r w:rsidR="00C90C3A">
        <w:rPr>
          <w:rFonts w:ascii="Times New Roman" w:hAnsi="Times New Roman" w:cs="Times New Roman"/>
          <w:sz w:val="24"/>
          <w:szCs w:val="24"/>
        </w:rPr>
        <w:t xml:space="preserve"> </w:t>
      </w:r>
      <w:r w:rsidR="00700E98">
        <w:rPr>
          <w:rFonts w:ascii="Times New Roman" w:hAnsi="Times New Roman" w:cs="Times New Roman"/>
          <w:sz w:val="24"/>
          <w:szCs w:val="24"/>
        </w:rPr>
        <w:t>‘Jenny L</w:t>
      </w:r>
      <w:r w:rsidR="00EB3502">
        <w:rPr>
          <w:rFonts w:ascii="Times New Roman" w:hAnsi="Times New Roman" w:cs="Times New Roman"/>
          <w:sz w:val="24"/>
          <w:szCs w:val="24"/>
        </w:rPr>
        <w:t xml:space="preserve">ee’ corms from </w:t>
      </w:r>
      <w:r w:rsidR="00700E98">
        <w:rPr>
          <w:rFonts w:ascii="Times New Roman" w:hAnsi="Times New Roman" w:cs="Times New Roman"/>
          <w:sz w:val="24"/>
          <w:szCs w:val="24"/>
        </w:rPr>
        <w:t>micropropagat</w:t>
      </w:r>
      <w:r w:rsidR="00C90C3A">
        <w:rPr>
          <w:rFonts w:ascii="Times New Roman" w:hAnsi="Times New Roman" w:cs="Times New Roman"/>
          <w:sz w:val="24"/>
          <w:szCs w:val="24"/>
        </w:rPr>
        <w:t>ed plants sprou</w:t>
      </w:r>
      <w:r w:rsidR="00011AC4">
        <w:rPr>
          <w:rFonts w:ascii="Times New Roman" w:hAnsi="Times New Roman" w:cs="Times New Roman"/>
          <w:sz w:val="24"/>
          <w:szCs w:val="24"/>
        </w:rPr>
        <w:t>ted at a higher percent</w:t>
      </w:r>
      <w:r w:rsidR="00700E98">
        <w:rPr>
          <w:rFonts w:ascii="Times New Roman" w:hAnsi="Times New Roman" w:cs="Times New Roman"/>
          <w:sz w:val="24"/>
          <w:szCs w:val="24"/>
        </w:rPr>
        <w:t xml:space="preserve"> (52%) </w:t>
      </w:r>
      <w:r w:rsidR="0030576A">
        <w:rPr>
          <w:rFonts w:ascii="Times New Roman" w:hAnsi="Times New Roman" w:cs="Times New Roman"/>
          <w:sz w:val="24"/>
          <w:szCs w:val="24"/>
        </w:rPr>
        <w:t xml:space="preserve">than </w:t>
      </w:r>
      <w:r w:rsidR="00C90C3A">
        <w:rPr>
          <w:rFonts w:ascii="Times New Roman" w:hAnsi="Times New Roman" w:cs="Times New Roman"/>
          <w:sz w:val="24"/>
          <w:szCs w:val="24"/>
        </w:rPr>
        <w:t xml:space="preserve">corms from </w:t>
      </w:r>
      <w:r w:rsidR="000356E0">
        <w:rPr>
          <w:rFonts w:ascii="Times New Roman" w:hAnsi="Times New Roman" w:cs="Times New Roman"/>
          <w:sz w:val="24"/>
          <w:szCs w:val="24"/>
        </w:rPr>
        <w:t xml:space="preserve">regenerated </w:t>
      </w:r>
      <w:r w:rsidR="00C90C3A">
        <w:rPr>
          <w:rFonts w:ascii="Times New Roman" w:hAnsi="Times New Roman" w:cs="Times New Roman"/>
          <w:sz w:val="24"/>
          <w:szCs w:val="24"/>
        </w:rPr>
        <w:t>(35%) and transgenic plants (18-38%)</w:t>
      </w:r>
      <w:r w:rsidR="00A5792D">
        <w:rPr>
          <w:rFonts w:ascii="Times New Roman" w:hAnsi="Times New Roman" w:cs="Times New Roman"/>
          <w:sz w:val="24"/>
          <w:szCs w:val="24"/>
        </w:rPr>
        <w:t xml:space="preserve"> </w:t>
      </w:r>
      <w:r>
        <w:rPr>
          <w:rFonts w:ascii="Times New Roman" w:hAnsi="Times New Roman" w:cs="Times New Roman"/>
          <w:sz w:val="24"/>
          <w:szCs w:val="24"/>
        </w:rPr>
        <w:t xml:space="preserve">of ‘Jenny Lee’ </w:t>
      </w:r>
      <w:r w:rsidR="00841E1B">
        <w:rPr>
          <w:rFonts w:ascii="Times New Roman" w:hAnsi="Times New Roman" w:cs="Times New Roman"/>
          <w:sz w:val="24"/>
          <w:szCs w:val="24"/>
        </w:rPr>
        <w:t>(Fig. 2</w:t>
      </w:r>
      <w:r w:rsidR="0030576A">
        <w:rPr>
          <w:rFonts w:ascii="Times New Roman" w:hAnsi="Times New Roman" w:cs="Times New Roman"/>
          <w:sz w:val="24"/>
          <w:szCs w:val="24"/>
        </w:rPr>
        <w:t>)</w:t>
      </w:r>
      <w:r w:rsidR="00700E98">
        <w:rPr>
          <w:rFonts w:ascii="Times New Roman" w:hAnsi="Times New Roman" w:cs="Times New Roman"/>
          <w:sz w:val="24"/>
          <w:szCs w:val="24"/>
        </w:rPr>
        <w:t xml:space="preserve">.  </w:t>
      </w:r>
      <w:r>
        <w:rPr>
          <w:rFonts w:ascii="Times New Roman" w:hAnsi="Times New Roman" w:cs="Times New Roman"/>
          <w:sz w:val="24"/>
          <w:szCs w:val="24"/>
        </w:rPr>
        <w:t xml:space="preserve">The sprouting percentage </w:t>
      </w:r>
      <w:r w:rsidR="0060653F">
        <w:rPr>
          <w:rFonts w:ascii="Times New Roman" w:hAnsi="Times New Roman" w:cs="Times New Roman"/>
          <w:sz w:val="24"/>
          <w:szCs w:val="24"/>
        </w:rPr>
        <w:t xml:space="preserve">was much </w:t>
      </w:r>
      <w:r w:rsidR="004F422B">
        <w:rPr>
          <w:rFonts w:ascii="Times New Roman" w:hAnsi="Times New Roman" w:cs="Times New Roman"/>
          <w:sz w:val="24"/>
          <w:szCs w:val="24"/>
        </w:rPr>
        <w:t xml:space="preserve">higher </w:t>
      </w:r>
      <w:r w:rsidR="0060653F">
        <w:rPr>
          <w:rFonts w:ascii="Times New Roman" w:hAnsi="Times New Roman" w:cs="Times New Roman"/>
          <w:sz w:val="24"/>
          <w:szCs w:val="24"/>
        </w:rPr>
        <w:t xml:space="preserve">in vitro </w:t>
      </w:r>
      <w:r w:rsidR="00841E1B">
        <w:rPr>
          <w:rFonts w:ascii="Times New Roman" w:hAnsi="Times New Roman" w:cs="Times New Roman"/>
          <w:sz w:val="24"/>
          <w:szCs w:val="24"/>
        </w:rPr>
        <w:t xml:space="preserve">(79-84%) </w:t>
      </w:r>
      <w:r w:rsidR="0060653F">
        <w:rPr>
          <w:rFonts w:ascii="Times New Roman" w:hAnsi="Times New Roman" w:cs="Times New Roman"/>
          <w:sz w:val="24"/>
          <w:szCs w:val="24"/>
        </w:rPr>
        <w:t>than in the greenhouse</w:t>
      </w:r>
      <w:r w:rsidR="00841E1B">
        <w:rPr>
          <w:rFonts w:ascii="Times New Roman" w:hAnsi="Times New Roman" w:cs="Times New Roman"/>
          <w:sz w:val="24"/>
          <w:szCs w:val="24"/>
        </w:rPr>
        <w:t xml:space="preserve"> for micropropagated and regenerated ‘Jenny Lee’ plants, respectively</w:t>
      </w:r>
      <w:r w:rsidR="0060653F">
        <w:rPr>
          <w:rFonts w:ascii="Times New Roman" w:hAnsi="Times New Roman" w:cs="Times New Roman"/>
          <w:sz w:val="24"/>
          <w:szCs w:val="24"/>
        </w:rPr>
        <w:t xml:space="preserve">. </w:t>
      </w:r>
    </w:p>
    <w:p w:rsidR="00C90C3A" w:rsidRDefault="0060653F" w:rsidP="005A51D1">
      <w:pPr>
        <w:spacing w:after="0" w:line="480" w:lineRule="auto"/>
        <w:ind w:firstLine="720"/>
        <w:rPr>
          <w:rFonts w:ascii="Times New Roman" w:hAnsi="Times New Roman" w:cs="Times New Roman"/>
          <w:sz w:val="24"/>
          <w:szCs w:val="24"/>
        </w:rPr>
      </w:pPr>
      <w:del w:id="22" w:author="REV1" w:date="2014-02-27T10:41:00Z">
        <w:r w:rsidDel="00477DF4">
          <w:rPr>
            <w:rFonts w:ascii="Times New Roman" w:hAnsi="Times New Roman" w:cs="Times New Roman"/>
            <w:sz w:val="24"/>
            <w:szCs w:val="24"/>
          </w:rPr>
          <w:delText xml:space="preserve"> </w:delText>
        </w:r>
      </w:del>
      <w:proofErr w:type="gramStart"/>
      <w:r w:rsidR="00C90C3A">
        <w:rPr>
          <w:rFonts w:ascii="Times New Roman" w:hAnsi="Times New Roman" w:cs="Times New Roman"/>
          <w:sz w:val="24"/>
          <w:szCs w:val="24"/>
        </w:rPr>
        <w:t xml:space="preserve">Only a small percent </w:t>
      </w:r>
      <w:r w:rsidR="00853795">
        <w:rPr>
          <w:rFonts w:ascii="Times New Roman" w:hAnsi="Times New Roman" w:cs="Times New Roman"/>
          <w:sz w:val="24"/>
          <w:szCs w:val="24"/>
        </w:rPr>
        <w:t xml:space="preserve">(10-38%) </w:t>
      </w:r>
      <w:r w:rsidR="00C90C3A">
        <w:rPr>
          <w:rFonts w:ascii="Times New Roman" w:hAnsi="Times New Roman" w:cs="Times New Roman"/>
          <w:sz w:val="24"/>
          <w:szCs w:val="24"/>
        </w:rPr>
        <w:t xml:space="preserve">of corms </w:t>
      </w:r>
      <w:r w:rsidR="00853795">
        <w:rPr>
          <w:rFonts w:ascii="Times New Roman" w:hAnsi="Times New Roman" w:cs="Times New Roman"/>
          <w:sz w:val="24"/>
          <w:szCs w:val="24"/>
        </w:rPr>
        <w:t>from transgenic plants of</w:t>
      </w:r>
      <w:r w:rsidR="00C90C3A">
        <w:rPr>
          <w:rFonts w:ascii="Times New Roman" w:hAnsi="Times New Roman" w:cs="Times New Roman"/>
          <w:sz w:val="24"/>
          <w:szCs w:val="24"/>
        </w:rPr>
        <w:t xml:space="preserve"> ‘Peter Pears’</w:t>
      </w:r>
      <w:r w:rsidR="00853795">
        <w:rPr>
          <w:rFonts w:ascii="Times New Roman" w:hAnsi="Times New Roman" w:cs="Times New Roman"/>
          <w:sz w:val="24"/>
          <w:szCs w:val="24"/>
        </w:rPr>
        <w:t xml:space="preserve"> and ‘Jenny Lee’ sprouted in the</w:t>
      </w:r>
      <w:r w:rsidR="00011AC4">
        <w:rPr>
          <w:rFonts w:ascii="Times New Roman" w:hAnsi="Times New Roman" w:cs="Times New Roman"/>
          <w:sz w:val="24"/>
          <w:szCs w:val="24"/>
        </w:rPr>
        <w:t xml:space="preserve"> greenhouse.</w:t>
      </w:r>
      <w:proofErr w:type="gramEnd"/>
      <w:r w:rsidR="00011AC4">
        <w:rPr>
          <w:rFonts w:ascii="Times New Roman" w:hAnsi="Times New Roman" w:cs="Times New Roman"/>
          <w:sz w:val="24"/>
          <w:szCs w:val="24"/>
        </w:rPr>
        <w:t xml:space="preserve">  </w:t>
      </w:r>
      <w:del w:id="23" w:author="REV1" w:date="2014-02-27T10:41:00Z">
        <w:r w:rsidR="00011AC4" w:rsidDel="00477DF4">
          <w:rPr>
            <w:rFonts w:ascii="Times New Roman" w:hAnsi="Times New Roman" w:cs="Times New Roman"/>
            <w:sz w:val="24"/>
            <w:szCs w:val="24"/>
          </w:rPr>
          <w:delText xml:space="preserve"> </w:delText>
        </w:r>
      </w:del>
      <w:r w:rsidR="00011AC4">
        <w:rPr>
          <w:rFonts w:ascii="Times New Roman" w:hAnsi="Times New Roman" w:cs="Times New Roman"/>
          <w:sz w:val="24"/>
          <w:szCs w:val="24"/>
        </w:rPr>
        <w:t>A high percent</w:t>
      </w:r>
      <w:r w:rsidR="00853795">
        <w:rPr>
          <w:rFonts w:ascii="Times New Roman" w:hAnsi="Times New Roman" w:cs="Times New Roman"/>
          <w:sz w:val="24"/>
          <w:szCs w:val="24"/>
        </w:rPr>
        <w:t xml:space="preserve"> (70-73%) of corms produced by both micropropagated</w:t>
      </w:r>
      <w:r w:rsidR="00293A9D">
        <w:rPr>
          <w:rFonts w:ascii="Times New Roman" w:hAnsi="Times New Roman" w:cs="Times New Roman"/>
          <w:sz w:val="24"/>
          <w:szCs w:val="24"/>
        </w:rPr>
        <w:t xml:space="preserve"> and regenerated ’Peter Pears’</w:t>
      </w:r>
      <w:r w:rsidR="00853795">
        <w:rPr>
          <w:rFonts w:ascii="Times New Roman" w:hAnsi="Times New Roman" w:cs="Times New Roman"/>
          <w:sz w:val="24"/>
          <w:szCs w:val="24"/>
        </w:rPr>
        <w:t xml:space="preserve"> plants sprouted</w:t>
      </w:r>
      <w:r w:rsidR="00584EA7">
        <w:rPr>
          <w:rFonts w:ascii="Times New Roman" w:hAnsi="Times New Roman" w:cs="Times New Roman"/>
          <w:sz w:val="24"/>
          <w:szCs w:val="24"/>
        </w:rPr>
        <w:t xml:space="preserve"> in the greenhouse</w:t>
      </w:r>
      <w:r w:rsidR="00853795">
        <w:rPr>
          <w:rFonts w:ascii="Times New Roman" w:hAnsi="Times New Roman" w:cs="Times New Roman"/>
          <w:sz w:val="24"/>
          <w:szCs w:val="24"/>
        </w:rPr>
        <w:t xml:space="preserve">.  Sprouting </w:t>
      </w:r>
      <w:r w:rsidR="00584EA7">
        <w:rPr>
          <w:rFonts w:ascii="Times New Roman" w:hAnsi="Times New Roman" w:cs="Times New Roman"/>
          <w:sz w:val="24"/>
          <w:szCs w:val="24"/>
        </w:rPr>
        <w:t xml:space="preserve">in the greenhouse </w:t>
      </w:r>
      <w:r w:rsidR="00853795">
        <w:rPr>
          <w:rFonts w:ascii="Times New Roman" w:hAnsi="Times New Roman" w:cs="Times New Roman"/>
          <w:sz w:val="24"/>
          <w:szCs w:val="24"/>
        </w:rPr>
        <w:t xml:space="preserve">was </w:t>
      </w:r>
      <w:r w:rsidR="005F68BE">
        <w:rPr>
          <w:rFonts w:ascii="Times New Roman" w:hAnsi="Times New Roman" w:cs="Times New Roman"/>
          <w:sz w:val="24"/>
          <w:szCs w:val="24"/>
        </w:rPr>
        <w:t>a moderate 35-</w:t>
      </w:r>
      <w:r w:rsidR="00293A9D">
        <w:rPr>
          <w:rFonts w:ascii="Times New Roman" w:hAnsi="Times New Roman" w:cs="Times New Roman"/>
          <w:sz w:val="24"/>
          <w:szCs w:val="24"/>
        </w:rPr>
        <w:t>5</w:t>
      </w:r>
      <w:r w:rsidR="005F68BE">
        <w:rPr>
          <w:rFonts w:ascii="Times New Roman" w:hAnsi="Times New Roman" w:cs="Times New Roman"/>
          <w:sz w:val="24"/>
          <w:szCs w:val="24"/>
        </w:rPr>
        <w:t>3</w:t>
      </w:r>
      <w:r w:rsidR="00841E1B">
        <w:rPr>
          <w:rFonts w:ascii="Times New Roman" w:hAnsi="Times New Roman" w:cs="Times New Roman"/>
          <w:sz w:val="24"/>
          <w:szCs w:val="24"/>
        </w:rPr>
        <w:t>%, respectively, for regenerated and micropropagated corms of ‘Jenny Lee’.</w:t>
      </w:r>
    </w:p>
    <w:p w:rsidR="00276783" w:rsidRPr="00610371" w:rsidRDefault="00276783"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Leaf length</w:t>
      </w:r>
      <w:r w:rsidR="00C22634" w:rsidRPr="00610371">
        <w:rPr>
          <w:rFonts w:ascii="Times New Roman" w:hAnsi="Times New Roman" w:cs="Times New Roman"/>
          <w:b/>
          <w:sz w:val="24"/>
          <w:szCs w:val="24"/>
        </w:rPr>
        <w:t>s</w:t>
      </w:r>
    </w:p>
    <w:p w:rsidR="003F145B" w:rsidRDefault="0022109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length of the longest leaf was measured in the </w:t>
      </w:r>
      <w:r w:rsidR="00293A9D">
        <w:rPr>
          <w:rFonts w:ascii="Times New Roman" w:hAnsi="Times New Roman" w:cs="Times New Roman"/>
          <w:sz w:val="24"/>
          <w:szCs w:val="24"/>
        </w:rPr>
        <w:t xml:space="preserve">greenhouse to assess </w:t>
      </w:r>
      <w:r w:rsidR="00584EA7">
        <w:rPr>
          <w:rFonts w:ascii="Times New Roman" w:hAnsi="Times New Roman" w:cs="Times New Roman"/>
          <w:sz w:val="24"/>
          <w:szCs w:val="24"/>
        </w:rPr>
        <w:t>size</w:t>
      </w:r>
      <w:r w:rsidR="00293A9D">
        <w:rPr>
          <w:rFonts w:ascii="Times New Roman" w:hAnsi="Times New Roman" w:cs="Times New Roman"/>
          <w:sz w:val="24"/>
          <w:szCs w:val="24"/>
        </w:rPr>
        <w:t xml:space="preserve"> of the young </w:t>
      </w:r>
      <w:r w:rsidR="00293A9D" w:rsidRPr="00293A9D">
        <w:rPr>
          <w:rFonts w:ascii="Times New Roman" w:hAnsi="Times New Roman" w:cs="Times New Roman"/>
          <w:i/>
          <w:sz w:val="24"/>
          <w:szCs w:val="24"/>
        </w:rPr>
        <w:t>Gladiolus</w:t>
      </w:r>
      <w:r w:rsidR="00293A9D">
        <w:rPr>
          <w:rFonts w:ascii="Times New Roman" w:hAnsi="Times New Roman" w:cs="Times New Roman"/>
          <w:sz w:val="24"/>
          <w:szCs w:val="24"/>
        </w:rPr>
        <w:t xml:space="preserve"> plants</w:t>
      </w:r>
      <w:r>
        <w:rPr>
          <w:rFonts w:ascii="Times New Roman" w:hAnsi="Times New Roman" w:cs="Times New Roman"/>
          <w:sz w:val="24"/>
          <w:szCs w:val="24"/>
        </w:rPr>
        <w:t xml:space="preserve">.  </w:t>
      </w:r>
      <w:r w:rsidR="00D53EAE">
        <w:rPr>
          <w:rFonts w:ascii="Times New Roman" w:hAnsi="Times New Roman" w:cs="Times New Roman"/>
          <w:sz w:val="24"/>
          <w:szCs w:val="24"/>
        </w:rPr>
        <w:t>Lea</w:t>
      </w:r>
      <w:r w:rsidR="00D15596">
        <w:rPr>
          <w:rFonts w:ascii="Times New Roman" w:hAnsi="Times New Roman" w:cs="Times New Roman"/>
          <w:sz w:val="24"/>
          <w:szCs w:val="24"/>
        </w:rPr>
        <w:t xml:space="preserve">f </w:t>
      </w:r>
      <w:r w:rsidR="002C6A6B">
        <w:rPr>
          <w:rFonts w:ascii="Times New Roman" w:hAnsi="Times New Roman" w:cs="Times New Roman"/>
          <w:sz w:val="24"/>
          <w:szCs w:val="24"/>
        </w:rPr>
        <w:t xml:space="preserve">lengths from </w:t>
      </w:r>
      <w:r w:rsidR="00D53EAE">
        <w:rPr>
          <w:rFonts w:ascii="Times New Roman" w:hAnsi="Times New Roman" w:cs="Times New Roman"/>
          <w:sz w:val="24"/>
          <w:szCs w:val="24"/>
        </w:rPr>
        <w:t>regenerated plants of</w:t>
      </w:r>
      <w:r>
        <w:rPr>
          <w:rFonts w:ascii="Times New Roman" w:hAnsi="Times New Roman" w:cs="Times New Roman"/>
          <w:sz w:val="24"/>
          <w:szCs w:val="24"/>
        </w:rPr>
        <w:t xml:space="preserve"> both </w:t>
      </w:r>
      <w:r w:rsidR="00D53EAE">
        <w:rPr>
          <w:rFonts w:ascii="Times New Roman" w:hAnsi="Times New Roman" w:cs="Times New Roman"/>
          <w:sz w:val="24"/>
          <w:szCs w:val="24"/>
        </w:rPr>
        <w:t>‘Peter Pears’</w:t>
      </w:r>
      <w:r>
        <w:rPr>
          <w:rFonts w:ascii="Times New Roman" w:hAnsi="Times New Roman" w:cs="Times New Roman"/>
          <w:sz w:val="24"/>
          <w:szCs w:val="24"/>
        </w:rPr>
        <w:t xml:space="preserve"> and ‘Jenny Lee’</w:t>
      </w:r>
      <w:r w:rsidR="00D53EAE">
        <w:rPr>
          <w:rFonts w:ascii="Times New Roman" w:hAnsi="Times New Roman" w:cs="Times New Roman"/>
          <w:sz w:val="24"/>
          <w:szCs w:val="24"/>
        </w:rPr>
        <w:t xml:space="preserve"> were</w:t>
      </w:r>
      <w:r w:rsidR="00291422">
        <w:rPr>
          <w:rFonts w:ascii="Times New Roman" w:hAnsi="Times New Roman" w:cs="Times New Roman"/>
          <w:sz w:val="24"/>
          <w:szCs w:val="24"/>
        </w:rPr>
        <w:t xml:space="preserve"> significantly</w:t>
      </w:r>
      <w:r w:rsidR="00D53EAE">
        <w:rPr>
          <w:rFonts w:ascii="Times New Roman" w:hAnsi="Times New Roman" w:cs="Times New Roman"/>
          <w:sz w:val="24"/>
          <w:szCs w:val="24"/>
        </w:rPr>
        <w:t xml:space="preserve"> l</w:t>
      </w:r>
      <w:r w:rsidR="00225F8D">
        <w:rPr>
          <w:rFonts w:ascii="Times New Roman" w:hAnsi="Times New Roman" w:cs="Times New Roman"/>
          <w:sz w:val="24"/>
          <w:szCs w:val="24"/>
        </w:rPr>
        <w:t>ess (22 and 12 cm, respectively) than leaves from</w:t>
      </w:r>
      <w:r w:rsidR="004F422B">
        <w:rPr>
          <w:rFonts w:ascii="Times New Roman" w:hAnsi="Times New Roman" w:cs="Times New Roman"/>
          <w:sz w:val="24"/>
          <w:szCs w:val="24"/>
        </w:rPr>
        <w:t xml:space="preserve"> </w:t>
      </w:r>
      <w:r w:rsidR="00D53EAE">
        <w:rPr>
          <w:rFonts w:ascii="Times New Roman" w:hAnsi="Times New Roman" w:cs="Times New Roman"/>
          <w:sz w:val="24"/>
          <w:szCs w:val="24"/>
        </w:rPr>
        <w:t>mic</w:t>
      </w:r>
      <w:r>
        <w:rPr>
          <w:rFonts w:ascii="Times New Roman" w:hAnsi="Times New Roman" w:cs="Times New Roman"/>
          <w:sz w:val="24"/>
          <w:szCs w:val="24"/>
        </w:rPr>
        <w:t xml:space="preserve">ropropagated plants of the same cultivars </w:t>
      </w:r>
      <w:r w:rsidR="00225F8D">
        <w:rPr>
          <w:rFonts w:ascii="Times New Roman" w:hAnsi="Times New Roman" w:cs="Times New Roman"/>
          <w:sz w:val="24"/>
          <w:szCs w:val="24"/>
        </w:rPr>
        <w:t>(52 and 2</w:t>
      </w:r>
      <w:r w:rsidR="00C22634">
        <w:rPr>
          <w:rFonts w:ascii="Times New Roman" w:hAnsi="Times New Roman" w:cs="Times New Roman"/>
          <w:sz w:val="24"/>
          <w:szCs w:val="24"/>
        </w:rPr>
        <w:t>6</w:t>
      </w:r>
      <w:r w:rsidR="00225F8D">
        <w:rPr>
          <w:rFonts w:ascii="Times New Roman" w:hAnsi="Times New Roman" w:cs="Times New Roman"/>
          <w:sz w:val="24"/>
          <w:szCs w:val="24"/>
        </w:rPr>
        <w:t xml:space="preserve"> cm, respectively) </w:t>
      </w:r>
      <w:r>
        <w:rPr>
          <w:rFonts w:ascii="Times New Roman" w:hAnsi="Times New Roman" w:cs="Times New Roman"/>
          <w:sz w:val="24"/>
          <w:szCs w:val="24"/>
        </w:rPr>
        <w:t xml:space="preserve">(Fig. 3).  Leaves from transgenic ‘Peter Pears’ </w:t>
      </w:r>
      <w:r>
        <w:rPr>
          <w:rFonts w:ascii="Times New Roman" w:hAnsi="Times New Roman" w:cs="Times New Roman"/>
          <w:sz w:val="24"/>
          <w:szCs w:val="24"/>
        </w:rPr>
        <w:lastRenderedPageBreak/>
        <w:t xml:space="preserve">plants with </w:t>
      </w:r>
      <w:r w:rsidR="00293A9D">
        <w:rPr>
          <w:rFonts w:ascii="Times New Roman" w:hAnsi="Times New Roman" w:cs="Times New Roman"/>
          <w:sz w:val="24"/>
          <w:szCs w:val="24"/>
        </w:rPr>
        <w:t xml:space="preserve">the </w:t>
      </w:r>
      <w:r>
        <w:rPr>
          <w:rFonts w:ascii="Times New Roman" w:hAnsi="Times New Roman" w:cs="Times New Roman"/>
          <w:sz w:val="24"/>
          <w:szCs w:val="24"/>
        </w:rPr>
        <w:t xml:space="preserve">CMV </w:t>
      </w:r>
      <w:r w:rsidR="00293A9D">
        <w:rPr>
          <w:rFonts w:ascii="Times New Roman" w:hAnsi="Times New Roman" w:cs="Times New Roman"/>
          <w:sz w:val="24"/>
          <w:szCs w:val="24"/>
        </w:rPr>
        <w:t>antibody gene</w:t>
      </w:r>
      <w:r>
        <w:rPr>
          <w:rFonts w:ascii="Times New Roman" w:hAnsi="Times New Roman" w:cs="Times New Roman"/>
          <w:sz w:val="24"/>
          <w:szCs w:val="24"/>
        </w:rPr>
        <w:t xml:space="preserve"> </w:t>
      </w:r>
      <w:r w:rsidR="00225F8D">
        <w:rPr>
          <w:rFonts w:ascii="Times New Roman" w:hAnsi="Times New Roman" w:cs="Times New Roman"/>
          <w:sz w:val="24"/>
          <w:szCs w:val="24"/>
        </w:rPr>
        <w:t>and transgenic ‘Jenny Lee’ plants with the GUS</w:t>
      </w:r>
      <w:r w:rsidR="00293A9D">
        <w:rPr>
          <w:rFonts w:ascii="Times New Roman" w:hAnsi="Times New Roman" w:cs="Times New Roman"/>
          <w:sz w:val="24"/>
          <w:szCs w:val="24"/>
        </w:rPr>
        <w:t>,</w:t>
      </w:r>
      <w:r w:rsidR="00225F8D">
        <w:rPr>
          <w:rFonts w:ascii="Times New Roman" w:hAnsi="Times New Roman" w:cs="Times New Roman"/>
          <w:sz w:val="24"/>
          <w:szCs w:val="24"/>
        </w:rPr>
        <w:t xml:space="preserve"> CMV coat protein</w:t>
      </w:r>
      <w:r w:rsidR="00293A9D">
        <w:rPr>
          <w:rFonts w:ascii="Times New Roman" w:hAnsi="Times New Roman" w:cs="Times New Roman"/>
          <w:sz w:val="24"/>
          <w:szCs w:val="24"/>
        </w:rPr>
        <w:t>, or CMV antibody</w:t>
      </w:r>
      <w:r w:rsidR="00225F8D">
        <w:rPr>
          <w:rFonts w:ascii="Times New Roman" w:hAnsi="Times New Roman" w:cs="Times New Roman"/>
          <w:sz w:val="24"/>
          <w:szCs w:val="24"/>
        </w:rPr>
        <w:t xml:space="preserve"> genes were comparable in length to leaves from regenerated plants of the same cultivar.</w:t>
      </w:r>
      <w:r w:rsidR="000356E0">
        <w:rPr>
          <w:rFonts w:ascii="Times New Roman" w:hAnsi="Times New Roman" w:cs="Times New Roman"/>
          <w:sz w:val="24"/>
          <w:szCs w:val="24"/>
        </w:rPr>
        <w:t xml:space="preserve">  </w:t>
      </w:r>
      <w:proofErr w:type="gramStart"/>
      <w:r w:rsidR="000356E0">
        <w:rPr>
          <w:rFonts w:ascii="Times New Roman" w:hAnsi="Times New Roman" w:cs="Times New Roman"/>
          <w:sz w:val="24"/>
          <w:szCs w:val="24"/>
        </w:rPr>
        <w:t xml:space="preserve">Leaves from ‘Peter Pears’ plants transformed with either the CPO, D4E1, or CMV </w:t>
      </w:r>
      <w:proofErr w:type="spellStart"/>
      <w:r w:rsidR="000356E0">
        <w:rPr>
          <w:rFonts w:ascii="Times New Roman" w:hAnsi="Times New Roman" w:cs="Times New Roman"/>
          <w:sz w:val="24"/>
          <w:szCs w:val="24"/>
        </w:rPr>
        <w:t>replica</w:t>
      </w:r>
      <w:r w:rsidR="005A51D1">
        <w:rPr>
          <w:rFonts w:ascii="Times New Roman" w:hAnsi="Times New Roman" w:cs="Times New Roman"/>
          <w:sz w:val="24"/>
          <w:szCs w:val="24"/>
        </w:rPr>
        <w:t>se</w:t>
      </w:r>
      <w:proofErr w:type="spellEnd"/>
      <w:r w:rsidR="005A51D1">
        <w:rPr>
          <w:rFonts w:ascii="Times New Roman" w:hAnsi="Times New Roman" w:cs="Times New Roman"/>
          <w:sz w:val="24"/>
          <w:szCs w:val="24"/>
        </w:rPr>
        <w:t xml:space="preserve"> genes were shorter </w:t>
      </w:r>
      <w:r w:rsidR="000356E0">
        <w:rPr>
          <w:rFonts w:ascii="Times New Roman" w:hAnsi="Times New Roman" w:cs="Times New Roman"/>
          <w:sz w:val="24"/>
          <w:szCs w:val="24"/>
        </w:rPr>
        <w:t>tha</w:t>
      </w:r>
      <w:r w:rsidR="00BB64CB">
        <w:rPr>
          <w:rFonts w:ascii="Times New Roman" w:hAnsi="Times New Roman" w:cs="Times New Roman"/>
          <w:sz w:val="24"/>
          <w:szCs w:val="24"/>
        </w:rPr>
        <w:t>n those from</w:t>
      </w:r>
      <w:r w:rsidR="000356E0">
        <w:rPr>
          <w:rFonts w:ascii="Times New Roman" w:hAnsi="Times New Roman" w:cs="Times New Roman"/>
          <w:sz w:val="24"/>
          <w:szCs w:val="24"/>
        </w:rPr>
        <w:t xml:space="preserve"> regenerated ‘Peter Pears’ plants.</w:t>
      </w:r>
      <w:proofErr w:type="gramEnd"/>
      <w:r w:rsidR="00225F8D">
        <w:rPr>
          <w:rFonts w:ascii="Times New Roman" w:hAnsi="Times New Roman" w:cs="Times New Roman"/>
          <w:sz w:val="24"/>
          <w:szCs w:val="24"/>
        </w:rPr>
        <w:t xml:space="preserve">  </w:t>
      </w:r>
    </w:p>
    <w:p w:rsidR="00225F8D" w:rsidRDefault="00225F8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regenerated and transgenic plants of cultivars ‘Pe</w:t>
      </w:r>
      <w:r w:rsidR="002F26A4">
        <w:rPr>
          <w:rFonts w:ascii="Times New Roman" w:hAnsi="Times New Roman" w:cs="Times New Roman"/>
          <w:sz w:val="24"/>
          <w:szCs w:val="24"/>
        </w:rPr>
        <w:t xml:space="preserve">ter Pears’ and ‘Jenny Lee’ had </w:t>
      </w:r>
      <w:r w:rsidR="00011AC4">
        <w:rPr>
          <w:rFonts w:ascii="Times New Roman" w:hAnsi="Times New Roman" w:cs="Times New Roman"/>
          <w:sz w:val="24"/>
          <w:szCs w:val="24"/>
        </w:rPr>
        <w:t xml:space="preserve">significantly </w:t>
      </w:r>
      <w:r w:rsidR="002F26A4">
        <w:rPr>
          <w:rFonts w:ascii="Times New Roman" w:hAnsi="Times New Roman" w:cs="Times New Roman"/>
          <w:sz w:val="24"/>
          <w:szCs w:val="24"/>
        </w:rPr>
        <w:t>shorter leaves</w:t>
      </w:r>
      <w:r>
        <w:rPr>
          <w:rFonts w:ascii="Times New Roman" w:hAnsi="Times New Roman" w:cs="Times New Roman"/>
          <w:sz w:val="24"/>
          <w:szCs w:val="24"/>
        </w:rPr>
        <w:t xml:space="preserve"> than micropropagated plants of the same cul</w:t>
      </w:r>
      <w:r w:rsidR="002B02C8">
        <w:rPr>
          <w:rFonts w:ascii="Times New Roman" w:hAnsi="Times New Roman" w:cs="Times New Roman"/>
          <w:sz w:val="24"/>
          <w:szCs w:val="24"/>
        </w:rPr>
        <w:t>tivar</w:t>
      </w:r>
      <w:r>
        <w:rPr>
          <w:rFonts w:ascii="Times New Roman" w:hAnsi="Times New Roman" w:cs="Times New Roman"/>
          <w:sz w:val="24"/>
          <w:szCs w:val="24"/>
        </w:rPr>
        <w:t>.</w:t>
      </w:r>
    </w:p>
    <w:p w:rsidR="00276783" w:rsidRPr="00610371" w:rsidRDefault="002F26A4"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Number of c</w:t>
      </w:r>
      <w:r w:rsidR="00276783" w:rsidRPr="00610371">
        <w:rPr>
          <w:rFonts w:ascii="Times New Roman" w:hAnsi="Times New Roman" w:cs="Times New Roman"/>
          <w:b/>
          <w:sz w:val="24"/>
          <w:szCs w:val="24"/>
        </w:rPr>
        <w:t>orms harvested from the greenhouse</w:t>
      </w:r>
    </w:p>
    <w:p w:rsidR="00D83C2D" w:rsidRDefault="00D83C2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Regenerated plants of</w:t>
      </w:r>
      <w:r w:rsidR="000C33F4">
        <w:rPr>
          <w:rFonts w:ascii="Times New Roman" w:hAnsi="Times New Roman" w:cs="Times New Roman"/>
          <w:sz w:val="24"/>
          <w:szCs w:val="24"/>
        </w:rPr>
        <w:t xml:space="preserve"> ‘Peter Pears’ produced daughter</w:t>
      </w:r>
      <w:r w:rsidR="00293A9D">
        <w:rPr>
          <w:rFonts w:ascii="Times New Roman" w:hAnsi="Times New Roman" w:cs="Times New Roman"/>
          <w:sz w:val="24"/>
          <w:szCs w:val="24"/>
        </w:rPr>
        <w:t xml:space="preserve"> corms resulting in a 4.8</w:t>
      </w:r>
      <w:r w:rsidR="00E04CBD">
        <w:rPr>
          <w:rFonts w:ascii="Times New Roman" w:hAnsi="Times New Roman" w:cs="Times New Roman"/>
          <w:sz w:val="24"/>
          <w:szCs w:val="24"/>
        </w:rPr>
        <w:t xml:space="preserve"> </w:t>
      </w:r>
      <w:r>
        <w:rPr>
          <w:rFonts w:ascii="Times New Roman" w:hAnsi="Times New Roman" w:cs="Times New Roman"/>
          <w:sz w:val="24"/>
          <w:szCs w:val="24"/>
        </w:rPr>
        <w:t xml:space="preserve">fold increase in the number of corms harvested after one season of growth in the greenhouse similar to </w:t>
      </w:r>
      <w:r w:rsidR="00E04CBD">
        <w:rPr>
          <w:rFonts w:ascii="Times New Roman" w:hAnsi="Times New Roman" w:cs="Times New Roman"/>
          <w:sz w:val="24"/>
          <w:szCs w:val="24"/>
        </w:rPr>
        <w:t xml:space="preserve">the 5 </w:t>
      </w:r>
      <w:r w:rsidR="00011AC4">
        <w:rPr>
          <w:rFonts w:ascii="Times New Roman" w:hAnsi="Times New Roman" w:cs="Times New Roman"/>
          <w:sz w:val="24"/>
          <w:szCs w:val="24"/>
        </w:rPr>
        <w:t xml:space="preserve">fold increase in corms by </w:t>
      </w:r>
      <w:r>
        <w:rPr>
          <w:rFonts w:ascii="Times New Roman" w:hAnsi="Times New Roman" w:cs="Times New Roman"/>
          <w:sz w:val="24"/>
          <w:szCs w:val="24"/>
        </w:rPr>
        <w:t>micropropaga</w:t>
      </w:r>
      <w:r w:rsidR="002B02C8">
        <w:rPr>
          <w:rFonts w:ascii="Times New Roman" w:hAnsi="Times New Roman" w:cs="Times New Roman"/>
          <w:sz w:val="24"/>
          <w:szCs w:val="24"/>
        </w:rPr>
        <w:t>ted plants</w:t>
      </w:r>
      <w:r w:rsidR="000C33F4">
        <w:rPr>
          <w:rFonts w:ascii="Times New Roman" w:hAnsi="Times New Roman" w:cs="Times New Roman"/>
          <w:sz w:val="24"/>
          <w:szCs w:val="24"/>
        </w:rPr>
        <w:t xml:space="preserve"> (Fig. 4)</w:t>
      </w:r>
      <w:r w:rsidR="002B02C8">
        <w:rPr>
          <w:rFonts w:ascii="Times New Roman" w:hAnsi="Times New Roman" w:cs="Times New Roman"/>
          <w:sz w:val="24"/>
          <w:szCs w:val="24"/>
        </w:rPr>
        <w:t>.  In comparison,</w:t>
      </w:r>
      <w:r>
        <w:rPr>
          <w:rFonts w:ascii="Times New Roman" w:hAnsi="Times New Roman" w:cs="Times New Roman"/>
          <w:sz w:val="24"/>
          <w:szCs w:val="24"/>
        </w:rPr>
        <w:t xml:space="preserve"> transgenic lines of ‘Peter Pears’ </w:t>
      </w:r>
      <w:r w:rsidR="002B02C8">
        <w:rPr>
          <w:rFonts w:ascii="Times New Roman" w:hAnsi="Times New Roman" w:cs="Times New Roman"/>
          <w:sz w:val="24"/>
          <w:szCs w:val="24"/>
        </w:rPr>
        <w:t xml:space="preserve">containing the </w:t>
      </w:r>
      <w:proofErr w:type="spellStart"/>
      <w:r w:rsidR="002B02C8">
        <w:rPr>
          <w:rFonts w:ascii="Times New Roman" w:hAnsi="Times New Roman" w:cs="Times New Roman"/>
          <w:sz w:val="24"/>
          <w:szCs w:val="24"/>
        </w:rPr>
        <w:t>chloroperoxidase</w:t>
      </w:r>
      <w:proofErr w:type="spellEnd"/>
      <w:r w:rsidR="002B02C8">
        <w:rPr>
          <w:rFonts w:ascii="Times New Roman" w:hAnsi="Times New Roman" w:cs="Times New Roman"/>
          <w:sz w:val="24"/>
          <w:szCs w:val="24"/>
        </w:rPr>
        <w:t xml:space="preserve">, D4E1, or CMV </w:t>
      </w:r>
      <w:proofErr w:type="spellStart"/>
      <w:r w:rsidR="002B02C8">
        <w:rPr>
          <w:rFonts w:ascii="Times New Roman" w:hAnsi="Times New Roman" w:cs="Times New Roman"/>
          <w:sz w:val="24"/>
          <w:szCs w:val="24"/>
        </w:rPr>
        <w:t>replicase</w:t>
      </w:r>
      <w:proofErr w:type="spellEnd"/>
      <w:r w:rsidR="002B02C8">
        <w:rPr>
          <w:rFonts w:ascii="Times New Roman" w:hAnsi="Times New Roman" w:cs="Times New Roman"/>
          <w:sz w:val="24"/>
          <w:szCs w:val="24"/>
        </w:rPr>
        <w:t xml:space="preserve"> gene </w:t>
      </w:r>
      <w:r>
        <w:rPr>
          <w:rFonts w:ascii="Times New Roman" w:hAnsi="Times New Roman" w:cs="Times New Roman"/>
          <w:sz w:val="24"/>
          <w:szCs w:val="24"/>
        </w:rPr>
        <w:t xml:space="preserve">showed a drastic decrease in the number of corms after one season.  </w:t>
      </w:r>
      <w:r w:rsidR="000C33F4">
        <w:rPr>
          <w:rFonts w:ascii="Times New Roman" w:hAnsi="Times New Roman" w:cs="Times New Roman"/>
          <w:sz w:val="24"/>
          <w:szCs w:val="24"/>
        </w:rPr>
        <w:t xml:space="preserve">‘Peter Pears’ with the CMV antibody gene maintained its </w:t>
      </w:r>
      <w:r w:rsidR="000356E0">
        <w:rPr>
          <w:rFonts w:ascii="Times New Roman" w:hAnsi="Times New Roman" w:cs="Times New Roman"/>
          <w:sz w:val="24"/>
          <w:szCs w:val="24"/>
        </w:rPr>
        <w:t xml:space="preserve">original </w:t>
      </w:r>
      <w:r w:rsidR="000C33F4">
        <w:rPr>
          <w:rFonts w:ascii="Times New Roman" w:hAnsi="Times New Roman" w:cs="Times New Roman"/>
          <w:sz w:val="24"/>
          <w:szCs w:val="24"/>
        </w:rPr>
        <w:t>number of corms.</w:t>
      </w:r>
    </w:p>
    <w:p w:rsidR="00105DAF" w:rsidRDefault="000C33F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Micropropagated, </w:t>
      </w:r>
      <w:r w:rsidR="00105DAF">
        <w:rPr>
          <w:rFonts w:ascii="Times New Roman" w:hAnsi="Times New Roman" w:cs="Times New Roman"/>
          <w:sz w:val="24"/>
          <w:szCs w:val="24"/>
        </w:rPr>
        <w:t>regenerated</w:t>
      </w:r>
      <w:r>
        <w:rPr>
          <w:rFonts w:ascii="Times New Roman" w:hAnsi="Times New Roman" w:cs="Times New Roman"/>
          <w:sz w:val="24"/>
          <w:szCs w:val="24"/>
        </w:rPr>
        <w:t>,</w:t>
      </w:r>
      <w:r w:rsidR="00105DAF">
        <w:rPr>
          <w:rFonts w:ascii="Times New Roman" w:hAnsi="Times New Roman" w:cs="Times New Roman"/>
          <w:sz w:val="24"/>
          <w:szCs w:val="24"/>
        </w:rPr>
        <w:t xml:space="preserve"> and transgenic lines </w:t>
      </w:r>
      <w:r w:rsidR="00D971AA">
        <w:rPr>
          <w:rFonts w:ascii="Times New Roman" w:hAnsi="Times New Roman" w:cs="Times New Roman"/>
          <w:sz w:val="24"/>
          <w:szCs w:val="24"/>
        </w:rPr>
        <w:t xml:space="preserve">of ‘Jenny Lee’ </w:t>
      </w:r>
      <w:r>
        <w:rPr>
          <w:rFonts w:ascii="Times New Roman" w:hAnsi="Times New Roman" w:cs="Times New Roman"/>
          <w:sz w:val="24"/>
          <w:szCs w:val="24"/>
        </w:rPr>
        <w:t>with the GUS, CMV coat protein, and CMV antibody genes did not</w:t>
      </w:r>
      <w:r w:rsidR="005A51D1">
        <w:rPr>
          <w:rFonts w:ascii="Times New Roman" w:hAnsi="Times New Roman" w:cs="Times New Roman"/>
          <w:sz w:val="24"/>
          <w:szCs w:val="24"/>
        </w:rPr>
        <w:t xml:space="preserve"> show an </w:t>
      </w:r>
      <w:r>
        <w:rPr>
          <w:rFonts w:ascii="Times New Roman" w:hAnsi="Times New Roman" w:cs="Times New Roman"/>
          <w:sz w:val="24"/>
          <w:szCs w:val="24"/>
        </w:rPr>
        <w:t xml:space="preserve">increase </w:t>
      </w:r>
      <w:r w:rsidR="005A51D1">
        <w:rPr>
          <w:rFonts w:ascii="Times New Roman" w:hAnsi="Times New Roman" w:cs="Times New Roman"/>
          <w:sz w:val="24"/>
          <w:szCs w:val="24"/>
        </w:rPr>
        <w:t>in the</w:t>
      </w:r>
      <w:r>
        <w:rPr>
          <w:rFonts w:ascii="Times New Roman" w:hAnsi="Times New Roman" w:cs="Times New Roman"/>
          <w:sz w:val="24"/>
          <w:szCs w:val="24"/>
        </w:rPr>
        <w:t xml:space="preserve"> number of corms after one season of growth in the greenhouse.  </w:t>
      </w:r>
      <w:r w:rsidR="00105DAF">
        <w:rPr>
          <w:rFonts w:ascii="Times New Roman" w:hAnsi="Times New Roman" w:cs="Times New Roman"/>
          <w:sz w:val="24"/>
          <w:szCs w:val="24"/>
        </w:rPr>
        <w:t xml:space="preserve">There </w:t>
      </w:r>
      <w:proofErr w:type="gramStart"/>
      <w:r w:rsidR="00105DAF">
        <w:rPr>
          <w:rFonts w:ascii="Times New Roman" w:hAnsi="Times New Roman" w:cs="Times New Roman"/>
          <w:sz w:val="24"/>
          <w:szCs w:val="24"/>
        </w:rPr>
        <w:t>were only 41% of the original number</w:t>
      </w:r>
      <w:proofErr w:type="gramEnd"/>
      <w:r w:rsidR="00105DAF">
        <w:rPr>
          <w:rFonts w:ascii="Times New Roman" w:hAnsi="Times New Roman" w:cs="Times New Roman"/>
          <w:sz w:val="24"/>
          <w:szCs w:val="24"/>
        </w:rPr>
        <w:t xml:space="preserve"> of corms planted after one season of growth for both regenerated and micropropagated ‘Jenny Lee’ plants.</w:t>
      </w:r>
      <w:r>
        <w:rPr>
          <w:rFonts w:ascii="Times New Roman" w:hAnsi="Times New Roman" w:cs="Times New Roman"/>
          <w:sz w:val="24"/>
          <w:szCs w:val="24"/>
        </w:rPr>
        <w:t xml:space="preserve">  </w:t>
      </w:r>
    </w:p>
    <w:p w:rsidR="000C33F4" w:rsidRDefault="000C33F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‘Jenny Lee’ plants, </w:t>
      </w:r>
      <w:r w:rsidR="005A51D1">
        <w:rPr>
          <w:rFonts w:ascii="Times New Roman" w:hAnsi="Times New Roman" w:cs="Times New Roman"/>
          <w:sz w:val="24"/>
          <w:szCs w:val="24"/>
        </w:rPr>
        <w:t>both non-transformed and</w:t>
      </w:r>
      <w:r>
        <w:rPr>
          <w:rFonts w:ascii="Times New Roman" w:hAnsi="Times New Roman" w:cs="Times New Roman"/>
          <w:sz w:val="24"/>
          <w:szCs w:val="24"/>
        </w:rPr>
        <w:t xml:space="preserve"> transgenic</w:t>
      </w:r>
      <w:r w:rsidR="005A51D1">
        <w:rPr>
          <w:rFonts w:ascii="Times New Roman" w:hAnsi="Times New Roman" w:cs="Times New Roman"/>
          <w:sz w:val="24"/>
          <w:szCs w:val="24"/>
        </w:rPr>
        <w:t>,</w:t>
      </w:r>
      <w:r>
        <w:rPr>
          <w:rFonts w:ascii="Times New Roman" w:hAnsi="Times New Roman" w:cs="Times New Roman"/>
          <w:sz w:val="24"/>
          <w:szCs w:val="24"/>
        </w:rPr>
        <w:t xml:space="preserve"> did not increase their number of corms after one season.  Non-transformed plants of ‘Peter Pears’, both micropropagated and regenerated, increased their number of corms </w:t>
      </w:r>
      <w:r w:rsidR="00293A9D">
        <w:rPr>
          <w:rFonts w:ascii="Times New Roman" w:hAnsi="Times New Roman" w:cs="Times New Roman"/>
          <w:sz w:val="24"/>
          <w:szCs w:val="24"/>
        </w:rPr>
        <w:t>4.8</w:t>
      </w:r>
      <w:r w:rsidR="00E04CBD">
        <w:rPr>
          <w:rFonts w:ascii="Times New Roman" w:hAnsi="Times New Roman" w:cs="Times New Roman"/>
          <w:sz w:val="24"/>
          <w:szCs w:val="24"/>
        </w:rPr>
        <w:t xml:space="preserve">-5 </w:t>
      </w:r>
      <w:r w:rsidR="0048613F">
        <w:rPr>
          <w:rFonts w:ascii="Times New Roman" w:hAnsi="Times New Roman" w:cs="Times New Roman"/>
          <w:sz w:val="24"/>
          <w:szCs w:val="24"/>
        </w:rPr>
        <w:t>fold</w:t>
      </w:r>
      <w:r>
        <w:rPr>
          <w:rFonts w:ascii="Times New Roman" w:hAnsi="Times New Roman" w:cs="Times New Roman"/>
          <w:sz w:val="24"/>
          <w:szCs w:val="24"/>
        </w:rPr>
        <w:t>, but the tra</w:t>
      </w:r>
      <w:r w:rsidR="0048613F">
        <w:rPr>
          <w:rFonts w:ascii="Times New Roman" w:hAnsi="Times New Roman" w:cs="Times New Roman"/>
          <w:sz w:val="24"/>
          <w:szCs w:val="24"/>
        </w:rPr>
        <w:t xml:space="preserve">nsgenic ‘Peter Pears’ lines with the </w:t>
      </w:r>
      <w:proofErr w:type="spellStart"/>
      <w:r w:rsidR="0048613F">
        <w:rPr>
          <w:rFonts w:ascii="Times New Roman" w:hAnsi="Times New Roman" w:cs="Times New Roman"/>
          <w:sz w:val="24"/>
          <w:szCs w:val="24"/>
        </w:rPr>
        <w:t>chloroperoxidase</w:t>
      </w:r>
      <w:proofErr w:type="spellEnd"/>
      <w:r w:rsidR="0048613F">
        <w:rPr>
          <w:rFonts w:ascii="Times New Roman" w:hAnsi="Times New Roman" w:cs="Times New Roman"/>
          <w:sz w:val="24"/>
          <w:szCs w:val="24"/>
        </w:rPr>
        <w:t xml:space="preserve">, D4E1, and CMV </w:t>
      </w:r>
      <w:proofErr w:type="spellStart"/>
      <w:r w:rsidR="0048613F">
        <w:rPr>
          <w:rFonts w:ascii="Times New Roman" w:hAnsi="Times New Roman" w:cs="Times New Roman"/>
          <w:sz w:val="24"/>
          <w:szCs w:val="24"/>
        </w:rPr>
        <w:t>replicase</w:t>
      </w:r>
      <w:proofErr w:type="spellEnd"/>
      <w:r w:rsidR="0048613F">
        <w:rPr>
          <w:rFonts w:ascii="Times New Roman" w:hAnsi="Times New Roman" w:cs="Times New Roman"/>
          <w:sz w:val="24"/>
          <w:szCs w:val="24"/>
        </w:rPr>
        <w:t xml:space="preserve"> genes showed a drastic decline in the number of corms harvested.</w:t>
      </w:r>
    </w:p>
    <w:p w:rsidR="00BC3446" w:rsidRPr="002A5CB5" w:rsidRDefault="00610371" w:rsidP="005A51D1">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rsidR="00271B49" w:rsidRDefault="0048613F"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study s</w:t>
      </w:r>
      <w:r w:rsidR="00293A9D">
        <w:rPr>
          <w:rFonts w:ascii="Times New Roman" w:hAnsi="Times New Roman" w:cs="Times New Roman"/>
          <w:sz w:val="24"/>
          <w:szCs w:val="24"/>
        </w:rPr>
        <w:t>howed that both</w:t>
      </w:r>
      <w:r>
        <w:rPr>
          <w:rFonts w:ascii="Times New Roman" w:hAnsi="Times New Roman" w:cs="Times New Roman"/>
          <w:sz w:val="24"/>
          <w:szCs w:val="24"/>
        </w:rPr>
        <w:t xml:space="preserve"> regenerated plants and transgenic plants transformed with a variety of genes grew relatively poor</w:t>
      </w:r>
      <w:r w:rsidR="00293A9D">
        <w:rPr>
          <w:rFonts w:ascii="Times New Roman" w:hAnsi="Times New Roman" w:cs="Times New Roman"/>
          <w:sz w:val="24"/>
          <w:szCs w:val="24"/>
        </w:rPr>
        <w:t xml:space="preserve">ly compared to </w:t>
      </w:r>
      <w:r>
        <w:rPr>
          <w:rFonts w:ascii="Times New Roman" w:hAnsi="Times New Roman" w:cs="Times New Roman"/>
          <w:sz w:val="24"/>
          <w:szCs w:val="24"/>
        </w:rPr>
        <w:t xml:space="preserve">micropropagated plants.  Both cultivars, ‘Peter Pears’ and ‘Jenny </w:t>
      </w:r>
      <w:proofErr w:type="gramStart"/>
      <w:r>
        <w:rPr>
          <w:rFonts w:ascii="Times New Roman" w:hAnsi="Times New Roman" w:cs="Times New Roman"/>
          <w:sz w:val="24"/>
          <w:szCs w:val="24"/>
        </w:rPr>
        <w:t>Lee’</w:t>
      </w:r>
      <w:r w:rsidR="005A51D1">
        <w:rPr>
          <w:rFonts w:ascii="Times New Roman" w:hAnsi="Times New Roman" w:cs="Times New Roman"/>
          <w:sz w:val="24"/>
          <w:szCs w:val="24"/>
        </w:rPr>
        <w:t>,</w:t>
      </w:r>
      <w:proofErr w:type="gramEnd"/>
      <w:r>
        <w:rPr>
          <w:rFonts w:ascii="Times New Roman" w:hAnsi="Times New Roman" w:cs="Times New Roman"/>
          <w:sz w:val="24"/>
          <w:szCs w:val="24"/>
        </w:rPr>
        <w:t xml:space="preserve"> showed this effect.</w:t>
      </w:r>
      <w:r w:rsidR="00271B49">
        <w:rPr>
          <w:rFonts w:ascii="Times New Roman" w:hAnsi="Times New Roman" w:cs="Times New Roman"/>
          <w:sz w:val="24"/>
          <w:szCs w:val="24"/>
        </w:rPr>
        <w:t xml:space="preserve">  </w:t>
      </w:r>
      <w:r w:rsidR="002B79AB">
        <w:rPr>
          <w:rFonts w:ascii="Times New Roman" w:hAnsi="Times New Roman" w:cs="Times New Roman"/>
          <w:sz w:val="24"/>
          <w:szCs w:val="24"/>
        </w:rPr>
        <w:t>The low sprouting percent (10-38</w:t>
      </w:r>
      <w:r w:rsidR="00271B49">
        <w:rPr>
          <w:rFonts w:ascii="Times New Roman" w:hAnsi="Times New Roman" w:cs="Times New Roman"/>
          <w:sz w:val="24"/>
          <w:szCs w:val="24"/>
        </w:rPr>
        <w:t xml:space="preserve">%) of corms combined with the decreasing number of daughter corms produced </w:t>
      </w:r>
      <w:r w:rsidR="002B79AB">
        <w:rPr>
          <w:rFonts w:ascii="Times New Roman" w:hAnsi="Times New Roman" w:cs="Times New Roman"/>
          <w:sz w:val="24"/>
          <w:szCs w:val="24"/>
        </w:rPr>
        <w:t>after one season of growth in the greenhouse</w:t>
      </w:r>
      <w:r w:rsidR="00271B49">
        <w:rPr>
          <w:rFonts w:ascii="Times New Roman" w:hAnsi="Times New Roman" w:cs="Times New Roman"/>
          <w:sz w:val="24"/>
          <w:szCs w:val="24"/>
        </w:rPr>
        <w:t xml:space="preserve"> are factors that have made it very laborious to grow the transgenic ‘Jenny Lee’ </w:t>
      </w:r>
      <w:r w:rsidR="002B79AB">
        <w:rPr>
          <w:rFonts w:ascii="Times New Roman" w:hAnsi="Times New Roman" w:cs="Times New Roman"/>
          <w:sz w:val="24"/>
          <w:szCs w:val="24"/>
        </w:rPr>
        <w:t xml:space="preserve"> and ‘Peter Pears’ </w:t>
      </w:r>
      <w:r w:rsidR="00271B49">
        <w:rPr>
          <w:rFonts w:ascii="Times New Roman" w:hAnsi="Times New Roman" w:cs="Times New Roman"/>
          <w:sz w:val="24"/>
          <w:szCs w:val="24"/>
        </w:rPr>
        <w:t xml:space="preserve">for more than one season in the greenhouse.  Half of the ‘Peter Pears’ lines containing either the D4E1, </w:t>
      </w:r>
      <w:proofErr w:type="spellStart"/>
      <w:r w:rsidR="00271B49">
        <w:rPr>
          <w:rFonts w:ascii="Times New Roman" w:hAnsi="Times New Roman" w:cs="Times New Roman"/>
          <w:sz w:val="24"/>
          <w:szCs w:val="24"/>
        </w:rPr>
        <w:t>chloroperoxidase</w:t>
      </w:r>
      <w:proofErr w:type="spellEnd"/>
      <w:r w:rsidR="00271B49">
        <w:rPr>
          <w:rFonts w:ascii="Times New Roman" w:hAnsi="Times New Roman" w:cs="Times New Roman"/>
          <w:sz w:val="24"/>
          <w:szCs w:val="24"/>
        </w:rPr>
        <w:t xml:space="preserve">, or CMV </w:t>
      </w:r>
      <w:proofErr w:type="spellStart"/>
      <w:r w:rsidR="00271B49">
        <w:rPr>
          <w:rFonts w:ascii="Times New Roman" w:hAnsi="Times New Roman" w:cs="Times New Roman"/>
          <w:sz w:val="24"/>
          <w:szCs w:val="24"/>
        </w:rPr>
        <w:t>replicase</w:t>
      </w:r>
      <w:proofErr w:type="spellEnd"/>
      <w:r w:rsidR="00271B49">
        <w:rPr>
          <w:rFonts w:ascii="Times New Roman" w:hAnsi="Times New Roman" w:cs="Times New Roman"/>
          <w:sz w:val="24"/>
          <w:szCs w:val="24"/>
        </w:rPr>
        <w:t xml:space="preserve"> gene produced only a few or no corms. </w:t>
      </w:r>
    </w:p>
    <w:p w:rsidR="005F68BE" w:rsidRDefault="00966935"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sprouting percentage</w:t>
      </w:r>
      <w:r w:rsidR="00271B49">
        <w:rPr>
          <w:rFonts w:ascii="Times New Roman" w:hAnsi="Times New Roman" w:cs="Times New Roman"/>
          <w:sz w:val="24"/>
          <w:szCs w:val="24"/>
        </w:rPr>
        <w:t xml:space="preserve"> of corms was significantly higher in vitro than in the greenhouse for all corms</w:t>
      </w:r>
      <w:r w:rsidR="005A51D1">
        <w:rPr>
          <w:rFonts w:ascii="Times New Roman" w:hAnsi="Times New Roman" w:cs="Times New Roman"/>
          <w:sz w:val="24"/>
          <w:szCs w:val="24"/>
        </w:rPr>
        <w:t>,</w:t>
      </w:r>
      <w:r w:rsidR="00271B49">
        <w:rPr>
          <w:rFonts w:ascii="Times New Roman" w:hAnsi="Times New Roman" w:cs="Times New Roman"/>
          <w:sz w:val="24"/>
          <w:szCs w:val="24"/>
        </w:rPr>
        <w:t xml:space="preserve"> indicating that the corms have the ability to germinate. Typically corms from plants grown in vitro are softer and do not have the thick, papery outer layer found on corms harvested from greenhouse and field-grown plants.  The absence of a thick outer layer to protect the corm from changes in moisture </w:t>
      </w:r>
      <w:r>
        <w:rPr>
          <w:rFonts w:ascii="Times New Roman" w:hAnsi="Times New Roman" w:cs="Times New Roman"/>
          <w:sz w:val="24"/>
          <w:szCs w:val="24"/>
        </w:rPr>
        <w:t>and from rotting when there is too much moisture as found under</w:t>
      </w:r>
      <w:r w:rsidR="00271B49">
        <w:rPr>
          <w:rFonts w:ascii="Times New Roman" w:hAnsi="Times New Roman" w:cs="Times New Roman"/>
          <w:sz w:val="24"/>
          <w:szCs w:val="24"/>
        </w:rPr>
        <w:t xml:space="preserve"> greenhouse </w:t>
      </w:r>
      <w:r>
        <w:rPr>
          <w:rFonts w:ascii="Times New Roman" w:hAnsi="Times New Roman" w:cs="Times New Roman"/>
          <w:sz w:val="24"/>
          <w:szCs w:val="24"/>
        </w:rPr>
        <w:t xml:space="preserve">growing conditions </w:t>
      </w:r>
      <w:r w:rsidR="00271B49">
        <w:rPr>
          <w:rFonts w:ascii="Times New Roman" w:hAnsi="Times New Roman" w:cs="Times New Roman"/>
          <w:sz w:val="24"/>
          <w:szCs w:val="24"/>
        </w:rPr>
        <w:t>may have cont</w:t>
      </w:r>
      <w:r>
        <w:rPr>
          <w:rFonts w:ascii="Times New Roman" w:hAnsi="Times New Roman" w:cs="Times New Roman"/>
          <w:sz w:val="24"/>
          <w:szCs w:val="24"/>
        </w:rPr>
        <w:t>ributed to the lower sprouting</w:t>
      </w:r>
      <w:r w:rsidR="00271B49">
        <w:rPr>
          <w:rFonts w:ascii="Times New Roman" w:hAnsi="Times New Roman" w:cs="Times New Roman"/>
          <w:sz w:val="24"/>
          <w:szCs w:val="24"/>
        </w:rPr>
        <w:t xml:space="preserve"> percentages found for corms grown in the greenhouse as compared to in vitro.  We have not had much success transplanting young </w:t>
      </w:r>
      <w:r w:rsidR="00271B49" w:rsidRPr="000B73A4">
        <w:rPr>
          <w:rFonts w:ascii="Times New Roman" w:hAnsi="Times New Roman" w:cs="Times New Roman"/>
          <w:i/>
          <w:sz w:val="24"/>
          <w:szCs w:val="24"/>
        </w:rPr>
        <w:t>Gladiolus</w:t>
      </w:r>
      <w:r w:rsidR="00271B49">
        <w:rPr>
          <w:rFonts w:ascii="Times New Roman" w:hAnsi="Times New Roman" w:cs="Times New Roman"/>
          <w:sz w:val="24"/>
          <w:szCs w:val="24"/>
        </w:rPr>
        <w:t xml:space="preserve"> plants grown in vitro to the greenhouse which is the reason corms are planted.  </w:t>
      </w:r>
    </w:p>
    <w:p w:rsidR="00500847" w:rsidRDefault="00293A9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2B79AB">
        <w:rPr>
          <w:rFonts w:ascii="Times New Roman" w:hAnsi="Times New Roman" w:cs="Times New Roman"/>
          <w:sz w:val="24"/>
          <w:szCs w:val="24"/>
        </w:rPr>
        <w:t xml:space="preserve">egenerated plants </w:t>
      </w:r>
      <w:r w:rsidR="005F68BE">
        <w:rPr>
          <w:rFonts w:ascii="Times New Roman" w:hAnsi="Times New Roman" w:cs="Times New Roman"/>
          <w:sz w:val="24"/>
          <w:szCs w:val="24"/>
        </w:rPr>
        <w:t xml:space="preserve">of </w:t>
      </w:r>
      <w:r w:rsidR="005F68BE" w:rsidRPr="005F68BE">
        <w:rPr>
          <w:rFonts w:ascii="Times New Roman" w:hAnsi="Times New Roman" w:cs="Times New Roman"/>
          <w:i/>
          <w:sz w:val="24"/>
          <w:szCs w:val="24"/>
        </w:rPr>
        <w:t>Gladiolus</w:t>
      </w:r>
      <w:r w:rsidR="005F68BE">
        <w:rPr>
          <w:rFonts w:ascii="Times New Roman" w:hAnsi="Times New Roman" w:cs="Times New Roman"/>
          <w:sz w:val="24"/>
          <w:szCs w:val="24"/>
        </w:rPr>
        <w:t xml:space="preserve"> </w:t>
      </w:r>
      <w:r w:rsidR="002B79AB">
        <w:rPr>
          <w:rFonts w:ascii="Times New Roman" w:hAnsi="Times New Roman" w:cs="Times New Roman"/>
          <w:sz w:val="24"/>
          <w:szCs w:val="24"/>
        </w:rPr>
        <w:t xml:space="preserve">were not as robust as micropropagated plants indicating the need to alter regeneration protocols for developing plants that grow as well as micropropagated plants.  </w:t>
      </w:r>
      <w:r w:rsidR="00BF0F2D">
        <w:rPr>
          <w:rFonts w:ascii="Times New Roman" w:hAnsi="Times New Roman" w:cs="Times New Roman"/>
          <w:sz w:val="24"/>
          <w:szCs w:val="24"/>
        </w:rPr>
        <w:t xml:space="preserve">In addition, studies should also be done to determine the specific factors used in gene gun-mediated transformation of </w:t>
      </w:r>
      <w:r w:rsidR="00BF0F2D" w:rsidRPr="006F0D15">
        <w:rPr>
          <w:rFonts w:ascii="Times New Roman" w:hAnsi="Times New Roman" w:cs="Times New Roman"/>
          <w:i/>
          <w:sz w:val="24"/>
          <w:szCs w:val="24"/>
        </w:rPr>
        <w:t>Gladiolus</w:t>
      </w:r>
      <w:r w:rsidR="00BF0F2D">
        <w:rPr>
          <w:rFonts w:ascii="Times New Roman" w:hAnsi="Times New Roman" w:cs="Times New Roman"/>
          <w:sz w:val="24"/>
          <w:szCs w:val="24"/>
        </w:rPr>
        <w:t xml:space="preserve"> that </w:t>
      </w:r>
      <w:r w:rsidR="00011AC4">
        <w:rPr>
          <w:rFonts w:ascii="Times New Roman" w:hAnsi="Times New Roman" w:cs="Times New Roman"/>
          <w:sz w:val="24"/>
          <w:szCs w:val="24"/>
        </w:rPr>
        <w:t xml:space="preserve">may </w:t>
      </w:r>
      <w:r w:rsidR="00BF0F2D">
        <w:rPr>
          <w:rFonts w:ascii="Times New Roman" w:hAnsi="Times New Roman" w:cs="Times New Roman"/>
          <w:sz w:val="24"/>
          <w:szCs w:val="24"/>
        </w:rPr>
        <w:t xml:space="preserve">affect the growth of the transformed plant.  For example, Choi et al. (2001) showed that the </w:t>
      </w:r>
      <w:proofErr w:type="spellStart"/>
      <w:r w:rsidR="00BF0F2D">
        <w:rPr>
          <w:rFonts w:ascii="Times New Roman" w:hAnsi="Times New Roman" w:cs="Times New Roman"/>
          <w:sz w:val="24"/>
          <w:szCs w:val="24"/>
        </w:rPr>
        <w:t>osmoticum</w:t>
      </w:r>
      <w:proofErr w:type="spellEnd"/>
      <w:r w:rsidR="00BF0F2D">
        <w:rPr>
          <w:rFonts w:ascii="Times New Roman" w:hAnsi="Times New Roman" w:cs="Times New Roman"/>
          <w:sz w:val="24"/>
          <w:szCs w:val="24"/>
        </w:rPr>
        <w:t xml:space="preserve"> used in the medium for bombardment contributed to cytological abnormalities of the transformed barley </w:t>
      </w:r>
      <w:r w:rsidR="00BF0F2D">
        <w:rPr>
          <w:rFonts w:ascii="Times New Roman" w:hAnsi="Times New Roman" w:cs="Times New Roman"/>
          <w:sz w:val="24"/>
          <w:szCs w:val="24"/>
        </w:rPr>
        <w:lastRenderedPageBreak/>
        <w:t xml:space="preserve">plants.  </w:t>
      </w:r>
      <w:r w:rsidR="00046DD9">
        <w:rPr>
          <w:rFonts w:ascii="Times New Roman" w:hAnsi="Times New Roman" w:cs="Times New Roman"/>
          <w:sz w:val="24"/>
          <w:szCs w:val="24"/>
        </w:rPr>
        <w:t xml:space="preserve">The effect on growth of a transgenic plant due to the expression of a transgene needs to be investigated for </w:t>
      </w:r>
      <w:r w:rsidR="00046DD9" w:rsidRPr="00046DD9">
        <w:rPr>
          <w:rFonts w:ascii="Times New Roman" w:hAnsi="Times New Roman" w:cs="Times New Roman"/>
          <w:i/>
          <w:sz w:val="24"/>
          <w:szCs w:val="24"/>
        </w:rPr>
        <w:t>Gladiolus</w:t>
      </w:r>
      <w:r w:rsidR="00046DD9">
        <w:rPr>
          <w:rFonts w:ascii="Times New Roman" w:hAnsi="Times New Roman" w:cs="Times New Roman"/>
          <w:sz w:val="24"/>
          <w:szCs w:val="24"/>
        </w:rPr>
        <w:t xml:space="preserve">.  </w:t>
      </w:r>
      <w:r>
        <w:rPr>
          <w:rFonts w:ascii="Times New Roman" w:hAnsi="Times New Roman" w:cs="Times New Roman"/>
          <w:sz w:val="24"/>
          <w:szCs w:val="24"/>
        </w:rPr>
        <w:t>All seven transgenes</w:t>
      </w:r>
      <w:r w:rsidR="00011AC4">
        <w:rPr>
          <w:rFonts w:ascii="Times New Roman" w:hAnsi="Times New Roman" w:cs="Times New Roman"/>
          <w:sz w:val="24"/>
          <w:szCs w:val="24"/>
        </w:rPr>
        <w:t xml:space="preserve"> </w:t>
      </w:r>
      <w:r>
        <w:rPr>
          <w:rFonts w:ascii="Times New Roman" w:hAnsi="Times New Roman" w:cs="Times New Roman"/>
          <w:sz w:val="24"/>
          <w:szCs w:val="24"/>
        </w:rPr>
        <w:t>u</w:t>
      </w:r>
      <w:r w:rsidR="00011AC4">
        <w:rPr>
          <w:rFonts w:ascii="Times New Roman" w:hAnsi="Times New Roman" w:cs="Times New Roman"/>
          <w:sz w:val="24"/>
          <w:szCs w:val="24"/>
        </w:rPr>
        <w:t>s</w:t>
      </w:r>
      <w:r>
        <w:rPr>
          <w:rFonts w:ascii="Times New Roman" w:hAnsi="Times New Roman" w:cs="Times New Roman"/>
          <w:sz w:val="24"/>
          <w:szCs w:val="24"/>
        </w:rPr>
        <w:t xml:space="preserve">ed in this study appeared to have a negative effect on growth of </w:t>
      </w:r>
      <w:r w:rsidRPr="0077463A">
        <w:rPr>
          <w:rFonts w:ascii="Times New Roman" w:hAnsi="Times New Roman" w:cs="Times New Roman"/>
          <w:i/>
          <w:sz w:val="24"/>
          <w:szCs w:val="24"/>
        </w:rPr>
        <w:t>Gladiolus</w:t>
      </w:r>
      <w:r>
        <w:rPr>
          <w:rFonts w:ascii="Times New Roman" w:hAnsi="Times New Roman" w:cs="Times New Roman"/>
          <w:sz w:val="24"/>
          <w:szCs w:val="24"/>
        </w:rPr>
        <w:t xml:space="preserve"> plants.  </w:t>
      </w:r>
      <w:r w:rsidR="00500847">
        <w:rPr>
          <w:rFonts w:ascii="Times New Roman" w:hAnsi="Times New Roman" w:cs="Times New Roman"/>
          <w:sz w:val="24"/>
          <w:szCs w:val="24"/>
        </w:rPr>
        <w:t>A decrease in fertility, height, and a deficiency in chlorophyll were observed in rice plants transfo</w:t>
      </w:r>
      <w:r w:rsidR="0099774C">
        <w:rPr>
          <w:rFonts w:ascii="Times New Roman" w:hAnsi="Times New Roman" w:cs="Times New Roman"/>
          <w:sz w:val="24"/>
          <w:szCs w:val="24"/>
        </w:rPr>
        <w:t xml:space="preserve">rmed with a </w:t>
      </w:r>
      <w:proofErr w:type="spellStart"/>
      <w:r w:rsidR="0099774C">
        <w:rPr>
          <w:rFonts w:ascii="Times New Roman" w:hAnsi="Times New Roman" w:cs="Times New Roman"/>
          <w:sz w:val="24"/>
          <w:szCs w:val="24"/>
        </w:rPr>
        <w:t>Bt</w:t>
      </w:r>
      <w:proofErr w:type="spellEnd"/>
      <w:r w:rsidR="0099774C">
        <w:rPr>
          <w:rFonts w:ascii="Times New Roman" w:hAnsi="Times New Roman" w:cs="Times New Roman"/>
          <w:sz w:val="24"/>
          <w:szCs w:val="24"/>
        </w:rPr>
        <w:t xml:space="preserve"> gene (Shu et al.</w:t>
      </w:r>
      <w:r w:rsidR="00500847">
        <w:rPr>
          <w:rFonts w:ascii="Times New Roman" w:hAnsi="Times New Roman" w:cs="Times New Roman"/>
          <w:sz w:val="24"/>
          <w:szCs w:val="24"/>
        </w:rPr>
        <w:t xml:space="preserve"> 2002).</w:t>
      </w:r>
    </w:p>
    <w:p w:rsidR="00271B49" w:rsidRDefault="00271B49"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Originally experiments were done to optimize transformation</w:t>
      </w:r>
      <w:r w:rsidR="00BF0F2D">
        <w:rPr>
          <w:rFonts w:ascii="Times New Roman" w:hAnsi="Times New Roman" w:cs="Times New Roman"/>
          <w:sz w:val="24"/>
          <w:szCs w:val="24"/>
        </w:rPr>
        <w:t>.</w:t>
      </w:r>
      <w:r>
        <w:rPr>
          <w:rFonts w:ascii="Times New Roman" w:hAnsi="Times New Roman" w:cs="Times New Roman"/>
          <w:sz w:val="24"/>
          <w:szCs w:val="24"/>
        </w:rPr>
        <w:t xml:space="preserve"> </w:t>
      </w:r>
      <w:r w:rsidR="00BF0F2D">
        <w:rPr>
          <w:rFonts w:ascii="Times New Roman" w:hAnsi="Times New Roman" w:cs="Times New Roman"/>
          <w:sz w:val="24"/>
          <w:szCs w:val="24"/>
        </w:rPr>
        <w:t xml:space="preserve">In the future, research should be done to improve the quality of regenerated plants of </w:t>
      </w:r>
      <w:r w:rsidR="00BF0F2D" w:rsidRPr="006F0D15">
        <w:rPr>
          <w:rFonts w:ascii="Times New Roman" w:hAnsi="Times New Roman" w:cs="Times New Roman"/>
          <w:i/>
          <w:sz w:val="24"/>
          <w:szCs w:val="24"/>
        </w:rPr>
        <w:t>Gladiolus</w:t>
      </w:r>
      <w:r w:rsidR="00BF0F2D">
        <w:rPr>
          <w:rFonts w:ascii="Times New Roman" w:hAnsi="Times New Roman" w:cs="Times New Roman"/>
          <w:sz w:val="24"/>
          <w:szCs w:val="24"/>
        </w:rPr>
        <w:t xml:space="preserve"> so that they will produce daughter </w:t>
      </w:r>
      <w:r>
        <w:rPr>
          <w:rFonts w:ascii="Times New Roman" w:hAnsi="Times New Roman" w:cs="Times New Roman"/>
          <w:sz w:val="24"/>
          <w:szCs w:val="24"/>
        </w:rPr>
        <w:t>corm</w:t>
      </w:r>
      <w:r w:rsidR="0077463A">
        <w:rPr>
          <w:rFonts w:ascii="Times New Roman" w:hAnsi="Times New Roman" w:cs="Times New Roman"/>
          <w:sz w:val="24"/>
          <w:szCs w:val="24"/>
        </w:rPr>
        <w:t xml:space="preserve">s that </w:t>
      </w:r>
      <w:r w:rsidR="00966935">
        <w:rPr>
          <w:rFonts w:ascii="Times New Roman" w:hAnsi="Times New Roman" w:cs="Times New Roman"/>
          <w:sz w:val="24"/>
          <w:szCs w:val="24"/>
        </w:rPr>
        <w:t>sprout</w:t>
      </w:r>
      <w:r w:rsidR="00BF0F2D">
        <w:rPr>
          <w:rFonts w:ascii="Times New Roman" w:hAnsi="Times New Roman" w:cs="Times New Roman"/>
          <w:sz w:val="24"/>
          <w:szCs w:val="24"/>
        </w:rPr>
        <w:t xml:space="preserve"> at a high frequency</w:t>
      </w:r>
      <w:r>
        <w:rPr>
          <w:rFonts w:ascii="Times New Roman" w:hAnsi="Times New Roman" w:cs="Times New Roman"/>
          <w:sz w:val="24"/>
          <w:szCs w:val="24"/>
        </w:rPr>
        <w:t xml:space="preserve">.   </w:t>
      </w:r>
    </w:p>
    <w:p w:rsidR="00271B49" w:rsidRDefault="00271B49" w:rsidP="005A51D1">
      <w:pPr>
        <w:spacing w:after="0" w:line="480" w:lineRule="auto"/>
        <w:ind w:firstLine="720"/>
        <w:rPr>
          <w:rFonts w:ascii="Times New Roman" w:hAnsi="Times New Roman" w:cs="Times New Roman"/>
          <w:sz w:val="24"/>
          <w:szCs w:val="24"/>
        </w:rPr>
      </w:pPr>
    </w:p>
    <w:p w:rsidR="00BC3446" w:rsidRPr="00500847" w:rsidRDefault="00610371" w:rsidP="005A51D1">
      <w:pPr>
        <w:spacing w:after="0" w:line="480" w:lineRule="auto"/>
        <w:rPr>
          <w:rFonts w:ascii="Times New Roman" w:hAnsi="Times New Roman" w:cs="Times New Roman"/>
          <w:sz w:val="24"/>
          <w:szCs w:val="24"/>
        </w:rPr>
      </w:pPr>
      <w:r>
        <w:rPr>
          <w:rFonts w:ascii="Times New Roman" w:hAnsi="Times New Roman" w:cs="Times New Roman"/>
          <w:b/>
          <w:sz w:val="24"/>
          <w:szCs w:val="24"/>
        </w:rPr>
        <w:t>ACKNOWLEDGEMENTS</w:t>
      </w:r>
    </w:p>
    <w:p w:rsidR="00BC3446" w:rsidRDefault="005A51D1" w:rsidP="005A5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Thanks to </w:t>
      </w:r>
      <w:r w:rsidR="00BC3446">
        <w:rPr>
          <w:rFonts w:ascii="Times New Roman" w:hAnsi="Times New Roman" w:cs="Times New Roman"/>
          <w:sz w:val="24"/>
          <w:szCs w:val="24"/>
        </w:rPr>
        <w:t>Anne O’Connor for providing excellent technical assistance</w:t>
      </w:r>
      <w:r w:rsidR="00576AD9">
        <w:rPr>
          <w:rFonts w:ascii="Times New Roman" w:hAnsi="Times New Roman" w:cs="Times New Roman"/>
          <w:sz w:val="24"/>
          <w:szCs w:val="24"/>
        </w:rPr>
        <w:t xml:space="preserve"> throughout this study.  </w:t>
      </w:r>
      <w:r w:rsidR="005A614B">
        <w:rPr>
          <w:rFonts w:ascii="Times New Roman" w:hAnsi="Times New Roman" w:cs="Times New Roman"/>
          <w:sz w:val="24"/>
          <w:szCs w:val="24"/>
        </w:rPr>
        <w:t xml:space="preserve">Dr. </w:t>
      </w:r>
      <w:proofErr w:type="spellStart"/>
      <w:r w:rsidR="005A614B">
        <w:rPr>
          <w:rFonts w:ascii="Times New Roman" w:hAnsi="Times New Roman" w:cs="Times New Roman"/>
          <w:sz w:val="24"/>
          <w:szCs w:val="24"/>
        </w:rPr>
        <w:t>Kaper</w:t>
      </w:r>
      <w:proofErr w:type="spellEnd"/>
      <w:r w:rsidR="005A614B">
        <w:rPr>
          <w:rFonts w:ascii="Times New Roman" w:hAnsi="Times New Roman" w:cs="Times New Roman"/>
          <w:sz w:val="24"/>
          <w:szCs w:val="24"/>
        </w:rPr>
        <w:t xml:space="preserve"> (USDA ARS</w:t>
      </w:r>
      <w:r w:rsidR="002F13EF">
        <w:rPr>
          <w:rFonts w:ascii="Times New Roman" w:hAnsi="Times New Roman" w:cs="Times New Roman"/>
          <w:sz w:val="24"/>
          <w:szCs w:val="24"/>
        </w:rPr>
        <w:t>, Beltsville, MD</w:t>
      </w:r>
      <w:r w:rsidR="005A614B">
        <w:rPr>
          <w:rFonts w:ascii="Times New Roman" w:hAnsi="Times New Roman" w:cs="Times New Roman"/>
          <w:sz w:val="24"/>
          <w:szCs w:val="24"/>
        </w:rPr>
        <w:t>) provid</w:t>
      </w:r>
      <w:r w:rsidR="005D4D84">
        <w:rPr>
          <w:rFonts w:ascii="Times New Roman" w:hAnsi="Times New Roman" w:cs="Times New Roman"/>
          <w:sz w:val="24"/>
          <w:szCs w:val="24"/>
        </w:rPr>
        <w:t xml:space="preserve">ed the CMV coat protein </w:t>
      </w:r>
      <w:r w:rsidR="00222641">
        <w:rPr>
          <w:rFonts w:ascii="Times New Roman" w:hAnsi="Times New Roman" w:cs="Times New Roman"/>
          <w:sz w:val="24"/>
          <w:szCs w:val="24"/>
        </w:rPr>
        <w:t xml:space="preserve">subgroup </w:t>
      </w:r>
      <w:r w:rsidR="005D4D84">
        <w:rPr>
          <w:rFonts w:ascii="Times New Roman" w:hAnsi="Times New Roman" w:cs="Times New Roman"/>
          <w:sz w:val="24"/>
          <w:szCs w:val="24"/>
        </w:rPr>
        <w:t>II gene and</w:t>
      </w:r>
      <w:r w:rsidR="002F13EF">
        <w:rPr>
          <w:rFonts w:ascii="Times New Roman" w:hAnsi="Times New Roman" w:cs="Times New Roman"/>
          <w:sz w:val="24"/>
          <w:szCs w:val="24"/>
        </w:rPr>
        <w:t xml:space="preserve"> Dr. M. </w:t>
      </w:r>
      <w:proofErr w:type="spellStart"/>
      <w:r w:rsidR="002F13EF">
        <w:rPr>
          <w:rFonts w:ascii="Times New Roman" w:hAnsi="Times New Roman" w:cs="Times New Roman"/>
          <w:sz w:val="24"/>
          <w:szCs w:val="24"/>
        </w:rPr>
        <w:t>Zaitlin</w:t>
      </w:r>
      <w:proofErr w:type="spellEnd"/>
      <w:r w:rsidR="002F13EF">
        <w:rPr>
          <w:rFonts w:ascii="Times New Roman" w:hAnsi="Times New Roman" w:cs="Times New Roman"/>
          <w:sz w:val="24"/>
          <w:szCs w:val="24"/>
        </w:rPr>
        <w:t xml:space="preserve"> (Cornell </w:t>
      </w:r>
      <w:r w:rsidR="005D4D84">
        <w:rPr>
          <w:rFonts w:ascii="Times New Roman" w:hAnsi="Times New Roman" w:cs="Times New Roman"/>
          <w:sz w:val="24"/>
          <w:szCs w:val="24"/>
        </w:rPr>
        <w:t>University, Ithaca, NY)</w:t>
      </w:r>
      <w:r w:rsidR="002F13EF">
        <w:rPr>
          <w:rFonts w:ascii="Times New Roman" w:hAnsi="Times New Roman" w:cs="Times New Roman"/>
          <w:sz w:val="24"/>
          <w:szCs w:val="24"/>
        </w:rPr>
        <w:t xml:space="preserve"> the CMV </w:t>
      </w:r>
      <w:proofErr w:type="spellStart"/>
      <w:r w:rsidR="002F13EF">
        <w:rPr>
          <w:rFonts w:ascii="Times New Roman" w:hAnsi="Times New Roman" w:cs="Times New Roman"/>
          <w:sz w:val="24"/>
          <w:szCs w:val="24"/>
        </w:rPr>
        <w:t>replicase</w:t>
      </w:r>
      <w:proofErr w:type="spellEnd"/>
      <w:r w:rsidR="002F13EF">
        <w:rPr>
          <w:rFonts w:ascii="Times New Roman" w:hAnsi="Times New Roman" w:cs="Times New Roman"/>
          <w:sz w:val="24"/>
          <w:szCs w:val="24"/>
        </w:rPr>
        <w:t xml:space="preserve"> gene.  </w:t>
      </w:r>
      <w:r w:rsidR="00576AD9">
        <w:rPr>
          <w:rFonts w:ascii="Times New Roman" w:hAnsi="Times New Roman" w:cs="Times New Roman"/>
          <w:sz w:val="24"/>
          <w:szCs w:val="24"/>
        </w:rPr>
        <w:t>Mention of a trademark, proprietary product or vendor does not imply its approval to the exclusion of other products or vendors that may also be suitable.</w:t>
      </w:r>
    </w:p>
    <w:p w:rsidR="00BC3446" w:rsidRPr="002A5CB5" w:rsidRDefault="00BC3446" w:rsidP="005A51D1">
      <w:pPr>
        <w:spacing w:line="480" w:lineRule="auto"/>
        <w:rPr>
          <w:rFonts w:ascii="Times New Roman" w:hAnsi="Times New Roman" w:cs="Times New Roman"/>
          <w:b/>
          <w:sz w:val="24"/>
          <w:szCs w:val="24"/>
        </w:rPr>
      </w:pPr>
    </w:p>
    <w:p w:rsidR="006E5DA8" w:rsidRPr="002A5CB5" w:rsidRDefault="00610371" w:rsidP="005A51D1">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2A5CB5" w:rsidRDefault="005F3AAF" w:rsidP="00D56CFA">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Bregitzer</w:t>
      </w:r>
      <w:proofErr w:type="spellEnd"/>
      <w:r w:rsidR="00576AD9">
        <w:rPr>
          <w:rFonts w:ascii="Times New Roman" w:hAnsi="Times New Roman" w:cs="Times New Roman"/>
          <w:sz w:val="24"/>
          <w:szCs w:val="24"/>
        </w:rPr>
        <w:t>,</w:t>
      </w:r>
      <w:r>
        <w:rPr>
          <w:rFonts w:ascii="Times New Roman" w:hAnsi="Times New Roman" w:cs="Times New Roman"/>
          <w:sz w:val="24"/>
          <w:szCs w:val="24"/>
        </w:rPr>
        <w:t xml:space="preserve"> </w:t>
      </w:r>
      <w:r w:rsidR="00576AD9">
        <w:rPr>
          <w:rFonts w:ascii="Times New Roman" w:hAnsi="Times New Roman" w:cs="Times New Roman"/>
          <w:sz w:val="24"/>
          <w:szCs w:val="24"/>
        </w:rPr>
        <w:t xml:space="preserve">P., </w:t>
      </w:r>
      <w:proofErr w:type="spellStart"/>
      <w:r w:rsidR="00576AD9">
        <w:rPr>
          <w:rFonts w:ascii="Times New Roman" w:hAnsi="Times New Roman" w:cs="Times New Roman"/>
          <w:sz w:val="24"/>
          <w:szCs w:val="24"/>
        </w:rPr>
        <w:t>Halbert</w:t>
      </w:r>
      <w:proofErr w:type="spellEnd"/>
      <w:r w:rsidR="00576AD9">
        <w:rPr>
          <w:rFonts w:ascii="Times New Roman" w:hAnsi="Times New Roman" w:cs="Times New Roman"/>
          <w:sz w:val="24"/>
          <w:szCs w:val="24"/>
        </w:rPr>
        <w:t xml:space="preserve">, S.E., </w:t>
      </w:r>
      <w:proofErr w:type="spellStart"/>
      <w:r w:rsidR="00576AD9">
        <w:rPr>
          <w:rFonts w:ascii="Times New Roman" w:hAnsi="Times New Roman" w:cs="Times New Roman"/>
          <w:sz w:val="24"/>
          <w:szCs w:val="24"/>
        </w:rPr>
        <w:t>Lemaux</w:t>
      </w:r>
      <w:proofErr w:type="spellEnd"/>
      <w:r w:rsidR="00576AD9">
        <w:rPr>
          <w:rFonts w:ascii="Times New Roman" w:hAnsi="Times New Roman" w:cs="Times New Roman"/>
          <w:sz w:val="24"/>
          <w:szCs w:val="24"/>
        </w:rPr>
        <w:t>, P.G.</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1998</w:t>
      </w:r>
      <w:r w:rsidR="00D56C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Somaclo</w:t>
      </w:r>
      <w:r w:rsidR="00D56CFA">
        <w:rPr>
          <w:rFonts w:ascii="Times New Roman" w:hAnsi="Times New Roman" w:cs="Times New Roman"/>
          <w:sz w:val="24"/>
          <w:szCs w:val="24"/>
        </w:rPr>
        <w:t>nal</w:t>
      </w:r>
      <w:proofErr w:type="spellEnd"/>
      <w:r w:rsidR="00D56CFA">
        <w:rPr>
          <w:rFonts w:ascii="Times New Roman" w:hAnsi="Times New Roman" w:cs="Times New Roman"/>
          <w:sz w:val="24"/>
          <w:szCs w:val="24"/>
        </w:rPr>
        <w:t xml:space="preserve"> variation in the progeny of </w:t>
      </w:r>
      <w:r>
        <w:rPr>
          <w:rFonts w:ascii="Times New Roman" w:hAnsi="Times New Roman" w:cs="Times New Roman"/>
          <w:sz w:val="24"/>
          <w:szCs w:val="24"/>
        </w:rPr>
        <w:t>transgenic barley.</w:t>
      </w:r>
      <w:r w:rsidR="00576AD9">
        <w:rPr>
          <w:rFonts w:ascii="Times New Roman" w:hAnsi="Times New Roman" w:cs="Times New Roman"/>
          <w:sz w:val="24"/>
          <w:szCs w:val="24"/>
        </w:rPr>
        <w:t xml:space="preserve"> </w:t>
      </w:r>
      <w:proofErr w:type="spellStart"/>
      <w:proofErr w:type="gramStart"/>
      <w:r w:rsidR="00576AD9">
        <w:rPr>
          <w:rFonts w:ascii="Times New Roman" w:hAnsi="Times New Roman" w:cs="Times New Roman"/>
          <w:sz w:val="24"/>
          <w:szCs w:val="24"/>
        </w:rPr>
        <w:t>Theor</w:t>
      </w:r>
      <w:proofErr w:type="spellEnd"/>
      <w:r w:rsidR="00D15596">
        <w:rPr>
          <w:rFonts w:ascii="Times New Roman" w:hAnsi="Times New Roman" w:cs="Times New Roman"/>
          <w:sz w:val="24"/>
          <w:szCs w:val="24"/>
        </w:rPr>
        <w:t>.</w:t>
      </w:r>
      <w:proofErr w:type="gramEnd"/>
      <w:r w:rsidR="00576AD9">
        <w:rPr>
          <w:rFonts w:ascii="Times New Roman" w:hAnsi="Times New Roman" w:cs="Times New Roman"/>
          <w:sz w:val="24"/>
          <w:szCs w:val="24"/>
        </w:rPr>
        <w:t xml:space="preserve"> Appl</w:t>
      </w:r>
      <w:r w:rsidR="00D15596">
        <w:rPr>
          <w:rFonts w:ascii="Times New Roman" w:hAnsi="Times New Roman" w:cs="Times New Roman"/>
          <w:sz w:val="24"/>
          <w:szCs w:val="24"/>
        </w:rPr>
        <w:t>.</w:t>
      </w:r>
      <w:r w:rsidR="00576AD9">
        <w:rPr>
          <w:rFonts w:ascii="Times New Roman" w:hAnsi="Times New Roman" w:cs="Times New Roman"/>
          <w:sz w:val="24"/>
          <w:szCs w:val="24"/>
        </w:rPr>
        <w:t xml:space="preserve"> Genet</w:t>
      </w:r>
      <w:r w:rsidR="00D15596">
        <w:rPr>
          <w:rFonts w:ascii="Times New Roman" w:hAnsi="Times New Roman" w:cs="Times New Roman"/>
          <w:sz w:val="24"/>
          <w:szCs w:val="24"/>
        </w:rPr>
        <w:t>.</w:t>
      </w:r>
      <w:r w:rsidR="00D56CFA">
        <w:rPr>
          <w:rFonts w:ascii="Times New Roman" w:hAnsi="Times New Roman" w:cs="Times New Roman"/>
          <w:sz w:val="24"/>
          <w:szCs w:val="24"/>
        </w:rPr>
        <w:t xml:space="preserve">, 96: </w:t>
      </w:r>
      <w:r w:rsidR="00576AD9">
        <w:rPr>
          <w:rFonts w:ascii="Times New Roman" w:hAnsi="Times New Roman" w:cs="Times New Roman"/>
          <w:sz w:val="24"/>
          <w:szCs w:val="24"/>
        </w:rPr>
        <w:t>421-425.</w:t>
      </w:r>
      <w:r>
        <w:rPr>
          <w:rFonts w:ascii="Times New Roman" w:hAnsi="Times New Roman" w:cs="Times New Roman"/>
          <w:sz w:val="24"/>
          <w:szCs w:val="24"/>
        </w:rPr>
        <w:t xml:space="preserve">  </w:t>
      </w:r>
    </w:p>
    <w:p w:rsidR="005F3AAF" w:rsidRDefault="005F3AAF" w:rsidP="00D56CFA">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Bregitzer</w:t>
      </w:r>
      <w:proofErr w:type="spellEnd"/>
      <w:r w:rsidR="004C4E10">
        <w:rPr>
          <w:rFonts w:ascii="Times New Roman" w:hAnsi="Times New Roman" w:cs="Times New Roman"/>
          <w:sz w:val="24"/>
          <w:szCs w:val="24"/>
        </w:rPr>
        <w:t xml:space="preserve">, P., </w:t>
      </w:r>
      <w:proofErr w:type="spellStart"/>
      <w:r w:rsidR="004C4E10">
        <w:rPr>
          <w:rFonts w:ascii="Times New Roman" w:hAnsi="Times New Roman" w:cs="Times New Roman"/>
          <w:sz w:val="24"/>
          <w:szCs w:val="24"/>
        </w:rPr>
        <w:t>Dahleen</w:t>
      </w:r>
      <w:proofErr w:type="spellEnd"/>
      <w:r w:rsidR="004C4E10">
        <w:rPr>
          <w:rFonts w:ascii="Times New Roman" w:hAnsi="Times New Roman" w:cs="Times New Roman"/>
          <w:sz w:val="24"/>
          <w:szCs w:val="24"/>
        </w:rPr>
        <w:t xml:space="preserve">, L.S., </w:t>
      </w:r>
      <w:proofErr w:type="spellStart"/>
      <w:r w:rsidR="004C4E10">
        <w:rPr>
          <w:rFonts w:ascii="Times New Roman" w:hAnsi="Times New Roman" w:cs="Times New Roman"/>
          <w:sz w:val="24"/>
          <w:szCs w:val="24"/>
        </w:rPr>
        <w:t>Neate</w:t>
      </w:r>
      <w:proofErr w:type="spellEnd"/>
      <w:r w:rsidR="004C4E10">
        <w:rPr>
          <w:rFonts w:ascii="Times New Roman" w:hAnsi="Times New Roman" w:cs="Times New Roman"/>
          <w:sz w:val="24"/>
          <w:szCs w:val="24"/>
        </w:rPr>
        <w:t xml:space="preserve">, S., Schwartz, P., </w:t>
      </w:r>
      <w:proofErr w:type="spellStart"/>
      <w:r w:rsidR="004C4E10">
        <w:rPr>
          <w:rFonts w:ascii="Times New Roman" w:hAnsi="Times New Roman" w:cs="Times New Roman"/>
          <w:sz w:val="24"/>
          <w:szCs w:val="24"/>
        </w:rPr>
        <w:t>Manoharan</w:t>
      </w:r>
      <w:proofErr w:type="spellEnd"/>
      <w:r w:rsidR="004C4E10">
        <w:rPr>
          <w:rFonts w:ascii="Times New Roman" w:hAnsi="Times New Roman" w:cs="Times New Roman"/>
          <w:sz w:val="24"/>
          <w:szCs w:val="24"/>
        </w:rPr>
        <w:t>, M.</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2008</w:t>
      </w:r>
      <w:r w:rsidR="00D56CFA">
        <w:rPr>
          <w:rFonts w:ascii="Times New Roman" w:hAnsi="Times New Roman" w:cs="Times New Roman"/>
          <w:sz w:val="24"/>
          <w:szCs w:val="24"/>
        </w:rPr>
        <w:t>)</w:t>
      </w:r>
      <w:r>
        <w:rPr>
          <w:rFonts w:ascii="Times New Roman" w:hAnsi="Times New Roman" w:cs="Times New Roman"/>
          <w:sz w:val="24"/>
          <w:szCs w:val="24"/>
        </w:rPr>
        <w:t xml:space="preserve"> A single backcross effectively eliminates agronomic and quality alterations caused by </w:t>
      </w: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 in transgenic barley.</w:t>
      </w:r>
      <w:r w:rsidR="004C4E10">
        <w:rPr>
          <w:rFonts w:ascii="Times New Roman" w:hAnsi="Times New Roman" w:cs="Times New Roman"/>
          <w:sz w:val="24"/>
          <w:szCs w:val="24"/>
        </w:rPr>
        <w:t xml:space="preserve"> Crop Sci.</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48</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471-479.</w:t>
      </w:r>
    </w:p>
    <w:p w:rsidR="00D56CFA" w:rsidRDefault="00D56CFA" w:rsidP="005A51D1">
      <w:pPr>
        <w:spacing w:after="0" w:line="480" w:lineRule="auto"/>
        <w:ind w:left="360" w:hanging="360"/>
        <w:rPr>
          <w:rFonts w:ascii="Times New Roman" w:hAnsi="Times New Roman" w:cs="Times New Roman"/>
          <w:sz w:val="24"/>
          <w:szCs w:val="24"/>
        </w:rPr>
      </w:pPr>
    </w:p>
    <w:p w:rsidR="005F3AAF" w:rsidRDefault="005F3AAF"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Choi</w:t>
      </w:r>
      <w:r w:rsidR="00D15596">
        <w:rPr>
          <w:rFonts w:ascii="Times New Roman" w:hAnsi="Times New Roman" w:cs="Times New Roman"/>
          <w:sz w:val="24"/>
          <w:szCs w:val="24"/>
        </w:rPr>
        <w:t xml:space="preserve">, H.-W., </w:t>
      </w:r>
      <w:proofErr w:type="spellStart"/>
      <w:r w:rsidR="00D15596">
        <w:rPr>
          <w:rFonts w:ascii="Times New Roman" w:hAnsi="Times New Roman" w:cs="Times New Roman"/>
          <w:sz w:val="24"/>
          <w:szCs w:val="24"/>
        </w:rPr>
        <w:t>Lemaux</w:t>
      </w:r>
      <w:proofErr w:type="spellEnd"/>
      <w:r w:rsidR="00D15596">
        <w:rPr>
          <w:rFonts w:ascii="Times New Roman" w:hAnsi="Times New Roman" w:cs="Times New Roman"/>
          <w:sz w:val="24"/>
          <w:szCs w:val="24"/>
        </w:rPr>
        <w:t>, P.G., Cho, M.-J</w:t>
      </w:r>
      <w:r w:rsidR="004C4E10">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D56CFA">
        <w:rPr>
          <w:rFonts w:ascii="Times New Roman" w:hAnsi="Times New Roman" w:cs="Times New Roman"/>
          <w:sz w:val="24"/>
          <w:szCs w:val="24"/>
        </w:rPr>
        <w:t>(</w:t>
      </w:r>
      <w:r>
        <w:rPr>
          <w:rFonts w:ascii="Times New Roman" w:hAnsi="Times New Roman" w:cs="Times New Roman"/>
          <w:sz w:val="24"/>
          <w:szCs w:val="24"/>
        </w:rPr>
        <w:t>2000</w:t>
      </w:r>
      <w:r w:rsidR="00D56CFA">
        <w:rPr>
          <w:rFonts w:ascii="Times New Roman" w:hAnsi="Times New Roman" w:cs="Times New Roman"/>
          <w:sz w:val="24"/>
          <w:szCs w:val="24"/>
        </w:rPr>
        <w:t>)</w:t>
      </w:r>
      <w:r>
        <w:rPr>
          <w:rFonts w:ascii="Times New Roman" w:hAnsi="Times New Roman" w:cs="Times New Roman"/>
          <w:sz w:val="24"/>
          <w:szCs w:val="24"/>
        </w:rPr>
        <w:t xml:space="preserve"> High frequency of cytogenetic aberration in transgenic oat </w:t>
      </w:r>
      <w:r w:rsidR="004C4E10">
        <w:rPr>
          <w:rFonts w:ascii="Times New Roman" w:hAnsi="Times New Roman" w:cs="Times New Roman"/>
          <w:sz w:val="24"/>
          <w:szCs w:val="24"/>
        </w:rPr>
        <w:t>(</w:t>
      </w:r>
      <w:proofErr w:type="spellStart"/>
      <w:r w:rsidR="004C4E10" w:rsidRPr="004C4E10">
        <w:rPr>
          <w:rFonts w:ascii="Times New Roman" w:hAnsi="Times New Roman" w:cs="Times New Roman"/>
          <w:i/>
          <w:sz w:val="24"/>
          <w:szCs w:val="24"/>
        </w:rPr>
        <w:t>Avena</w:t>
      </w:r>
      <w:proofErr w:type="spellEnd"/>
      <w:r w:rsidR="004C4E10" w:rsidRPr="004C4E10">
        <w:rPr>
          <w:rFonts w:ascii="Times New Roman" w:hAnsi="Times New Roman" w:cs="Times New Roman"/>
          <w:i/>
          <w:sz w:val="24"/>
          <w:szCs w:val="24"/>
        </w:rPr>
        <w:t xml:space="preserve"> </w:t>
      </w:r>
      <w:proofErr w:type="spellStart"/>
      <w:r w:rsidR="004C4E10" w:rsidRPr="004C4E10">
        <w:rPr>
          <w:rFonts w:ascii="Times New Roman" w:hAnsi="Times New Roman" w:cs="Times New Roman"/>
          <w:i/>
          <w:sz w:val="24"/>
          <w:szCs w:val="24"/>
        </w:rPr>
        <w:t>sativa</w:t>
      </w:r>
      <w:proofErr w:type="spellEnd"/>
      <w:r w:rsidR="004C4E10">
        <w:rPr>
          <w:rFonts w:ascii="Times New Roman" w:hAnsi="Times New Roman" w:cs="Times New Roman"/>
          <w:sz w:val="24"/>
          <w:szCs w:val="24"/>
        </w:rPr>
        <w:t xml:space="preserve"> L.) </w:t>
      </w:r>
      <w:r>
        <w:rPr>
          <w:rFonts w:ascii="Times New Roman" w:hAnsi="Times New Roman" w:cs="Times New Roman"/>
          <w:sz w:val="24"/>
          <w:szCs w:val="24"/>
        </w:rPr>
        <w:t>plants</w:t>
      </w:r>
      <w:r w:rsidR="004C4E10">
        <w:rPr>
          <w:rFonts w:ascii="Times New Roman" w:hAnsi="Times New Roman" w:cs="Times New Roman"/>
          <w:sz w:val="24"/>
          <w:szCs w:val="24"/>
        </w:rPr>
        <w:t>.</w:t>
      </w:r>
      <w:proofErr w:type="gramEnd"/>
      <w:r w:rsidR="004C4E10">
        <w:rPr>
          <w:rFonts w:ascii="Times New Roman" w:hAnsi="Times New Roman" w:cs="Times New Roman"/>
          <w:sz w:val="24"/>
          <w:szCs w:val="24"/>
        </w:rPr>
        <w:t xml:space="preserve"> Plant Sci.</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156</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85-94.</w:t>
      </w:r>
    </w:p>
    <w:p w:rsidR="00D56CFA" w:rsidRDefault="00D56CFA" w:rsidP="00D56CFA">
      <w:pPr>
        <w:spacing w:after="0" w:line="480" w:lineRule="auto"/>
        <w:rPr>
          <w:rFonts w:ascii="Times New Roman" w:hAnsi="Times New Roman" w:cs="Times New Roman"/>
          <w:sz w:val="24"/>
          <w:szCs w:val="24"/>
        </w:rPr>
      </w:pPr>
    </w:p>
    <w:p w:rsidR="004C4E10" w:rsidRDefault="005F3AAF"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Choi</w:t>
      </w:r>
      <w:r w:rsidR="004C4E10">
        <w:rPr>
          <w:rFonts w:ascii="Times New Roman" w:hAnsi="Times New Roman" w:cs="Times New Roman"/>
          <w:sz w:val="24"/>
          <w:szCs w:val="24"/>
        </w:rPr>
        <w:t xml:space="preserve">, H.W., </w:t>
      </w:r>
      <w:proofErr w:type="spellStart"/>
      <w:r w:rsidR="004C4E10">
        <w:rPr>
          <w:rFonts w:ascii="Times New Roman" w:hAnsi="Times New Roman" w:cs="Times New Roman"/>
          <w:sz w:val="24"/>
          <w:szCs w:val="24"/>
        </w:rPr>
        <w:t>Lemaux</w:t>
      </w:r>
      <w:proofErr w:type="spellEnd"/>
      <w:r w:rsidR="004C4E10">
        <w:rPr>
          <w:rFonts w:ascii="Times New Roman" w:hAnsi="Times New Roman" w:cs="Times New Roman"/>
          <w:sz w:val="24"/>
          <w:szCs w:val="24"/>
        </w:rPr>
        <w:t>, P.G., Cho-, M.-J.</w:t>
      </w:r>
      <w:proofErr w:type="gramEnd"/>
      <w:r w:rsidR="004C4E10">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2001</w:t>
      </w:r>
      <w:r w:rsidR="00D56CFA">
        <w:rPr>
          <w:rFonts w:ascii="Times New Roman" w:hAnsi="Times New Roman" w:cs="Times New Roman"/>
          <w:sz w:val="24"/>
          <w:szCs w:val="24"/>
        </w:rPr>
        <w:t>)</w:t>
      </w:r>
      <w:r>
        <w:rPr>
          <w:rFonts w:ascii="Times New Roman" w:hAnsi="Times New Roman" w:cs="Times New Roman"/>
          <w:sz w:val="24"/>
          <w:szCs w:val="24"/>
        </w:rPr>
        <w:t xml:space="preserve"> Selection and osmotic treatment exacerbate cytological aberrations in transformed barley</w:t>
      </w:r>
      <w:r w:rsidR="004C4E10">
        <w:rPr>
          <w:rFonts w:ascii="Times New Roman" w:hAnsi="Times New Roman" w:cs="Times New Roman"/>
          <w:sz w:val="24"/>
          <w:szCs w:val="24"/>
        </w:rPr>
        <w:t xml:space="preserve"> (</w:t>
      </w:r>
      <w:proofErr w:type="spellStart"/>
      <w:r w:rsidR="004C4E10" w:rsidRPr="004C4E10">
        <w:rPr>
          <w:rFonts w:ascii="Times New Roman" w:hAnsi="Times New Roman" w:cs="Times New Roman"/>
          <w:i/>
          <w:sz w:val="24"/>
          <w:szCs w:val="24"/>
        </w:rPr>
        <w:t>Hordeum</w:t>
      </w:r>
      <w:proofErr w:type="spellEnd"/>
      <w:r w:rsidR="004C4E10" w:rsidRPr="004C4E10">
        <w:rPr>
          <w:rFonts w:ascii="Times New Roman" w:hAnsi="Times New Roman" w:cs="Times New Roman"/>
          <w:i/>
          <w:sz w:val="24"/>
          <w:szCs w:val="24"/>
        </w:rPr>
        <w:t xml:space="preserve"> </w:t>
      </w:r>
      <w:proofErr w:type="spellStart"/>
      <w:r w:rsidR="004C4E10" w:rsidRPr="004C4E10">
        <w:rPr>
          <w:rFonts w:ascii="Times New Roman" w:hAnsi="Times New Roman" w:cs="Times New Roman"/>
          <w:i/>
          <w:sz w:val="24"/>
          <w:szCs w:val="24"/>
        </w:rPr>
        <w:t>vulgare</w:t>
      </w:r>
      <w:proofErr w:type="spellEnd"/>
      <w:r w:rsidR="004C4E10">
        <w:rPr>
          <w:rFonts w:ascii="Times New Roman" w:hAnsi="Times New Roman" w:cs="Times New Roman"/>
          <w:sz w:val="24"/>
          <w:szCs w:val="24"/>
        </w:rPr>
        <w:t>)</w:t>
      </w:r>
      <w:r>
        <w:rPr>
          <w:rFonts w:ascii="Times New Roman" w:hAnsi="Times New Roman" w:cs="Times New Roman"/>
          <w:sz w:val="24"/>
          <w:szCs w:val="24"/>
        </w:rPr>
        <w:t>.</w:t>
      </w:r>
      <w:r w:rsidR="004C4E10">
        <w:rPr>
          <w:rFonts w:ascii="Times New Roman" w:hAnsi="Times New Roman" w:cs="Times New Roman"/>
          <w:sz w:val="24"/>
          <w:szCs w:val="24"/>
        </w:rPr>
        <w:t xml:space="preserve"> J. Plant Physiol.</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158:</w:t>
      </w:r>
      <w:r w:rsidR="00D56CFA">
        <w:rPr>
          <w:rFonts w:ascii="Times New Roman" w:hAnsi="Times New Roman" w:cs="Times New Roman"/>
          <w:sz w:val="24"/>
          <w:szCs w:val="24"/>
        </w:rPr>
        <w:t xml:space="preserve"> </w:t>
      </w:r>
      <w:r w:rsidR="004C4E10">
        <w:rPr>
          <w:rFonts w:ascii="Times New Roman" w:hAnsi="Times New Roman" w:cs="Times New Roman"/>
          <w:sz w:val="24"/>
          <w:szCs w:val="24"/>
        </w:rPr>
        <w:t>935-943.</w:t>
      </w:r>
    </w:p>
    <w:p w:rsidR="00D56CFA" w:rsidRDefault="00D56CFA" w:rsidP="00D56CFA">
      <w:pPr>
        <w:spacing w:after="0" w:line="480" w:lineRule="auto"/>
        <w:rPr>
          <w:rFonts w:ascii="Times New Roman" w:hAnsi="Times New Roman" w:cs="Times New Roman"/>
          <w:sz w:val="24"/>
          <w:szCs w:val="24"/>
        </w:rPr>
      </w:pPr>
    </w:p>
    <w:p w:rsidR="00E70DD6" w:rsidRDefault="00E70DD6"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Chen, J., Lawson, R. </w:t>
      </w:r>
      <w:r w:rsidR="00D56CFA">
        <w:rPr>
          <w:rFonts w:ascii="Times New Roman" w:hAnsi="Times New Roman" w:cs="Times New Roman"/>
          <w:sz w:val="24"/>
          <w:szCs w:val="24"/>
        </w:rPr>
        <w:t>(</w:t>
      </w:r>
      <w:r>
        <w:rPr>
          <w:rFonts w:ascii="Times New Roman" w:hAnsi="Times New Roman" w:cs="Times New Roman"/>
          <w:sz w:val="24"/>
          <w:szCs w:val="24"/>
        </w:rPr>
        <w:t>1990</w:t>
      </w:r>
      <w:r w:rsidR="00D56CF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establishment of cell suspension cultures of </w:t>
      </w:r>
      <w:r w:rsidRPr="00E70DD6">
        <w:rPr>
          <w:rFonts w:ascii="Times New Roman" w:hAnsi="Times New Roman" w:cs="Times New Roman"/>
          <w:i/>
          <w:sz w:val="24"/>
          <w:szCs w:val="24"/>
        </w:rPr>
        <w:t>Gladiolus</w:t>
      </w:r>
      <w:r>
        <w:rPr>
          <w:rFonts w:ascii="Times New Roman" w:hAnsi="Times New Roman" w:cs="Times New Roman"/>
          <w:sz w:val="24"/>
          <w:szCs w:val="24"/>
        </w:rPr>
        <w:t xml:space="preserve"> that regenerate plants. </w:t>
      </w:r>
      <w:proofErr w:type="gramStart"/>
      <w:r>
        <w:rPr>
          <w:rFonts w:ascii="Times New Roman" w:hAnsi="Times New Roman" w:cs="Times New Roman"/>
          <w:sz w:val="24"/>
          <w:szCs w:val="24"/>
        </w:rPr>
        <w:t>In Vitro Cell.</w:t>
      </w:r>
      <w:proofErr w:type="gramEnd"/>
      <w:r>
        <w:rPr>
          <w:rFonts w:ascii="Times New Roman" w:hAnsi="Times New Roman" w:cs="Times New Roman"/>
          <w:sz w:val="24"/>
          <w:szCs w:val="24"/>
        </w:rPr>
        <w:t xml:space="preserve"> Dev. Biol.</w:t>
      </w:r>
      <w:r w:rsidR="00D56CFA">
        <w:rPr>
          <w:rFonts w:ascii="Times New Roman" w:hAnsi="Times New Roman" w:cs="Times New Roman"/>
          <w:sz w:val="24"/>
          <w:szCs w:val="24"/>
        </w:rPr>
        <w:t>,</w:t>
      </w:r>
      <w:r>
        <w:rPr>
          <w:rFonts w:ascii="Times New Roman" w:hAnsi="Times New Roman" w:cs="Times New Roman"/>
          <w:sz w:val="24"/>
          <w:szCs w:val="24"/>
        </w:rPr>
        <w:t xml:space="preserve"> 26:</w:t>
      </w:r>
      <w:r w:rsidR="00D56CFA">
        <w:rPr>
          <w:rFonts w:ascii="Times New Roman" w:hAnsi="Times New Roman" w:cs="Times New Roman"/>
          <w:sz w:val="24"/>
          <w:szCs w:val="24"/>
        </w:rPr>
        <w:t xml:space="preserve"> </w:t>
      </w:r>
      <w:r>
        <w:rPr>
          <w:rFonts w:ascii="Times New Roman" w:hAnsi="Times New Roman" w:cs="Times New Roman"/>
          <w:sz w:val="24"/>
          <w:szCs w:val="24"/>
        </w:rPr>
        <w:t>425-230.</w:t>
      </w:r>
    </w:p>
    <w:p w:rsidR="00D56CFA" w:rsidRDefault="00D56CFA" w:rsidP="00D56CFA">
      <w:pPr>
        <w:spacing w:after="0" w:line="480" w:lineRule="auto"/>
        <w:rPr>
          <w:rFonts w:ascii="Times New Roman" w:hAnsi="Times New Roman" w:cs="Times New Roman"/>
          <w:sz w:val="24"/>
          <w:szCs w:val="24"/>
        </w:rPr>
      </w:pPr>
    </w:p>
    <w:p w:rsidR="005D4D84" w:rsidRDefault="005D4D84" w:rsidP="00D56CFA">
      <w:pPr>
        <w:spacing w:after="0" w:line="480" w:lineRule="auto"/>
        <w:rPr>
          <w:rFonts w:ascii="Times New Roman" w:hAnsi="Times New Roman" w:cs="Times New Roman"/>
          <w:sz w:val="24"/>
          <w:szCs w:val="24"/>
        </w:rPr>
      </w:pPr>
      <w:commentRangeStart w:id="24"/>
      <w:r>
        <w:rPr>
          <w:rFonts w:ascii="Times New Roman" w:hAnsi="Times New Roman" w:cs="Times New Roman"/>
          <w:sz w:val="24"/>
          <w:szCs w:val="24"/>
        </w:rPr>
        <w:t xml:space="preserve">Kamo, K., Roh, M., Blowers, A., Smith, F., Van Eck, J. </w:t>
      </w:r>
      <w:r w:rsidR="00D56CFA">
        <w:rPr>
          <w:rFonts w:ascii="Times New Roman" w:hAnsi="Times New Roman" w:cs="Times New Roman"/>
          <w:sz w:val="24"/>
          <w:szCs w:val="24"/>
        </w:rPr>
        <w:t>(</w:t>
      </w:r>
      <w:r>
        <w:rPr>
          <w:rFonts w:ascii="Times New Roman" w:hAnsi="Times New Roman" w:cs="Times New Roman"/>
          <w:sz w:val="24"/>
          <w:szCs w:val="24"/>
        </w:rPr>
        <w:t>2001</w:t>
      </w:r>
      <w:r w:rsidR="00D56CFA">
        <w:rPr>
          <w:rFonts w:ascii="Times New Roman" w:hAnsi="Times New Roman" w:cs="Times New Roman"/>
          <w:sz w:val="24"/>
          <w:szCs w:val="24"/>
        </w:rPr>
        <w:t>)</w:t>
      </w:r>
      <w:r>
        <w:rPr>
          <w:rFonts w:ascii="Times New Roman" w:hAnsi="Times New Roman" w:cs="Times New Roman"/>
          <w:sz w:val="24"/>
          <w:szCs w:val="24"/>
        </w:rPr>
        <w:t xml:space="preserve"> Transgenic </w:t>
      </w:r>
      <w:r w:rsidRPr="00B25EF3">
        <w:rPr>
          <w:rFonts w:ascii="Times New Roman" w:hAnsi="Times New Roman" w:cs="Times New Roman"/>
          <w:i/>
          <w:sz w:val="24"/>
          <w:szCs w:val="24"/>
        </w:rPr>
        <w:t>Gladiolus</w:t>
      </w:r>
      <w:r>
        <w:rPr>
          <w:rFonts w:ascii="Times New Roman" w:hAnsi="Times New Roman" w:cs="Times New Roman"/>
          <w:i/>
          <w:sz w:val="24"/>
          <w:szCs w:val="24"/>
        </w:rPr>
        <w:t xml:space="preserve">.  </w:t>
      </w:r>
      <w:r w:rsidRPr="00D56CFA">
        <w:rPr>
          <w:rFonts w:ascii="Times New Roman" w:hAnsi="Times New Roman" w:cs="Times New Roman"/>
          <w:i/>
          <w:sz w:val="24"/>
          <w:szCs w:val="24"/>
        </w:rPr>
        <w:t>In</w:t>
      </w:r>
      <w:r w:rsidR="00D56CFA">
        <w:rPr>
          <w:rFonts w:ascii="Times New Roman" w:hAnsi="Times New Roman" w:cs="Times New Roman"/>
          <w:sz w:val="24"/>
          <w:szCs w:val="24"/>
        </w:rPr>
        <w:t>: Y.P.</w:t>
      </w:r>
      <w:r w:rsidR="00D56CFA" w:rsidRPr="00B25EF3">
        <w:rPr>
          <w:rFonts w:ascii="Times New Roman" w:hAnsi="Times New Roman" w:cs="Times New Roman"/>
          <w:sz w:val="24"/>
          <w:szCs w:val="24"/>
        </w:rPr>
        <w:t>S. Bajaj</w:t>
      </w:r>
      <w:r w:rsidR="00D56CFA">
        <w:rPr>
          <w:rFonts w:ascii="Times New Roman" w:hAnsi="Times New Roman" w:cs="Times New Roman"/>
          <w:sz w:val="24"/>
          <w:szCs w:val="24"/>
        </w:rPr>
        <w:t xml:space="preserve"> (Ed.) </w:t>
      </w:r>
      <w:r w:rsidRPr="00B25EF3">
        <w:rPr>
          <w:rFonts w:ascii="Times New Roman" w:hAnsi="Times New Roman" w:cs="Times New Roman"/>
          <w:sz w:val="24"/>
          <w:szCs w:val="24"/>
        </w:rPr>
        <w:t>Biotechnolog</w:t>
      </w:r>
      <w:r w:rsidR="00D56CFA">
        <w:rPr>
          <w:rFonts w:ascii="Times New Roman" w:hAnsi="Times New Roman" w:cs="Times New Roman"/>
          <w:sz w:val="24"/>
          <w:szCs w:val="24"/>
        </w:rPr>
        <w:t>y in Agriculture and Forestry, v</w:t>
      </w:r>
      <w:r w:rsidRPr="00B25EF3">
        <w:rPr>
          <w:rFonts w:ascii="Times New Roman" w:hAnsi="Times New Roman" w:cs="Times New Roman"/>
          <w:sz w:val="24"/>
          <w:szCs w:val="24"/>
        </w:rPr>
        <w:t>ol. 48</w:t>
      </w:r>
      <w:r w:rsidR="00D56CFA">
        <w:rPr>
          <w:rFonts w:ascii="Times New Roman" w:hAnsi="Times New Roman" w:cs="Times New Roman"/>
          <w:sz w:val="24"/>
          <w:szCs w:val="24"/>
        </w:rPr>
        <w:t xml:space="preserve"> Transgenic Crops III</w:t>
      </w:r>
      <w:r w:rsidRPr="00B25EF3">
        <w:rPr>
          <w:rFonts w:ascii="Times New Roman" w:hAnsi="Times New Roman" w:cs="Times New Roman"/>
          <w:sz w:val="24"/>
          <w:szCs w:val="24"/>
        </w:rPr>
        <w:t>, Springe</w:t>
      </w:r>
      <w:r w:rsidR="00D56CFA">
        <w:rPr>
          <w:rFonts w:ascii="Times New Roman" w:hAnsi="Times New Roman" w:cs="Times New Roman"/>
          <w:sz w:val="24"/>
          <w:szCs w:val="24"/>
        </w:rPr>
        <w:t>r-</w:t>
      </w:r>
      <w:proofErr w:type="spellStart"/>
      <w:r w:rsidR="00D56CFA">
        <w:rPr>
          <w:rFonts w:ascii="Times New Roman" w:hAnsi="Times New Roman" w:cs="Times New Roman"/>
          <w:sz w:val="24"/>
          <w:szCs w:val="24"/>
        </w:rPr>
        <w:t>Verlag</w:t>
      </w:r>
      <w:proofErr w:type="spellEnd"/>
      <w:r w:rsidR="00D56CFA">
        <w:rPr>
          <w:rFonts w:ascii="Times New Roman" w:hAnsi="Times New Roman" w:cs="Times New Roman"/>
          <w:sz w:val="24"/>
          <w:szCs w:val="24"/>
        </w:rPr>
        <w:t xml:space="preserve">, Berlin Heidelberg: </w:t>
      </w:r>
      <w:r w:rsidRPr="00B25EF3">
        <w:rPr>
          <w:rFonts w:ascii="Times New Roman" w:hAnsi="Times New Roman" w:cs="Times New Roman"/>
          <w:sz w:val="24"/>
          <w:szCs w:val="24"/>
        </w:rPr>
        <w:t>164-170</w:t>
      </w:r>
      <w:r>
        <w:rPr>
          <w:rFonts w:ascii="Times New Roman" w:hAnsi="Times New Roman" w:cs="Times New Roman"/>
          <w:sz w:val="24"/>
          <w:szCs w:val="24"/>
        </w:rPr>
        <w:t>.</w:t>
      </w:r>
      <w:commentRangeEnd w:id="24"/>
      <w:r w:rsidR="00477DF4">
        <w:rPr>
          <w:rStyle w:val="CommentReference"/>
        </w:rPr>
        <w:commentReference w:id="24"/>
      </w:r>
    </w:p>
    <w:p w:rsidR="00D56CFA" w:rsidRDefault="00D56CFA" w:rsidP="005A51D1">
      <w:pPr>
        <w:spacing w:after="0" w:line="480" w:lineRule="auto"/>
        <w:ind w:left="360" w:hanging="360"/>
        <w:rPr>
          <w:rFonts w:ascii="Times New Roman" w:hAnsi="Times New Roman" w:cs="Times New Roman"/>
          <w:sz w:val="24"/>
          <w:szCs w:val="24"/>
        </w:rPr>
      </w:pPr>
    </w:p>
    <w:p w:rsidR="005D4D84" w:rsidRDefault="005D4D84"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w:t>
      </w:r>
      <w:proofErr w:type="spellStart"/>
      <w:r>
        <w:rPr>
          <w:rFonts w:ascii="Times New Roman" w:hAnsi="Times New Roman" w:cs="Times New Roman"/>
          <w:sz w:val="24"/>
          <w:szCs w:val="24"/>
        </w:rPr>
        <w:t>Joung</w:t>
      </w:r>
      <w:proofErr w:type="spellEnd"/>
      <w:r>
        <w:rPr>
          <w:rFonts w:ascii="Times New Roman" w:hAnsi="Times New Roman" w:cs="Times New Roman"/>
          <w:sz w:val="24"/>
          <w:szCs w:val="24"/>
        </w:rPr>
        <w:t xml:space="preserve">, Y.H., Green, K. </w:t>
      </w:r>
      <w:r w:rsidR="00D56CFA">
        <w:rPr>
          <w:rFonts w:ascii="Times New Roman" w:hAnsi="Times New Roman" w:cs="Times New Roman"/>
          <w:sz w:val="24"/>
          <w:szCs w:val="24"/>
        </w:rPr>
        <w:t>(</w:t>
      </w:r>
      <w:r>
        <w:rPr>
          <w:rFonts w:ascii="Times New Roman" w:hAnsi="Times New Roman" w:cs="Times New Roman"/>
          <w:sz w:val="24"/>
          <w:szCs w:val="24"/>
        </w:rPr>
        <w:t>2009</w:t>
      </w:r>
      <w:r w:rsidR="00D56CFA">
        <w:rPr>
          <w:rFonts w:ascii="Times New Roman" w:hAnsi="Times New Roman" w:cs="Times New Roman"/>
          <w:sz w:val="24"/>
          <w:szCs w:val="24"/>
        </w:rPr>
        <w:t>)</w:t>
      </w:r>
      <w:r>
        <w:rPr>
          <w:rFonts w:ascii="Times New Roman" w:hAnsi="Times New Roman" w:cs="Times New Roman"/>
          <w:sz w:val="24"/>
          <w:szCs w:val="24"/>
        </w:rPr>
        <w:t xml:space="preserve"> GUS expression in </w:t>
      </w:r>
      <w:r w:rsidRPr="002F6774">
        <w:rPr>
          <w:rFonts w:ascii="Times New Roman" w:hAnsi="Times New Roman" w:cs="Times New Roman"/>
          <w:i/>
          <w:sz w:val="24"/>
          <w:szCs w:val="24"/>
        </w:rPr>
        <w:t>Gladiolus</w:t>
      </w:r>
      <w:r>
        <w:rPr>
          <w:rFonts w:ascii="Times New Roman" w:hAnsi="Times New Roman" w:cs="Times New Roman"/>
          <w:sz w:val="24"/>
          <w:szCs w:val="24"/>
        </w:rPr>
        <w:t xml:space="preserve"> plants controlled by two </w:t>
      </w:r>
      <w:r w:rsidRPr="002F6774">
        <w:rPr>
          <w:rFonts w:ascii="Times New Roman" w:hAnsi="Times New Roman" w:cs="Times New Roman"/>
          <w:i/>
          <w:sz w:val="24"/>
          <w:szCs w:val="24"/>
        </w:rPr>
        <w:t>Gladiolus</w:t>
      </w:r>
      <w:r>
        <w:rPr>
          <w:rFonts w:ascii="Times New Roman" w:hAnsi="Times New Roman" w:cs="Times New Roman"/>
          <w:sz w:val="24"/>
          <w:szCs w:val="24"/>
        </w:rPr>
        <w:t xml:space="preserve"> ub</w:t>
      </w:r>
      <w:r w:rsidR="00E70DD6">
        <w:rPr>
          <w:rFonts w:ascii="Times New Roman" w:hAnsi="Times New Roman" w:cs="Times New Roman"/>
          <w:sz w:val="24"/>
          <w:szCs w:val="24"/>
        </w:rPr>
        <w:t>iquitin promoters. Floriculture</w:t>
      </w:r>
      <w:r>
        <w:rPr>
          <w:rFonts w:ascii="Times New Roman" w:hAnsi="Times New Roman" w:cs="Times New Roman"/>
          <w:sz w:val="24"/>
          <w:szCs w:val="24"/>
        </w:rPr>
        <w:t xml:space="preserve"> and Ornamental </w:t>
      </w:r>
      <w:proofErr w:type="gramStart"/>
      <w:r>
        <w:rPr>
          <w:rFonts w:ascii="Times New Roman" w:hAnsi="Times New Roman" w:cs="Times New Roman"/>
          <w:sz w:val="24"/>
          <w:szCs w:val="24"/>
        </w:rPr>
        <w:t>Biotech.</w:t>
      </w:r>
      <w:r w:rsidR="00D56CFA">
        <w:rPr>
          <w:rFonts w:ascii="Times New Roman" w:hAnsi="Times New Roman" w:cs="Times New Roman"/>
          <w:sz w:val="24"/>
          <w:szCs w:val="24"/>
        </w:rPr>
        <w:t>,</w:t>
      </w:r>
      <w:proofErr w:type="gramEnd"/>
      <w:r>
        <w:rPr>
          <w:rFonts w:ascii="Times New Roman" w:hAnsi="Times New Roman" w:cs="Times New Roman"/>
          <w:sz w:val="24"/>
          <w:szCs w:val="24"/>
        </w:rPr>
        <w:t xml:space="preserve"> 3</w:t>
      </w:r>
      <w:r w:rsidR="00D56CFA">
        <w:rPr>
          <w:rFonts w:ascii="Times New Roman" w:hAnsi="Times New Roman" w:cs="Times New Roman"/>
          <w:sz w:val="24"/>
          <w:szCs w:val="24"/>
        </w:rPr>
        <w:t>:</w:t>
      </w:r>
      <w:r>
        <w:rPr>
          <w:rFonts w:ascii="Times New Roman" w:hAnsi="Times New Roman" w:cs="Times New Roman"/>
          <w:sz w:val="24"/>
          <w:szCs w:val="24"/>
        </w:rPr>
        <w:t xml:space="preserve"> 10-14.</w:t>
      </w:r>
    </w:p>
    <w:p w:rsidR="00D56CFA" w:rsidRDefault="00D56CFA" w:rsidP="005A51D1">
      <w:pPr>
        <w:spacing w:after="0" w:line="480" w:lineRule="auto"/>
        <w:ind w:left="360" w:hanging="360"/>
        <w:rPr>
          <w:rFonts w:ascii="Times New Roman" w:hAnsi="Times New Roman" w:cs="Times New Roman"/>
          <w:sz w:val="24"/>
          <w:szCs w:val="24"/>
        </w:rPr>
      </w:pPr>
    </w:p>
    <w:p w:rsidR="005D4D84" w:rsidRDefault="005D4D84"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Jordan, R., Guaragna, M.A., Hsu, H.-t., Ueng, P. </w:t>
      </w:r>
      <w:r w:rsidR="00D56CFA">
        <w:rPr>
          <w:rFonts w:ascii="Times New Roman" w:hAnsi="Times New Roman" w:cs="Times New Roman"/>
          <w:sz w:val="24"/>
          <w:szCs w:val="24"/>
        </w:rPr>
        <w:t>(</w:t>
      </w:r>
      <w:r>
        <w:rPr>
          <w:rFonts w:ascii="Times New Roman" w:hAnsi="Times New Roman" w:cs="Times New Roman"/>
          <w:sz w:val="24"/>
          <w:szCs w:val="24"/>
        </w:rPr>
        <w:t>2010</w:t>
      </w:r>
      <w:r w:rsidR="00D56CFA">
        <w:rPr>
          <w:rFonts w:ascii="Times New Roman" w:hAnsi="Times New Roman" w:cs="Times New Roman"/>
          <w:sz w:val="24"/>
          <w:szCs w:val="24"/>
        </w:rPr>
        <w:t>)</w:t>
      </w:r>
      <w:r>
        <w:rPr>
          <w:rFonts w:ascii="Times New Roman" w:hAnsi="Times New Roman" w:cs="Times New Roman"/>
          <w:sz w:val="24"/>
          <w:szCs w:val="24"/>
        </w:rPr>
        <w:t xml:space="preserve"> Resistance to </w:t>
      </w:r>
      <w:r w:rsidRPr="00F43C20">
        <w:rPr>
          <w:rFonts w:ascii="Times New Roman" w:hAnsi="Times New Roman" w:cs="Times New Roman"/>
          <w:i/>
          <w:sz w:val="24"/>
          <w:szCs w:val="24"/>
        </w:rPr>
        <w:t xml:space="preserve">Cucumber mosaic virus </w:t>
      </w:r>
      <w:r>
        <w:rPr>
          <w:rFonts w:ascii="Times New Roman" w:hAnsi="Times New Roman" w:cs="Times New Roman"/>
          <w:sz w:val="24"/>
          <w:szCs w:val="24"/>
        </w:rPr>
        <w:t xml:space="preserve">in </w:t>
      </w:r>
      <w:r w:rsidRPr="00F43C20">
        <w:rPr>
          <w:rFonts w:ascii="Times New Roman" w:hAnsi="Times New Roman" w:cs="Times New Roman"/>
          <w:i/>
          <w:sz w:val="24"/>
          <w:szCs w:val="24"/>
        </w:rPr>
        <w:t>Gladiolus</w:t>
      </w:r>
      <w:r>
        <w:rPr>
          <w:rFonts w:ascii="Times New Roman" w:hAnsi="Times New Roman" w:cs="Times New Roman"/>
          <w:sz w:val="24"/>
          <w:szCs w:val="24"/>
        </w:rPr>
        <w:t xml:space="preserve"> plants transformed with either a defective </w:t>
      </w:r>
      <w:proofErr w:type="spellStart"/>
      <w:r>
        <w:rPr>
          <w:rFonts w:ascii="Times New Roman" w:hAnsi="Times New Roman" w:cs="Times New Roman"/>
          <w:sz w:val="24"/>
          <w:szCs w:val="24"/>
        </w:rPr>
        <w:t>replicase</w:t>
      </w:r>
      <w:proofErr w:type="spellEnd"/>
      <w:r>
        <w:rPr>
          <w:rFonts w:ascii="Times New Roman" w:hAnsi="Times New Roman" w:cs="Times New Roman"/>
          <w:sz w:val="24"/>
          <w:szCs w:val="24"/>
        </w:rPr>
        <w:t xml:space="preserve"> or coat protein subgroup II gene from </w:t>
      </w:r>
      <w:r w:rsidRPr="00F43C20">
        <w:rPr>
          <w:rFonts w:ascii="Times New Roman" w:hAnsi="Times New Roman" w:cs="Times New Roman"/>
          <w:i/>
          <w:sz w:val="24"/>
          <w:szCs w:val="24"/>
        </w:rPr>
        <w:t>Cucumber mosaic virus</w:t>
      </w:r>
      <w:r>
        <w:rPr>
          <w:rFonts w:ascii="Times New Roman" w:hAnsi="Times New Roman" w:cs="Times New Roman"/>
          <w:sz w:val="24"/>
          <w:szCs w:val="24"/>
        </w:rPr>
        <w:t>. Plant Cell Rep.</w:t>
      </w:r>
      <w:r w:rsidR="00D56CFA">
        <w:rPr>
          <w:rFonts w:ascii="Times New Roman" w:hAnsi="Times New Roman" w:cs="Times New Roman"/>
          <w:sz w:val="24"/>
          <w:szCs w:val="24"/>
        </w:rPr>
        <w:t>,</w:t>
      </w:r>
      <w:r>
        <w:rPr>
          <w:rFonts w:ascii="Times New Roman" w:hAnsi="Times New Roman" w:cs="Times New Roman"/>
          <w:sz w:val="24"/>
          <w:szCs w:val="24"/>
        </w:rPr>
        <w:t xml:space="preserve"> 29</w:t>
      </w:r>
      <w:r w:rsidR="00D56CFA">
        <w:rPr>
          <w:rFonts w:ascii="Times New Roman" w:hAnsi="Times New Roman" w:cs="Times New Roman"/>
          <w:sz w:val="24"/>
          <w:szCs w:val="24"/>
        </w:rPr>
        <w:t>:</w:t>
      </w:r>
      <w:r>
        <w:rPr>
          <w:rFonts w:ascii="Times New Roman" w:hAnsi="Times New Roman" w:cs="Times New Roman"/>
          <w:sz w:val="24"/>
          <w:szCs w:val="24"/>
        </w:rPr>
        <w:t xml:space="preserve"> 695-704.</w:t>
      </w:r>
    </w:p>
    <w:p w:rsidR="00D56CFA" w:rsidRDefault="00D56CFA" w:rsidP="005A51D1">
      <w:pPr>
        <w:spacing w:after="0" w:line="480" w:lineRule="auto"/>
        <w:ind w:left="360" w:hanging="360"/>
        <w:rPr>
          <w:rFonts w:ascii="Times New Roman" w:hAnsi="Times New Roman" w:cs="Times New Roman"/>
          <w:sz w:val="24"/>
          <w:szCs w:val="24"/>
        </w:rPr>
      </w:pPr>
    </w:p>
    <w:p w:rsidR="00FB7009" w:rsidRDefault="004C2209"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Kamo, K., </w:t>
      </w:r>
      <w:proofErr w:type="spellStart"/>
      <w:r>
        <w:rPr>
          <w:rFonts w:ascii="Times New Roman" w:hAnsi="Times New Roman" w:cs="Times New Roman"/>
          <w:sz w:val="24"/>
          <w:szCs w:val="24"/>
        </w:rPr>
        <w:t>Aebig</w:t>
      </w:r>
      <w:proofErr w:type="spellEnd"/>
      <w:r w:rsidR="00FB7009">
        <w:rPr>
          <w:rFonts w:ascii="Times New Roman" w:hAnsi="Times New Roman" w:cs="Times New Roman"/>
          <w:sz w:val="24"/>
          <w:szCs w:val="24"/>
        </w:rPr>
        <w:t>,</w:t>
      </w:r>
      <w:r>
        <w:rPr>
          <w:rFonts w:ascii="Times New Roman" w:hAnsi="Times New Roman" w:cs="Times New Roman"/>
          <w:sz w:val="24"/>
          <w:szCs w:val="24"/>
        </w:rPr>
        <w:t xml:space="preserve"> </w:t>
      </w:r>
      <w:r w:rsidR="00FB7009">
        <w:rPr>
          <w:rFonts w:ascii="Times New Roman" w:hAnsi="Times New Roman" w:cs="Times New Roman"/>
          <w:sz w:val="24"/>
          <w:szCs w:val="24"/>
        </w:rPr>
        <w:t xml:space="preserve">J., Guaragna, M.A., James, C., Hsu, H.-t., Jordan, R. </w:t>
      </w:r>
      <w:ins w:id="25" w:author="REV1" w:date="2014-02-27T10:46:00Z">
        <w:r w:rsidR="00477DF4">
          <w:rPr>
            <w:rFonts w:ascii="Times New Roman" w:hAnsi="Times New Roman" w:cs="Times New Roman"/>
            <w:sz w:val="24"/>
            <w:szCs w:val="24"/>
          </w:rPr>
          <w:t>(</w:t>
        </w:r>
      </w:ins>
      <w:r w:rsidR="00FB7009">
        <w:rPr>
          <w:rFonts w:ascii="Times New Roman" w:hAnsi="Times New Roman" w:cs="Times New Roman"/>
          <w:sz w:val="24"/>
          <w:szCs w:val="24"/>
        </w:rPr>
        <w:t>2012</w:t>
      </w:r>
      <w:r w:rsidR="00604CD2">
        <w:rPr>
          <w:rFonts w:ascii="Times New Roman" w:hAnsi="Times New Roman" w:cs="Times New Roman"/>
          <w:sz w:val="24"/>
          <w:szCs w:val="24"/>
        </w:rPr>
        <w:t>a</w:t>
      </w:r>
      <w:ins w:id="26" w:author="REV1" w:date="2014-02-27T10:47:00Z">
        <w:r w:rsidR="00477DF4">
          <w:rPr>
            <w:rFonts w:ascii="Times New Roman" w:hAnsi="Times New Roman" w:cs="Times New Roman"/>
            <w:sz w:val="24"/>
            <w:szCs w:val="24"/>
          </w:rPr>
          <w:t>)</w:t>
        </w:r>
      </w:ins>
      <w:r w:rsidR="00FB7009">
        <w:rPr>
          <w:rFonts w:ascii="Times New Roman" w:hAnsi="Times New Roman" w:cs="Times New Roman"/>
          <w:sz w:val="24"/>
          <w:szCs w:val="24"/>
        </w:rPr>
        <w:t>.</w:t>
      </w:r>
      <w:proofErr w:type="gramEnd"/>
      <w:r w:rsidR="00FB7009">
        <w:rPr>
          <w:rFonts w:ascii="Times New Roman" w:hAnsi="Times New Roman" w:cs="Times New Roman"/>
          <w:sz w:val="24"/>
          <w:szCs w:val="24"/>
        </w:rPr>
        <w:t xml:space="preserve"> </w:t>
      </w:r>
      <w:r w:rsidR="00FB7009" w:rsidRPr="00FB7009">
        <w:rPr>
          <w:rFonts w:ascii="Times New Roman" w:hAnsi="Times New Roman" w:cs="Times New Roman"/>
          <w:i/>
          <w:sz w:val="24"/>
          <w:szCs w:val="24"/>
        </w:rPr>
        <w:t>Gladiolus</w:t>
      </w:r>
      <w:r w:rsidR="00FB7009">
        <w:rPr>
          <w:rFonts w:ascii="Times New Roman" w:hAnsi="Times New Roman" w:cs="Times New Roman"/>
          <w:sz w:val="24"/>
          <w:szCs w:val="24"/>
        </w:rPr>
        <w:t xml:space="preserve"> plants transformed with single-chain variable fragment antibodies to </w:t>
      </w:r>
      <w:r w:rsidR="00FB7009" w:rsidRPr="00FB7009">
        <w:rPr>
          <w:rFonts w:ascii="Times New Roman" w:hAnsi="Times New Roman" w:cs="Times New Roman"/>
          <w:i/>
          <w:sz w:val="24"/>
          <w:szCs w:val="24"/>
        </w:rPr>
        <w:t>Cucumber mosaic virus</w:t>
      </w:r>
      <w:r w:rsidR="00FB7009">
        <w:rPr>
          <w:rFonts w:ascii="Times New Roman" w:hAnsi="Times New Roman" w:cs="Times New Roman"/>
          <w:sz w:val="24"/>
          <w:szCs w:val="24"/>
        </w:rPr>
        <w:t>. Plant Cell Tiss</w:t>
      </w:r>
      <w:r w:rsidR="00D56CFA">
        <w:rPr>
          <w:rFonts w:ascii="Times New Roman" w:hAnsi="Times New Roman" w:cs="Times New Roman"/>
          <w:sz w:val="24"/>
          <w:szCs w:val="24"/>
        </w:rPr>
        <w:t>ue Organ Culture,</w:t>
      </w:r>
      <w:r w:rsidR="00FB7009">
        <w:rPr>
          <w:rFonts w:ascii="Times New Roman" w:hAnsi="Times New Roman" w:cs="Times New Roman"/>
          <w:sz w:val="24"/>
          <w:szCs w:val="24"/>
        </w:rPr>
        <w:t xml:space="preserve"> 110</w:t>
      </w:r>
      <w:r w:rsidR="00D56CFA">
        <w:rPr>
          <w:rFonts w:ascii="Times New Roman" w:hAnsi="Times New Roman" w:cs="Times New Roman"/>
          <w:sz w:val="24"/>
          <w:szCs w:val="24"/>
        </w:rPr>
        <w:t>:</w:t>
      </w:r>
      <w:r w:rsidR="00FB7009">
        <w:rPr>
          <w:rFonts w:ascii="Times New Roman" w:hAnsi="Times New Roman" w:cs="Times New Roman"/>
          <w:sz w:val="24"/>
          <w:szCs w:val="24"/>
        </w:rPr>
        <w:t xml:space="preserve"> 13-21.</w:t>
      </w:r>
    </w:p>
    <w:p w:rsidR="00D56CFA" w:rsidRDefault="00D56CFA" w:rsidP="005A51D1">
      <w:pPr>
        <w:spacing w:after="0" w:line="480" w:lineRule="auto"/>
        <w:ind w:left="360" w:hanging="360"/>
        <w:rPr>
          <w:rFonts w:ascii="Times New Roman" w:hAnsi="Times New Roman" w:cs="Times New Roman"/>
          <w:sz w:val="24"/>
          <w:szCs w:val="24"/>
        </w:rPr>
      </w:pPr>
    </w:p>
    <w:p w:rsidR="00604CD2" w:rsidRDefault="00604CD2"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Kim, A.-Y., Park, S.H., </w:t>
      </w:r>
      <w:proofErr w:type="spellStart"/>
      <w:r>
        <w:rPr>
          <w:rFonts w:ascii="Times New Roman" w:hAnsi="Times New Roman" w:cs="Times New Roman"/>
          <w:sz w:val="24"/>
          <w:szCs w:val="24"/>
        </w:rPr>
        <w:t>Joung</w:t>
      </w:r>
      <w:proofErr w:type="spellEnd"/>
      <w:r>
        <w:rPr>
          <w:rFonts w:ascii="Times New Roman" w:hAnsi="Times New Roman" w:cs="Times New Roman"/>
          <w:sz w:val="24"/>
          <w:szCs w:val="24"/>
        </w:rPr>
        <w:t>, Y.H.</w:t>
      </w:r>
      <w:r w:rsidR="00556F3B">
        <w:rPr>
          <w:rFonts w:ascii="Times New Roman" w:hAnsi="Times New Roman" w:cs="Times New Roman"/>
          <w:sz w:val="24"/>
          <w:szCs w:val="24"/>
        </w:rPr>
        <w:t xml:space="preserve"> </w:t>
      </w:r>
      <w:r w:rsidR="00D56CFA">
        <w:rPr>
          <w:rFonts w:ascii="Times New Roman" w:hAnsi="Times New Roman" w:cs="Times New Roman"/>
          <w:sz w:val="24"/>
          <w:szCs w:val="24"/>
        </w:rPr>
        <w:t>(</w:t>
      </w:r>
      <w:del w:id="27" w:author="REV1" w:date="2014-02-27T10:47:00Z">
        <w:r w:rsidDel="00477DF4">
          <w:rPr>
            <w:rFonts w:ascii="Times New Roman" w:hAnsi="Times New Roman" w:cs="Times New Roman"/>
            <w:sz w:val="24"/>
            <w:szCs w:val="24"/>
          </w:rPr>
          <w:delText xml:space="preserve"> </w:delText>
        </w:r>
      </w:del>
      <w:r>
        <w:rPr>
          <w:rFonts w:ascii="Times New Roman" w:hAnsi="Times New Roman" w:cs="Times New Roman"/>
          <w:sz w:val="24"/>
          <w:szCs w:val="24"/>
        </w:rPr>
        <w:t>2012b</w:t>
      </w:r>
      <w:r w:rsidR="00D56CF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5’UTR-intron of the </w:t>
      </w:r>
      <w:r w:rsidRPr="00604CD2">
        <w:rPr>
          <w:rFonts w:ascii="Times New Roman" w:hAnsi="Times New Roman" w:cs="Times New Roman"/>
          <w:i/>
          <w:sz w:val="24"/>
          <w:szCs w:val="24"/>
        </w:rPr>
        <w:t>Gladiolus</w:t>
      </w:r>
      <w:r>
        <w:rPr>
          <w:rFonts w:ascii="Times New Roman" w:hAnsi="Times New Roman" w:cs="Times New Roman"/>
          <w:sz w:val="24"/>
          <w:szCs w:val="24"/>
        </w:rPr>
        <w:t xml:space="preserve"> </w:t>
      </w:r>
      <w:proofErr w:type="spellStart"/>
      <w:r>
        <w:rPr>
          <w:rFonts w:ascii="Times New Roman" w:hAnsi="Times New Roman" w:cs="Times New Roman"/>
          <w:sz w:val="24"/>
          <w:szCs w:val="24"/>
        </w:rPr>
        <w:t>polyubiquitin</w:t>
      </w:r>
      <w:proofErr w:type="spellEnd"/>
      <w:r>
        <w:rPr>
          <w:rFonts w:ascii="Times New Roman" w:hAnsi="Times New Roman" w:cs="Times New Roman"/>
          <w:sz w:val="24"/>
          <w:szCs w:val="24"/>
        </w:rPr>
        <w:t xml:space="preserve"> promoter </w:t>
      </w:r>
      <w:r w:rsidRPr="00604CD2">
        <w:rPr>
          <w:rFonts w:ascii="Times New Roman" w:hAnsi="Times New Roman" w:cs="Times New Roman"/>
          <w:i/>
          <w:sz w:val="24"/>
          <w:szCs w:val="24"/>
        </w:rPr>
        <w:t>GUBQ1</w:t>
      </w:r>
      <w:r>
        <w:rPr>
          <w:rFonts w:ascii="Times New Roman" w:hAnsi="Times New Roman" w:cs="Times New Roman"/>
          <w:sz w:val="24"/>
          <w:szCs w:val="24"/>
        </w:rPr>
        <w:t xml:space="preserve"> enhances translation efficiency in </w:t>
      </w:r>
      <w:r w:rsidRPr="00604CD2">
        <w:rPr>
          <w:rFonts w:ascii="Times New Roman" w:hAnsi="Times New Roman" w:cs="Times New Roman"/>
          <w:i/>
          <w:sz w:val="24"/>
          <w:szCs w:val="24"/>
        </w:rPr>
        <w:t>Gladiolus</w:t>
      </w:r>
      <w:r>
        <w:rPr>
          <w:rFonts w:ascii="Times New Roman" w:hAnsi="Times New Roman" w:cs="Times New Roman"/>
          <w:sz w:val="24"/>
          <w:szCs w:val="24"/>
        </w:rPr>
        <w:t xml:space="preserve"> and </w:t>
      </w:r>
      <w:r w:rsidRPr="00604CD2">
        <w:rPr>
          <w:rFonts w:ascii="Times New Roman" w:hAnsi="Times New Roman" w:cs="Times New Roman"/>
          <w:i/>
          <w:sz w:val="24"/>
          <w:szCs w:val="24"/>
        </w:rPr>
        <w:t>Arabidopsis</w:t>
      </w:r>
      <w:r>
        <w:rPr>
          <w:rFonts w:ascii="Times New Roman" w:hAnsi="Times New Roman" w:cs="Times New Roman"/>
          <w:sz w:val="24"/>
          <w:szCs w:val="24"/>
        </w:rPr>
        <w:t>. BMC Plant Biology</w:t>
      </w:r>
      <w:r w:rsidR="00D56CFA">
        <w:rPr>
          <w:rFonts w:ascii="Times New Roman" w:hAnsi="Times New Roman" w:cs="Times New Roman"/>
          <w:sz w:val="24"/>
          <w:szCs w:val="24"/>
        </w:rPr>
        <w:t>,</w:t>
      </w:r>
      <w:r>
        <w:rPr>
          <w:rFonts w:ascii="Times New Roman" w:hAnsi="Times New Roman" w:cs="Times New Roman"/>
          <w:sz w:val="24"/>
          <w:szCs w:val="24"/>
        </w:rPr>
        <w:t xml:space="preserve"> 12</w:t>
      </w:r>
      <w:r w:rsidR="00D56CFA">
        <w:rPr>
          <w:rFonts w:ascii="Times New Roman" w:hAnsi="Times New Roman" w:cs="Times New Roman"/>
          <w:sz w:val="24"/>
          <w:szCs w:val="24"/>
        </w:rPr>
        <w:t>:</w:t>
      </w:r>
      <w:r>
        <w:rPr>
          <w:rFonts w:ascii="Times New Roman" w:hAnsi="Times New Roman" w:cs="Times New Roman"/>
          <w:sz w:val="24"/>
          <w:szCs w:val="24"/>
        </w:rPr>
        <w:t xml:space="preserve"> 79-88.</w:t>
      </w:r>
    </w:p>
    <w:p w:rsidR="00D56CFA" w:rsidRDefault="00D56CFA" w:rsidP="005A51D1">
      <w:pPr>
        <w:spacing w:after="0" w:line="480" w:lineRule="auto"/>
        <w:ind w:left="360" w:hanging="360"/>
        <w:rPr>
          <w:rFonts w:ascii="Times New Roman" w:hAnsi="Times New Roman" w:cs="Times New Roman"/>
          <w:sz w:val="24"/>
          <w:szCs w:val="24"/>
        </w:rPr>
      </w:pPr>
    </w:p>
    <w:p w:rsidR="00C12F62" w:rsidRDefault="00C12F62"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Kasumi, M., Takatsu, Y., </w:t>
      </w:r>
      <w:proofErr w:type="spellStart"/>
      <w:r>
        <w:rPr>
          <w:rFonts w:ascii="Times New Roman" w:hAnsi="Times New Roman" w:cs="Times New Roman"/>
          <w:sz w:val="24"/>
          <w:szCs w:val="24"/>
        </w:rPr>
        <w:t>Tomotsune</w:t>
      </w:r>
      <w:proofErr w:type="spellEnd"/>
      <w:r>
        <w:rPr>
          <w:rFonts w:ascii="Times New Roman" w:hAnsi="Times New Roman" w:cs="Times New Roman"/>
          <w:sz w:val="24"/>
          <w:szCs w:val="24"/>
        </w:rPr>
        <w:t xml:space="preserve">, H., Sakuma, F. </w:t>
      </w:r>
      <w:r w:rsidR="00D56CFA">
        <w:rPr>
          <w:rFonts w:ascii="Times New Roman" w:hAnsi="Times New Roman" w:cs="Times New Roman"/>
          <w:sz w:val="24"/>
          <w:szCs w:val="24"/>
        </w:rPr>
        <w:t>(</w:t>
      </w:r>
      <w:r>
        <w:rPr>
          <w:rFonts w:ascii="Times New Roman" w:hAnsi="Times New Roman" w:cs="Times New Roman"/>
          <w:sz w:val="24"/>
          <w:szCs w:val="24"/>
        </w:rPr>
        <w:t>1998</w:t>
      </w:r>
      <w:r w:rsidR="00D56CFA">
        <w:rPr>
          <w:rFonts w:ascii="Times New Roman" w:hAnsi="Times New Roman" w:cs="Times New Roman"/>
          <w:sz w:val="24"/>
          <w:szCs w:val="24"/>
        </w:rPr>
        <w:t>)</w:t>
      </w:r>
      <w:r>
        <w:rPr>
          <w:rFonts w:ascii="Times New Roman" w:hAnsi="Times New Roman" w:cs="Times New Roman"/>
          <w:sz w:val="24"/>
          <w:szCs w:val="24"/>
        </w:rPr>
        <w:t xml:space="preserve"> Callus formation and plant regeneration from developing ovaries in </w:t>
      </w:r>
      <w:r w:rsidRPr="00B25EF3">
        <w:rPr>
          <w:rFonts w:ascii="Times New Roman" w:hAnsi="Times New Roman" w:cs="Times New Roman"/>
          <w:i/>
          <w:sz w:val="24"/>
          <w:szCs w:val="24"/>
        </w:rPr>
        <w:t>Gladiolus.</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 J. Japan Soc. Hort. Sci.</w:t>
      </w:r>
      <w:r w:rsidR="00D56CFA">
        <w:rPr>
          <w:rFonts w:ascii="Times New Roman" w:hAnsi="Times New Roman" w:cs="Times New Roman"/>
          <w:sz w:val="24"/>
          <w:szCs w:val="24"/>
        </w:rPr>
        <w:t>,</w:t>
      </w:r>
      <w:r>
        <w:rPr>
          <w:rFonts w:ascii="Times New Roman" w:hAnsi="Times New Roman" w:cs="Times New Roman"/>
          <w:sz w:val="24"/>
          <w:szCs w:val="24"/>
        </w:rPr>
        <w:t xml:space="preserve"> 67</w:t>
      </w:r>
      <w:r w:rsidR="00D56CFA">
        <w:rPr>
          <w:rFonts w:ascii="Times New Roman" w:hAnsi="Times New Roman" w:cs="Times New Roman"/>
          <w:sz w:val="24"/>
          <w:szCs w:val="24"/>
        </w:rPr>
        <w:t>:</w:t>
      </w:r>
      <w:r>
        <w:rPr>
          <w:rFonts w:ascii="Times New Roman" w:hAnsi="Times New Roman" w:cs="Times New Roman"/>
          <w:sz w:val="24"/>
          <w:szCs w:val="24"/>
        </w:rPr>
        <w:t xml:space="preserve"> 951-957.</w:t>
      </w:r>
    </w:p>
    <w:p w:rsidR="00D56CFA" w:rsidRDefault="00D56CFA" w:rsidP="005A51D1">
      <w:pPr>
        <w:spacing w:after="0" w:line="480" w:lineRule="auto"/>
        <w:ind w:left="360" w:hanging="360"/>
        <w:rPr>
          <w:rFonts w:ascii="Times New Roman" w:hAnsi="Times New Roman" w:cs="Times New Roman"/>
          <w:sz w:val="24"/>
          <w:szCs w:val="24"/>
        </w:rPr>
      </w:pPr>
    </w:p>
    <w:p w:rsidR="005F3AAF" w:rsidRDefault="005F3AAF"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Kasumi</w:t>
      </w:r>
      <w:r w:rsidR="00B25EF3">
        <w:rPr>
          <w:rFonts w:ascii="Times New Roman" w:hAnsi="Times New Roman" w:cs="Times New Roman"/>
          <w:sz w:val="24"/>
          <w:szCs w:val="24"/>
        </w:rPr>
        <w:t xml:space="preserve">, M., Takatsu, Y., </w:t>
      </w:r>
      <w:proofErr w:type="spellStart"/>
      <w:r w:rsidR="00B25EF3">
        <w:rPr>
          <w:rFonts w:ascii="Times New Roman" w:hAnsi="Times New Roman" w:cs="Times New Roman"/>
          <w:sz w:val="24"/>
          <w:szCs w:val="24"/>
        </w:rPr>
        <w:t>Tomotsune</w:t>
      </w:r>
      <w:proofErr w:type="spellEnd"/>
      <w:r w:rsidR="00B25EF3">
        <w:rPr>
          <w:rFonts w:ascii="Times New Roman" w:hAnsi="Times New Roman" w:cs="Times New Roman"/>
          <w:sz w:val="24"/>
          <w:szCs w:val="24"/>
        </w:rPr>
        <w:t>, H., Sakuma, F.</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1999</w:t>
      </w:r>
      <w:r w:rsidR="00D56CFA">
        <w:rPr>
          <w:rFonts w:ascii="Times New Roman" w:hAnsi="Times New Roman" w:cs="Times New Roman"/>
          <w:sz w:val="24"/>
          <w:szCs w:val="24"/>
        </w:rPr>
        <w:t>)</w:t>
      </w:r>
      <w:r>
        <w:rPr>
          <w:rFonts w:ascii="Times New Roman" w:hAnsi="Times New Roman" w:cs="Times New Roman"/>
          <w:sz w:val="24"/>
          <w:szCs w:val="24"/>
        </w:rPr>
        <w:t xml:space="preserve"> Somatic embryogenesis from cultured </w:t>
      </w:r>
      <w:proofErr w:type="spellStart"/>
      <w:r>
        <w:rPr>
          <w:rFonts w:ascii="Times New Roman" w:hAnsi="Times New Roman" w:cs="Times New Roman"/>
          <w:sz w:val="24"/>
          <w:szCs w:val="24"/>
        </w:rPr>
        <w:t>cormel</w:t>
      </w:r>
      <w:proofErr w:type="spellEnd"/>
      <w:r>
        <w:rPr>
          <w:rFonts w:ascii="Times New Roman" w:hAnsi="Times New Roman" w:cs="Times New Roman"/>
          <w:sz w:val="24"/>
          <w:szCs w:val="24"/>
        </w:rPr>
        <w:t xml:space="preserve"> stem tips and flower color variations among regenerated plants of </w:t>
      </w:r>
      <w:r w:rsidRPr="00B25EF3">
        <w:rPr>
          <w:rFonts w:ascii="Times New Roman" w:hAnsi="Times New Roman" w:cs="Times New Roman"/>
          <w:i/>
          <w:sz w:val="24"/>
          <w:szCs w:val="24"/>
        </w:rPr>
        <w:t>Gladiolus</w:t>
      </w:r>
      <w:r>
        <w:rPr>
          <w:rFonts w:ascii="Times New Roman" w:hAnsi="Times New Roman" w:cs="Times New Roman"/>
          <w:sz w:val="24"/>
          <w:szCs w:val="24"/>
        </w:rPr>
        <w:t xml:space="preserve">. </w:t>
      </w:r>
      <w:r w:rsidR="00B25EF3">
        <w:rPr>
          <w:rFonts w:ascii="Times New Roman" w:hAnsi="Times New Roman" w:cs="Times New Roman"/>
          <w:sz w:val="24"/>
          <w:szCs w:val="24"/>
        </w:rPr>
        <w:t>J. Japan. Soc. Hort. Sci.</w:t>
      </w:r>
      <w:r w:rsidR="00D56CFA">
        <w:rPr>
          <w:rFonts w:ascii="Times New Roman" w:hAnsi="Times New Roman" w:cs="Times New Roman"/>
          <w:sz w:val="24"/>
          <w:szCs w:val="24"/>
        </w:rPr>
        <w:t>,</w:t>
      </w:r>
      <w:r w:rsidR="00B25EF3">
        <w:rPr>
          <w:rFonts w:ascii="Times New Roman" w:hAnsi="Times New Roman" w:cs="Times New Roman"/>
          <w:sz w:val="24"/>
          <w:szCs w:val="24"/>
        </w:rPr>
        <w:t xml:space="preserve"> 68</w:t>
      </w:r>
      <w:r w:rsidR="00D56CFA">
        <w:rPr>
          <w:rFonts w:ascii="Times New Roman" w:hAnsi="Times New Roman" w:cs="Times New Roman"/>
          <w:sz w:val="24"/>
          <w:szCs w:val="24"/>
        </w:rPr>
        <w:t>:</w:t>
      </w:r>
      <w:r w:rsidR="00B25EF3">
        <w:rPr>
          <w:rFonts w:ascii="Times New Roman" w:hAnsi="Times New Roman" w:cs="Times New Roman"/>
          <w:sz w:val="24"/>
          <w:szCs w:val="24"/>
        </w:rPr>
        <w:t xml:space="preserve"> 168-175.</w:t>
      </w:r>
    </w:p>
    <w:p w:rsidR="00D56CFA" w:rsidRDefault="00D56CFA" w:rsidP="005A51D1">
      <w:pPr>
        <w:spacing w:after="0" w:line="480" w:lineRule="auto"/>
        <w:ind w:left="360" w:hanging="360"/>
        <w:rPr>
          <w:rFonts w:ascii="Times New Roman" w:hAnsi="Times New Roman" w:cs="Times New Roman"/>
          <w:sz w:val="24"/>
          <w:szCs w:val="24"/>
        </w:rPr>
      </w:pPr>
    </w:p>
    <w:p w:rsidR="00782D1E" w:rsidRDefault="00782D1E"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Larkin, P.J., Scowcroft</w:t>
      </w:r>
      <w:r w:rsidR="00D15596">
        <w:rPr>
          <w:rFonts w:ascii="Times New Roman" w:hAnsi="Times New Roman" w:cs="Times New Roman"/>
          <w:sz w:val="24"/>
          <w:szCs w:val="24"/>
        </w:rPr>
        <w:t>, W.R.</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1981</w:t>
      </w:r>
      <w:r w:rsidR="00D56CFA">
        <w:rPr>
          <w:rFonts w:ascii="Times New Roman" w:hAnsi="Times New Roman" w:cs="Times New Roman"/>
          <w:sz w:val="24"/>
          <w:szCs w:val="24"/>
        </w:rPr>
        <w:t xml:space="preserve">) </w:t>
      </w: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variation-a novel source of variability from cell cultures for plant improvement. </w:t>
      </w:r>
      <w:proofErr w:type="spellStart"/>
      <w:proofErr w:type="gramStart"/>
      <w:r>
        <w:rPr>
          <w:rFonts w:ascii="Times New Roman" w:hAnsi="Times New Roman" w:cs="Times New Roman"/>
          <w:sz w:val="24"/>
          <w:szCs w:val="24"/>
        </w:rPr>
        <w:t>Theor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Appl. Genet</w:t>
      </w:r>
      <w:r w:rsidR="00556F3B">
        <w:rPr>
          <w:rFonts w:ascii="Times New Roman" w:hAnsi="Times New Roman" w:cs="Times New Roman"/>
          <w:sz w:val="24"/>
          <w:szCs w:val="24"/>
        </w:rPr>
        <w:t>.,</w:t>
      </w:r>
      <w:r>
        <w:rPr>
          <w:rFonts w:ascii="Times New Roman" w:hAnsi="Times New Roman" w:cs="Times New Roman"/>
          <w:sz w:val="24"/>
          <w:szCs w:val="24"/>
        </w:rPr>
        <w:t xml:space="preserve"> 60</w:t>
      </w:r>
      <w:r w:rsidR="00D56CFA">
        <w:rPr>
          <w:rFonts w:ascii="Times New Roman" w:hAnsi="Times New Roman" w:cs="Times New Roman"/>
          <w:sz w:val="24"/>
          <w:szCs w:val="24"/>
        </w:rPr>
        <w:t>:</w:t>
      </w:r>
      <w:r>
        <w:rPr>
          <w:rFonts w:ascii="Times New Roman" w:hAnsi="Times New Roman" w:cs="Times New Roman"/>
          <w:sz w:val="24"/>
          <w:szCs w:val="24"/>
        </w:rPr>
        <w:t xml:space="preserve"> </w:t>
      </w:r>
      <w:r w:rsidR="00F76A30">
        <w:rPr>
          <w:rFonts w:ascii="Times New Roman" w:hAnsi="Times New Roman" w:cs="Times New Roman"/>
          <w:sz w:val="24"/>
          <w:szCs w:val="24"/>
        </w:rPr>
        <w:t>197-214.</w:t>
      </w:r>
    </w:p>
    <w:p w:rsidR="00D56CFA" w:rsidRDefault="00D56CFA" w:rsidP="005A51D1">
      <w:pPr>
        <w:spacing w:after="0" w:line="480" w:lineRule="auto"/>
        <w:ind w:left="360" w:hanging="360"/>
        <w:rPr>
          <w:rFonts w:ascii="Times New Roman" w:hAnsi="Times New Roman" w:cs="Times New Roman"/>
          <w:sz w:val="24"/>
          <w:szCs w:val="24"/>
        </w:rPr>
      </w:pPr>
    </w:p>
    <w:p w:rsidR="00782D1E" w:rsidRDefault="00782D1E"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Lee, J., Phillips, R.L. </w:t>
      </w:r>
      <w:r w:rsidR="00D62F33">
        <w:rPr>
          <w:rFonts w:ascii="Times New Roman" w:hAnsi="Times New Roman" w:cs="Times New Roman"/>
          <w:sz w:val="24"/>
          <w:szCs w:val="24"/>
        </w:rPr>
        <w:t>(</w:t>
      </w:r>
      <w:r>
        <w:rPr>
          <w:rFonts w:ascii="Times New Roman" w:hAnsi="Times New Roman" w:cs="Times New Roman"/>
          <w:sz w:val="24"/>
          <w:szCs w:val="24"/>
        </w:rPr>
        <w:t>1987</w:t>
      </w:r>
      <w:r w:rsidR="00D62F33">
        <w:rPr>
          <w:rFonts w:ascii="Times New Roman" w:hAnsi="Times New Roman" w:cs="Times New Roman"/>
          <w:sz w:val="24"/>
          <w:szCs w:val="24"/>
        </w:rPr>
        <w:t>)</w:t>
      </w:r>
      <w:r>
        <w:rPr>
          <w:rFonts w:ascii="Times New Roman" w:hAnsi="Times New Roman" w:cs="Times New Roman"/>
          <w:sz w:val="24"/>
          <w:szCs w:val="24"/>
        </w:rPr>
        <w:t xml:space="preserve"> Genomic rearrangements in maize induced by tissue culture. Genome</w:t>
      </w:r>
      <w:r w:rsidR="00D62F33">
        <w:rPr>
          <w:rFonts w:ascii="Times New Roman" w:hAnsi="Times New Roman" w:cs="Times New Roman"/>
          <w:sz w:val="24"/>
          <w:szCs w:val="24"/>
        </w:rPr>
        <w:t>,</w:t>
      </w:r>
      <w:r>
        <w:rPr>
          <w:rFonts w:ascii="Times New Roman" w:hAnsi="Times New Roman" w:cs="Times New Roman"/>
          <w:sz w:val="24"/>
          <w:szCs w:val="24"/>
        </w:rPr>
        <w:t xml:space="preserve"> 29</w:t>
      </w:r>
      <w:r w:rsidR="00D62F33">
        <w:rPr>
          <w:rFonts w:ascii="Times New Roman" w:hAnsi="Times New Roman" w:cs="Times New Roman"/>
          <w:sz w:val="24"/>
          <w:szCs w:val="24"/>
        </w:rPr>
        <w:t>:</w:t>
      </w:r>
      <w:r>
        <w:rPr>
          <w:rFonts w:ascii="Times New Roman" w:hAnsi="Times New Roman" w:cs="Times New Roman"/>
          <w:sz w:val="24"/>
          <w:szCs w:val="24"/>
        </w:rPr>
        <w:t xml:space="preserve"> 122-128.</w:t>
      </w:r>
    </w:p>
    <w:p w:rsidR="00D56CFA" w:rsidRDefault="00D56CFA" w:rsidP="005A51D1">
      <w:pPr>
        <w:spacing w:after="0" w:line="480" w:lineRule="auto"/>
        <w:ind w:left="360" w:hanging="360"/>
        <w:rPr>
          <w:rFonts w:ascii="Times New Roman" w:hAnsi="Times New Roman" w:cs="Times New Roman"/>
          <w:sz w:val="24"/>
          <w:szCs w:val="24"/>
        </w:rPr>
      </w:pPr>
    </w:p>
    <w:p w:rsidR="0032689A" w:rsidRDefault="0032689A" w:rsidP="00D62F33">
      <w:pPr>
        <w:spacing w:after="0" w:line="480" w:lineRule="auto"/>
        <w:rPr>
          <w:rFonts w:ascii="Times New Roman" w:hAnsi="Times New Roman" w:cs="Times New Roman"/>
          <w:sz w:val="24"/>
          <w:szCs w:val="24"/>
        </w:rPr>
      </w:pPr>
      <w:commentRangeStart w:id="28"/>
      <w:proofErr w:type="spellStart"/>
      <w:r>
        <w:rPr>
          <w:rFonts w:ascii="Times New Roman" w:hAnsi="Times New Roman" w:cs="Times New Roman"/>
          <w:sz w:val="24"/>
          <w:szCs w:val="24"/>
        </w:rPr>
        <w:t>Maniatis</w:t>
      </w:r>
      <w:proofErr w:type="spellEnd"/>
      <w:r>
        <w:rPr>
          <w:rFonts w:ascii="Times New Roman" w:hAnsi="Times New Roman" w:cs="Times New Roman"/>
          <w:sz w:val="24"/>
          <w:szCs w:val="24"/>
        </w:rPr>
        <w:t xml:space="preserve">, R., Fritsch, E.F., </w:t>
      </w:r>
      <w:proofErr w:type="spellStart"/>
      <w:r>
        <w:rPr>
          <w:rFonts w:ascii="Times New Roman" w:hAnsi="Times New Roman" w:cs="Times New Roman"/>
          <w:sz w:val="24"/>
          <w:szCs w:val="24"/>
        </w:rPr>
        <w:t>Sambrook</w:t>
      </w:r>
      <w:proofErr w:type="spellEnd"/>
      <w:r>
        <w:rPr>
          <w:rFonts w:ascii="Times New Roman" w:hAnsi="Times New Roman" w:cs="Times New Roman"/>
          <w:sz w:val="24"/>
          <w:szCs w:val="24"/>
        </w:rPr>
        <w:t xml:space="preserve">, J. </w:t>
      </w:r>
      <w:r w:rsidR="00D62F33">
        <w:rPr>
          <w:rFonts w:ascii="Times New Roman" w:hAnsi="Times New Roman" w:cs="Times New Roman"/>
          <w:sz w:val="24"/>
          <w:szCs w:val="24"/>
        </w:rPr>
        <w:t>(</w:t>
      </w:r>
      <w:r>
        <w:rPr>
          <w:rFonts w:ascii="Times New Roman" w:hAnsi="Times New Roman" w:cs="Times New Roman"/>
          <w:sz w:val="24"/>
          <w:szCs w:val="24"/>
        </w:rPr>
        <w:t>1982</w:t>
      </w:r>
      <w:r w:rsidR="00D62F33">
        <w:rPr>
          <w:rFonts w:ascii="Times New Roman" w:hAnsi="Times New Roman" w:cs="Times New Roman"/>
          <w:sz w:val="24"/>
          <w:szCs w:val="24"/>
        </w:rPr>
        <w:t>)</w:t>
      </w:r>
      <w:r>
        <w:rPr>
          <w:rFonts w:ascii="Times New Roman" w:hAnsi="Times New Roman" w:cs="Times New Roman"/>
          <w:sz w:val="24"/>
          <w:szCs w:val="24"/>
        </w:rPr>
        <w:t xml:space="preserve"> </w:t>
      </w:r>
      <w:commentRangeEnd w:id="28"/>
      <w:r w:rsidR="00477DF4">
        <w:rPr>
          <w:rStyle w:val="CommentReference"/>
        </w:rPr>
        <w:commentReference w:id="28"/>
      </w:r>
      <w:r>
        <w:rPr>
          <w:rFonts w:ascii="Times New Roman" w:hAnsi="Times New Roman" w:cs="Times New Roman"/>
          <w:sz w:val="24"/>
          <w:szCs w:val="24"/>
        </w:rPr>
        <w:t xml:space="preserve">Molecular cloning. </w:t>
      </w:r>
      <w:proofErr w:type="gramStart"/>
      <w:r>
        <w:rPr>
          <w:rFonts w:ascii="Times New Roman" w:hAnsi="Times New Roman" w:cs="Times New Roman"/>
          <w:sz w:val="24"/>
          <w:szCs w:val="24"/>
        </w:rPr>
        <w:t>A laboratory manual.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Cold Spring Harbor Laboratory, New York, NY.</w:t>
      </w:r>
      <w:proofErr w:type="gramEnd"/>
    </w:p>
    <w:p w:rsidR="00D56CFA" w:rsidRDefault="00D56CFA" w:rsidP="005A51D1">
      <w:pPr>
        <w:spacing w:after="0" w:line="480" w:lineRule="auto"/>
        <w:ind w:left="360" w:hanging="360"/>
        <w:rPr>
          <w:rFonts w:ascii="Times New Roman" w:hAnsi="Times New Roman" w:cs="Times New Roman"/>
          <w:sz w:val="24"/>
          <w:szCs w:val="24"/>
        </w:rPr>
      </w:pPr>
    </w:p>
    <w:p w:rsidR="0032689A" w:rsidRDefault="0032689A" w:rsidP="00D62F3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Murashige</w:t>
      </w:r>
      <w:proofErr w:type="gramStart"/>
      <w:r>
        <w:rPr>
          <w:rFonts w:ascii="Times New Roman" w:hAnsi="Times New Roman" w:cs="Times New Roman"/>
          <w:sz w:val="24"/>
          <w:szCs w:val="24"/>
        </w:rPr>
        <w:t>,</w:t>
      </w:r>
      <w:r w:rsidRPr="008621CD">
        <w:rPr>
          <w:rFonts w:ascii="Times New Roman" w:hAnsi="Times New Roman" w:cs="Times New Roman"/>
          <w:sz w:val="24"/>
          <w:szCs w:val="24"/>
        </w:rPr>
        <w:t>T</w:t>
      </w:r>
      <w:proofErr w:type="spellEnd"/>
      <w:proofErr w:type="gramEnd"/>
      <w:r w:rsidRPr="008621CD">
        <w:rPr>
          <w:rFonts w:ascii="Times New Roman" w:hAnsi="Times New Roman" w:cs="Times New Roman"/>
          <w:sz w:val="24"/>
          <w:szCs w:val="24"/>
        </w:rPr>
        <w:t xml:space="preserve">., </w:t>
      </w:r>
      <w:proofErr w:type="spellStart"/>
      <w:r w:rsidRPr="008621CD">
        <w:rPr>
          <w:rFonts w:ascii="Times New Roman" w:hAnsi="Times New Roman" w:cs="Times New Roman"/>
          <w:sz w:val="24"/>
          <w:szCs w:val="24"/>
        </w:rPr>
        <w:t>Skoog</w:t>
      </w:r>
      <w:proofErr w:type="spellEnd"/>
      <w:r w:rsidRPr="008621CD">
        <w:rPr>
          <w:rFonts w:ascii="Times New Roman" w:hAnsi="Times New Roman" w:cs="Times New Roman"/>
          <w:sz w:val="24"/>
          <w:szCs w:val="24"/>
        </w:rPr>
        <w:t xml:space="preserve">, F.  </w:t>
      </w:r>
      <w:proofErr w:type="gramStart"/>
      <w:r w:rsidR="00D62F33">
        <w:rPr>
          <w:rFonts w:ascii="Times New Roman" w:hAnsi="Times New Roman" w:cs="Times New Roman"/>
          <w:sz w:val="24"/>
          <w:szCs w:val="24"/>
        </w:rPr>
        <w:t>(</w:t>
      </w:r>
      <w:r w:rsidRPr="008621CD">
        <w:rPr>
          <w:rFonts w:ascii="Times New Roman" w:hAnsi="Times New Roman" w:cs="Times New Roman"/>
          <w:sz w:val="24"/>
          <w:szCs w:val="24"/>
        </w:rPr>
        <w:t>1962</w:t>
      </w:r>
      <w:r w:rsidR="00D62F33">
        <w:rPr>
          <w:rFonts w:ascii="Times New Roman" w:hAnsi="Times New Roman" w:cs="Times New Roman"/>
          <w:sz w:val="24"/>
          <w:szCs w:val="24"/>
        </w:rPr>
        <w:t>)</w:t>
      </w:r>
      <w:r>
        <w:rPr>
          <w:rFonts w:ascii="Times New Roman" w:hAnsi="Times New Roman" w:cs="Times New Roman"/>
          <w:sz w:val="24"/>
          <w:szCs w:val="24"/>
        </w:rPr>
        <w:t xml:space="preserve"> A revised medium for rapid growth and bioassays with tobacco tissue cultures.</w:t>
      </w:r>
      <w:proofErr w:type="gramEnd"/>
      <w:r w:rsidRPr="008621CD">
        <w:rPr>
          <w:rFonts w:ascii="Times New Roman" w:hAnsi="Times New Roman" w:cs="Times New Roman"/>
          <w:sz w:val="24"/>
          <w:szCs w:val="24"/>
        </w:rPr>
        <w:t xml:space="preserve"> Physiol. Plant.</w:t>
      </w:r>
      <w:r w:rsidR="00D62F33">
        <w:rPr>
          <w:rFonts w:ascii="Times New Roman" w:hAnsi="Times New Roman" w:cs="Times New Roman"/>
          <w:sz w:val="24"/>
          <w:szCs w:val="24"/>
        </w:rPr>
        <w:t>,</w:t>
      </w:r>
      <w:r>
        <w:rPr>
          <w:rFonts w:ascii="Times New Roman" w:hAnsi="Times New Roman" w:cs="Times New Roman"/>
          <w:sz w:val="24"/>
          <w:szCs w:val="24"/>
        </w:rPr>
        <w:t xml:space="preserve"> 15</w:t>
      </w:r>
      <w:r w:rsidR="00D62F33">
        <w:rPr>
          <w:rFonts w:ascii="Times New Roman" w:hAnsi="Times New Roman" w:cs="Times New Roman"/>
          <w:sz w:val="24"/>
          <w:szCs w:val="24"/>
        </w:rPr>
        <w:t>:</w:t>
      </w:r>
      <w:r>
        <w:rPr>
          <w:rFonts w:ascii="Times New Roman" w:hAnsi="Times New Roman" w:cs="Times New Roman"/>
          <w:sz w:val="24"/>
          <w:szCs w:val="24"/>
        </w:rPr>
        <w:t xml:space="preserve"> 473-492.</w:t>
      </w:r>
      <w:r w:rsidRPr="008621CD">
        <w:rPr>
          <w:rFonts w:ascii="Times New Roman" w:hAnsi="Times New Roman" w:cs="Times New Roman"/>
          <w:sz w:val="24"/>
          <w:szCs w:val="24"/>
        </w:rPr>
        <w:t xml:space="preserve"> </w:t>
      </w:r>
    </w:p>
    <w:p w:rsidR="00D56CFA" w:rsidRDefault="00D56CFA" w:rsidP="005A51D1">
      <w:pPr>
        <w:spacing w:after="0" w:line="480" w:lineRule="auto"/>
        <w:ind w:left="360" w:hanging="360"/>
        <w:rPr>
          <w:rFonts w:ascii="Times New Roman" w:hAnsi="Times New Roman" w:cs="Times New Roman"/>
          <w:sz w:val="24"/>
          <w:szCs w:val="24"/>
        </w:rPr>
      </w:pPr>
    </w:p>
    <w:p w:rsidR="004106CF" w:rsidRDefault="004106CF" w:rsidP="00D62F33">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t>Park</w:t>
      </w:r>
      <w:r w:rsidR="00362BF5">
        <w:rPr>
          <w:rFonts w:ascii="Times New Roman" w:hAnsi="Times New Roman" w:cs="Times New Roman"/>
          <w:sz w:val="24"/>
          <w:szCs w:val="24"/>
        </w:rPr>
        <w:t xml:space="preserve">, W.Y., Murthy, H.N., </w:t>
      </w:r>
      <w:proofErr w:type="spellStart"/>
      <w:r w:rsidR="00362BF5">
        <w:rPr>
          <w:rFonts w:ascii="Times New Roman" w:hAnsi="Times New Roman" w:cs="Times New Roman"/>
          <w:sz w:val="24"/>
          <w:szCs w:val="24"/>
        </w:rPr>
        <w:t>Chakrabarthy</w:t>
      </w:r>
      <w:proofErr w:type="spellEnd"/>
      <w:r w:rsidR="00362BF5">
        <w:rPr>
          <w:rFonts w:ascii="Times New Roman" w:hAnsi="Times New Roman" w:cs="Times New Roman"/>
          <w:sz w:val="24"/>
          <w:szCs w:val="24"/>
        </w:rPr>
        <w:t xml:space="preserve">, D., </w:t>
      </w:r>
      <w:proofErr w:type="spellStart"/>
      <w:r w:rsidR="00362BF5">
        <w:rPr>
          <w:rFonts w:ascii="Times New Roman" w:hAnsi="Times New Roman" w:cs="Times New Roman"/>
          <w:sz w:val="24"/>
          <w:szCs w:val="24"/>
        </w:rPr>
        <w:t>Paek</w:t>
      </w:r>
      <w:proofErr w:type="spellEnd"/>
      <w:r w:rsidR="00362BF5">
        <w:rPr>
          <w:rFonts w:ascii="Times New Roman" w:hAnsi="Times New Roman" w:cs="Times New Roman"/>
          <w:sz w:val="24"/>
          <w:szCs w:val="24"/>
        </w:rPr>
        <w:t>, K.Y.</w:t>
      </w:r>
      <w:r>
        <w:rPr>
          <w:rFonts w:ascii="Times New Roman" w:hAnsi="Times New Roman" w:cs="Times New Roman"/>
          <w:sz w:val="24"/>
          <w:szCs w:val="24"/>
        </w:rPr>
        <w:t xml:space="preserve"> </w:t>
      </w:r>
      <w:ins w:id="29" w:author="REV1" w:date="2014-02-27T10:48:00Z">
        <w:r w:rsidR="00477DF4">
          <w:rPr>
            <w:rFonts w:ascii="Times New Roman" w:hAnsi="Times New Roman" w:cs="Times New Roman"/>
            <w:sz w:val="24"/>
            <w:szCs w:val="24"/>
          </w:rPr>
          <w:t>(</w:t>
        </w:r>
      </w:ins>
      <w:r>
        <w:rPr>
          <w:rFonts w:ascii="Times New Roman" w:hAnsi="Times New Roman" w:cs="Times New Roman"/>
          <w:sz w:val="24"/>
          <w:szCs w:val="24"/>
        </w:rPr>
        <w:t>2009</w:t>
      </w:r>
      <w:ins w:id="30" w:author="REV1" w:date="2014-02-27T10:48:00Z">
        <w:r w:rsidR="00477DF4">
          <w:rPr>
            <w:rFonts w:ascii="Times New Roman" w:hAnsi="Times New Roman" w:cs="Times New Roman"/>
            <w:sz w:val="24"/>
            <w:szCs w:val="24"/>
          </w:rPr>
          <w:t>)</w:t>
        </w:r>
      </w:ins>
      <w:r>
        <w:rPr>
          <w:rFonts w:ascii="Times New Roman" w:hAnsi="Times New Roman" w:cs="Times New Roman"/>
          <w:sz w:val="24"/>
          <w:szCs w:val="24"/>
        </w:rPr>
        <w:t>.</w:t>
      </w:r>
      <w:r w:rsidR="00362BF5">
        <w:rPr>
          <w:rFonts w:ascii="Times New Roman" w:hAnsi="Times New Roman" w:cs="Times New Roman"/>
          <w:sz w:val="24"/>
          <w:szCs w:val="24"/>
        </w:rPr>
        <w:t xml:space="preserve">  </w:t>
      </w:r>
      <w:proofErr w:type="gramStart"/>
      <w:r w:rsidR="00362BF5">
        <w:rPr>
          <w:rFonts w:ascii="Times New Roman" w:hAnsi="Times New Roman" w:cs="Times New Roman"/>
          <w:sz w:val="24"/>
          <w:szCs w:val="24"/>
        </w:rPr>
        <w:t xml:space="preserve">Detection of epigenetic variation in tissue-culture-derived plants of </w:t>
      </w:r>
      <w:proofErr w:type="spellStart"/>
      <w:r w:rsidR="00362BF5" w:rsidRPr="00362BF5">
        <w:rPr>
          <w:rFonts w:ascii="Times New Roman" w:hAnsi="Times New Roman" w:cs="Times New Roman"/>
          <w:i/>
          <w:sz w:val="24"/>
          <w:szCs w:val="24"/>
        </w:rPr>
        <w:t>Doritaenopsis</w:t>
      </w:r>
      <w:proofErr w:type="spellEnd"/>
      <w:r w:rsidR="00362BF5">
        <w:rPr>
          <w:rFonts w:ascii="Times New Roman" w:hAnsi="Times New Roman" w:cs="Times New Roman"/>
          <w:sz w:val="24"/>
          <w:szCs w:val="24"/>
        </w:rPr>
        <w:t xml:space="preserve"> by methylation-sensitive amplification polymorphism (MSAP) analysis.</w:t>
      </w:r>
      <w:proofErr w:type="gramEnd"/>
      <w:r w:rsidR="00362BF5">
        <w:rPr>
          <w:rFonts w:ascii="Times New Roman" w:hAnsi="Times New Roman" w:cs="Times New Roman"/>
          <w:sz w:val="24"/>
          <w:szCs w:val="24"/>
        </w:rPr>
        <w:t xml:space="preserve"> </w:t>
      </w:r>
      <w:proofErr w:type="gramStart"/>
      <w:r w:rsidR="00362BF5">
        <w:rPr>
          <w:rFonts w:ascii="Times New Roman" w:hAnsi="Times New Roman" w:cs="Times New Roman"/>
          <w:sz w:val="24"/>
          <w:szCs w:val="24"/>
        </w:rPr>
        <w:t>In Vitro Cell.</w:t>
      </w:r>
      <w:proofErr w:type="gramEnd"/>
      <w:r w:rsidR="00362BF5">
        <w:rPr>
          <w:rFonts w:ascii="Times New Roman" w:hAnsi="Times New Roman" w:cs="Times New Roman"/>
          <w:sz w:val="24"/>
          <w:szCs w:val="24"/>
        </w:rPr>
        <w:t xml:space="preserve"> Dev. Biol.-Plant</w:t>
      </w:r>
      <w:r w:rsidR="00D62F33">
        <w:rPr>
          <w:rFonts w:ascii="Times New Roman" w:hAnsi="Times New Roman" w:cs="Times New Roman"/>
          <w:sz w:val="24"/>
          <w:szCs w:val="24"/>
        </w:rPr>
        <w:t>,</w:t>
      </w:r>
      <w:r w:rsidR="00362BF5">
        <w:rPr>
          <w:rFonts w:ascii="Times New Roman" w:hAnsi="Times New Roman" w:cs="Times New Roman"/>
          <w:sz w:val="24"/>
          <w:szCs w:val="24"/>
        </w:rPr>
        <w:t xml:space="preserve"> 45</w:t>
      </w:r>
      <w:r w:rsidR="00D62F33">
        <w:rPr>
          <w:rFonts w:ascii="Times New Roman" w:hAnsi="Times New Roman" w:cs="Times New Roman"/>
          <w:sz w:val="24"/>
          <w:szCs w:val="24"/>
        </w:rPr>
        <w:t>:</w:t>
      </w:r>
      <w:r w:rsidR="00362BF5">
        <w:rPr>
          <w:rFonts w:ascii="Times New Roman" w:hAnsi="Times New Roman" w:cs="Times New Roman"/>
          <w:sz w:val="24"/>
          <w:szCs w:val="24"/>
        </w:rPr>
        <w:t xml:space="preserve"> 104-108.</w:t>
      </w:r>
    </w:p>
    <w:p w:rsidR="00D56CFA" w:rsidRDefault="00D56CFA" w:rsidP="005A51D1">
      <w:pPr>
        <w:tabs>
          <w:tab w:val="left" w:pos="360"/>
        </w:tabs>
        <w:spacing w:after="0" w:line="480" w:lineRule="auto"/>
        <w:ind w:left="360" w:hanging="360"/>
        <w:rPr>
          <w:rFonts w:ascii="Times New Roman" w:hAnsi="Times New Roman" w:cs="Times New Roman"/>
          <w:sz w:val="24"/>
          <w:szCs w:val="24"/>
        </w:rPr>
      </w:pPr>
    </w:p>
    <w:p w:rsidR="00F76A30" w:rsidRDefault="00F76A30"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Phillips, R.L., </w:t>
      </w:r>
      <w:proofErr w:type="spellStart"/>
      <w:r>
        <w:rPr>
          <w:rFonts w:ascii="Times New Roman" w:hAnsi="Times New Roman" w:cs="Times New Roman"/>
          <w:sz w:val="24"/>
          <w:szCs w:val="24"/>
        </w:rPr>
        <w:t>Kaeppler</w:t>
      </w:r>
      <w:proofErr w:type="spellEnd"/>
      <w:r>
        <w:rPr>
          <w:rFonts w:ascii="Times New Roman" w:hAnsi="Times New Roman" w:cs="Times New Roman"/>
          <w:sz w:val="24"/>
          <w:szCs w:val="24"/>
        </w:rPr>
        <w:t xml:space="preserve">, S.M., </w:t>
      </w:r>
      <w:proofErr w:type="spellStart"/>
      <w:r>
        <w:rPr>
          <w:rFonts w:ascii="Times New Roman" w:hAnsi="Times New Roman" w:cs="Times New Roman"/>
          <w:sz w:val="24"/>
          <w:szCs w:val="24"/>
        </w:rPr>
        <w:t>Olhoft</w:t>
      </w:r>
      <w:proofErr w:type="spellEnd"/>
      <w:r>
        <w:rPr>
          <w:rFonts w:ascii="Times New Roman" w:hAnsi="Times New Roman" w:cs="Times New Roman"/>
          <w:sz w:val="24"/>
          <w:szCs w:val="24"/>
        </w:rPr>
        <w:t xml:space="preserve">, P. </w:t>
      </w:r>
      <w:r w:rsidR="00D62F33">
        <w:rPr>
          <w:rFonts w:ascii="Times New Roman" w:hAnsi="Times New Roman" w:cs="Times New Roman"/>
          <w:sz w:val="24"/>
          <w:szCs w:val="24"/>
        </w:rPr>
        <w:t>(</w:t>
      </w:r>
      <w:r>
        <w:rPr>
          <w:rFonts w:ascii="Times New Roman" w:hAnsi="Times New Roman" w:cs="Times New Roman"/>
          <w:sz w:val="24"/>
          <w:szCs w:val="24"/>
        </w:rPr>
        <w:t>1994</w:t>
      </w:r>
      <w:r w:rsidR="00D62F33">
        <w:rPr>
          <w:rFonts w:ascii="Times New Roman" w:hAnsi="Times New Roman" w:cs="Times New Roman"/>
          <w:sz w:val="24"/>
          <w:szCs w:val="24"/>
        </w:rPr>
        <w:t>)</w:t>
      </w:r>
      <w:r>
        <w:rPr>
          <w:rFonts w:ascii="Times New Roman" w:hAnsi="Times New Roman" w:cs="Times New Roman"/>
          <w:sz w:val="24"/>
          <w:szCs w:val="24"/>
        </w:rPr>
        <w:t xml:space="preserve"> Genetic instability of plant tissue cultures:  Breakdown of normal controls. Proc. Natl. Acad. Sci. USA</w:t>
      </w:r>
      <w:r w:rsidR="00D62F33">
        <w:rPr>
          <w:rFonts w:ascii="Times New Roman" w:hAnsi="Times New Roman" w:cs="Times New Roman"/>
          <w:sz w:val="24"/>
          <w:szCs w:val="24"/>
        </w:rPr>
        <w:t>,</w:t>
      </w:r>
      <w:r>
        <w:rPr>
          <w:rFonts w:ascii="Times New Roman" w:hAnsi="Times New Roman" w:cs="Times New Roman"/>
          <w:sz w:val="24"/>
          <w:szCs w:val="24"/>
        </w:rPr>
        <w:t xml:space="preserve"> 91</w:t>
      </w:r>
      <w:r w:rsidR="00D62F33">
        <w:rPr>
          <w:rFonts w:ascii="Times New Roman" w:hAnsi="Times New Roman" w:cs="Times New Roman"/>
          <w:sz w:val="24"/>
          <w:szCs w:val="24"/>
        </w:rPr>
        <w:t>:</w:t>
      </w:r>
      <w:r>
        <w:rPr>
          <w:rFonts w:ascii="Times New Roman" w:hAnsi="Times New Roman" w:cs="Times New Roman"/>
          <w:sz w:val="24"/>
          <w:szCs w:val="24"/>
        </w:rPr>
        <w:t xml:space="preserve"> 5222-5226.</w:t>
      </w:r>
    </w:p>
    <w:p w:rsidR="00D56CFA" w:rsidRDefault="00D56CFA" w:rsidP="005A51D1">
      <w:pPr>
        <w:spacing w:after="0" w:line="480" w:lineRule="auto"/>
        <w:ind w:left="360" w:hanging="360"/>
        <w:rPr>
          <w:rFonts w:ascii="Times New Roman" w:hAnsi="Times New Roman" w:cs="Times New Roman"/>
          <w:sz w:val="24"/>
          <w:szCs w:val="24"/>
        </w:rPr>
      </w:pPr>
    </w:p>
    <w:p w:rsidR="00A5792D" w:rsidRDefault="00A5792D"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Rajasekaran, K., Cary, J.W., Jacks, T.J., Stromberg, K.D., Cleveland, T.E. </w:t>
      </w:r>
      <w:r w:rsidR="00D62F33">
        <w:rPr>
          <w:rFonts w:ascii="Times New Roman" w:hAnsi="Times New Roman" w:cs="Times New Roman"/>
          <w:sz w:val="24"/>
          <w:szCs w:val="24"/>
        </w:rPr>
        <w:t>(</w:t>
      </w:r>
      <w:r>
        <w:rPr>
          <w:rFonts w:ascii="Times New Roman" w:hAnsi="Times New Roman" w:cs="Times New Roman"/>
          <w:sz w:val="24"/>
          <w:szCs w:val="24"/>
        </w:rPr>
        <w:t>2000</w:t>
      </w:r>
      <w:r w:rsidR="00D62F33">
        <w:rPr>
          <w:rFonts w:ascii="Times New Roman" w:hAnsi="Times New Roman" w:cs="Times New Roman"/>
          <w:sz w:val="24"/>
          <w:szCs w:val="24"/>
        </w:rPr>
        <w:t>)</w:t>
      </w:r>
      <w:r>
        <w:rPr>
          <w:rFonts w:ascii="Times New Roman" w:hAnsi="Times New Roman" w:cs="Times New Roman"/>
          <w:sz w:val="24"/>
          <w:szCs w:val="24"/>
        </w:rPr>
        <w:t xml:space="preserve"> Inhibition of fungal growth in </w:t>
      </w:r>
      <w:proofErr w:type="spellStart"/>
      <w:r>
        <w:rPr>
          <w:rFonts w:ascii="Times New Roman" w:hAnsi="Times New Roman" w:cs="Times New Roman"/>
          <w:sz w:val="24"/>
          <w:szCs w:val="24"/>
        </w:rPr>
        <w:t>planta</w:t>
      </w:r>
      <w:proofErr w:type="spellEnd"/>
      <w:r>
        <w:rPr>
          <w:rFonts w:ascii="Times New Roman" w:hAnsi="Times New Roman" w:cs="Times New Roman"/>
          <w:sz w:val="24"/>
          <w:szCs w:val="24"/>
        </w:rPr>
        <w:t xml:space="preserve"> and in vitro by transgenic tobacco expressing a bacterial </w:t>
      </w:r>
      <w:proofErr w:type="spellStart"/>
      <w:r>
        <w:rPr>
          <w:rFonts w:ascii="Times New Roman" w:hAnsi="Times New Roman" w:cs="Times New Roman"/>
          <w:sz w:val="24"/>
          <w:szCs w:val="24"/>
        </w:rPr>
        <w:t>nonheme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chloroperoxidase</w:t>
      </w:r>
      <w:proofErr w:type="spellEnd"/>
      <w:r>
        <w:rPr>
          <w:rFonts w:ascii="Times New Roman" w:hAnsi="Times New Roman" w:cs="Times New Roman"/>
          <w:sz w:val="24"/>
          <w:szCs w:val="24"/>
        </w:rPr>
        <w:t xml:space="preserve"> gene. Plant Cell Rep</w:t>
      </w:r>
      <w:r w:rsidR="00D62F33">
        <w:rPr>
          <w:rFonts w:ascii="Times New Roman" w:hAnsi="Times New Roman" w:cs="Times New Roman"/>
          <w:sz w:val="24"/>
          <w:szCs w:val="24"/>
        </w:rPr>
        <w:t>.,</w:t>
      </w:r>
      <w:r>
        <w:rPr>
          <w:rFonts w:ascii="Times New Roman" w:hAnsi="Times New Roman" w:cs="Times New Roman"/>
          <w:sz w:val="24"/>
          <w:szCs w:val="24"/>
        </w:rPr>
        <w:t xml:space="preserve"> 19</w:t>
      </w:r>
      <w:r w:rsidR="00D62F33">
        <w:rPr>
          <w:rFonts w:ascii="Times New Roman" w:hAnsi="Times New Roman" w:cs="Times New Roman"/>
          <w:sz w:val="24"/>
          <w:szCs w:val="24"/>
        </w:rPr>
        <w:t>:</w:t>
      </w:r>
      <w:r>
        <w:rPr>
          <w:rFonts w:ascii="Times New Roman" w:hAnsi="Times New Roman" w:cs="Times New Roman"/>
          <w:sz w:val="24"/>
          <w:szCs w:val="24"/>
        </w:rPr>
        <w:t xml:space="preserve"> 333-338.</w:t>
      </w:r>
    </w:p>
    <w:p w:rsidR="00D56CFA" w:rsidRDefault="00D56CFA" w:rsidP="005A51D1">
      <w:pPr>
        <w:spacing w:after="0" w:line="480" w:lineRule="auto"/>
        <w:ind w:left="360" w:hanging="360"/>
        <w:rPr>
          <w:rFonts w:ascii="Times New Roman" w:hAnsi="Times New Roman" w:cs="Times New Roman"/>
          <w:sz w:val="24"/>
          <w:szCs w:val="24"/>
        </w:rPr>
      </w:pPr>
    </w:p>
    <w:p w:rsidR="00A872B3" w:rsidRDefault="00A872B3"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Rajasekaran, K., Cary, J.W., </w:t>
      </w:r>
      <w:proofErr w:type="spellStart"/>
      <w:r>
        <w:rPr>
          <w:rFonts w:ascii="Times New Roman" w:hAnsi="Times New Roman" w:cs="Times New Roman"/>
          <w:sz w:val="24"/>
          <w:szCs w:val="24"/>
        </w:rPr>
        <w:t>Jaynes</w:t>
      </w:r>
      <w:proofErr w:type="spellEnd"/>
      <w:r>
        <w:rPr>
          <w:rFonts w:ascii="Times New Roman" w:hAnsi="Times New Roman" w:cs="Times New Roman"/>
          <w:sz w:val="24"/>
          <w:szCs w:val="24"/>
        </w:rPr>
        <w:t xml:space="preserve">, J.M., Cleveland, T.E. </w:t>
      </w:r>
      <w:r w:rsidR="00D62F33">
        <w:rPr>
          <w:rFonts w:ascii="Times New Roman" w:hAnsi="Times New Roman" w:cs="Times New Roman"/>
          <w:sz w:val="24"/>
          <w:szCs w:val="24"/>
        </w:rPr>
        <w:t>(</w:t>
      </w:r>
      <w:r>
        <w:rPr>
          <w:rFonts w:ascii="Times New Roman" w:hAnsi="Times New Roman" w:cs="Times New Roman"/>
          <w:sz w:val="24"/>
          <w:szCs w:val="24"/>
        </w:rPr>
        <w:t>2005</w:t>
      </w:r>
      <w:r w:rsidR="00D62F33">
        <w:rPr>
          <w:rFonts w:ascii="Times New Roman" w:hAnsi="Times New Roman" w:cs="Times New Roman"/>
          <w:sz w:val="24"/>
          <w:szCs w:val="24"/>
        </w:rPr>
        <w:t>)</w:t>
      </w:r>
      <w:r>
        <w:rPr>
          <w:rFonts w:ascii="Times New Roman" w:hAnsi="Times New Roman" w:cs="Times New Roman"/>
          <w:sz w:val="24"/>
          <w:szCs w:val="24"/>
        </w:rPr>
        <w:t xml:space="preserve"> Disease resistance conferred by the expression of a gene encoding a synthetic peptide in transgenic cotton (</w:t>
      </w:r>
      <w:proofErr w:type="spellStart"/>
      <w:r w:rsidRPr="00A872B3">
        <w:rPr>
          <w:rFonts w:ascii="Times New Roman" w:hAnsi="Times New Roman" w:cs="Times New Roman"/>
          <w:i/>
          <w:sz w:val="24"/>
          <w:szCs w:val="24"/>
        </w:rPr>
        <w:t>Gossypium</w:t>
      </w:r>
      <w:proofErr w:type="spellEnd"/>
      <w:r w:rsidRPr="00A872B3">
        <w:rPr>
          <w:rFonts w:ascii="Times New Roman" w:hAnsi="Times New Roman" w:cs="Times New Roman"/>
          <w:i/>
          <w:sz w:val="24"/>
          <w:szCs w:val="24"/>
        </w:rPr>
        <w:t xml:space="preserve"> </w:t>
      </w:r>
      <w:proofErr w:type="spellStart"/>
      <w:r w:rsidRPr="00A872B3">
        <w:rPr>
          <w:rFonts w:ascii="Times New Roman" w:hAnsi="Times New Roman" w:cs="Times New Roman"/>
          <w:i/>
          <w:sz w:val="24"/>
          <w:szCs w:val="24"/>
        </w:rPr>
        <w:t>hirstum</w:t>
      </w:r>
      <w:proofErr w:type="spellEnd"/>
      <w:r>
        <w:rPr>
          <w:rFonts w:ascii="Times New Roman" w:hAnsi="Times New Roman" w:cs="Times New Roman"/>
          <w:sz w:val="24"/>
          <w:szCs w:val="24"/>
        </w:rPr>
        <w:t xml:space="preserve"> L.) plants. </w:t>
      </w:r>
      <w:proofErr w:type="gramStart"/>
      <w:r>
        <w:rPr>
          <w:rFonts w:ascii="Times New Roman" w:hAnsi="Times New Roman" w:cs="Times New Roman"/>
          <w:sz w:val="24"/>
          <w:szCs w:val="24"/>
        </w:rPr>
        <w:t>Plant Biotech.</w:t>
      </w:r>
      <w:proofErr w:type="gramEnd"/>
      <w:r>
        <w:rPr>
          <w:rFonts w:ascii="Times New Roman" w:hAnsi="Times New Roman" w:cs="Times New Roman"/>
          <w:sz w:val="24"/>
          <w:szCs w:val="24"/>
        </w:rPr>
        <w:t xml:space="preserve"> J.</w:t>
      </w:r>
      <w:r w:rsidR="00D62F33">
        <w:rPr>
          <w:rFonts w:ascii="Times New Roman" w:hAnsi="Times New Roman" w:cs="Times New Roman"/>
          <w:sz w:val="24"/>
          <w:szCs w:val="24"/>
        </w:rPr>
        <w:t>, 3:</w:t>
      </w:r>
      <w:r>
        <w:rPr>
          <w:rFonts w:ascii="Times New Roman" w:hAnsi="Times New Roman" w:cs="Times New Roman"/>
          <w:sz w:val="24"/>
          <w:szCs w:val="24"/>
        </w:rPr>
        <w:t xml:space="preserve"> 545-554.</w:t>
      </w:r>
    </w:p>
    <w:p w:rsidR="00556F3B" w:rsidRDefault="00556F3B" w:rsidP="00D62F33">
      <w:pPr>
        <w:spacing w:after="0" w:line="480" w:lineRule="auto"/>
        <w:rPr>
          <w:rFonts w:ascii="Times New Roman" w:hAnsi="Times New Roman" w:cs="Times New Roman"/>
          <w:sz w:val="24"/>
          <w:szCs w:val="24"/>
        </w:rPr>
      </w:pPr>
    </w:p>
    <w:p w:rsidR="00556F3B" w:rsidRDefault="00C12F62" w:rsidP="00D62F33">
      <w:pPr>
        <w:tabs>
          <w:tab w:val="left" w:pos="0"/>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Remotti</w:t>
      </w:r>
      <w:proofErr w:type="spellEnd"/>
      <w:r>
        <w:rPr>
          <w:rFonts w:ascii="Times New Roman" w:hAnsi="Times New Roman" w:cs="Times New Roman"/>
          <w:sz w:val="24"/>
          <w:szCs w:val="24"/>
        </w:rPr>
        <w:t xml:space="preserve">, P.C. </w:t>
      </w:r>
      <w:r w:rsidR="00D62F33">
        <w:rPr>
          <w:rFonts w:ascii="Times New Roman" w:hAnsi="Times New Roman" w:cs="Times New Roman"/>
          <w:sz w:val="24"/>
          <w:szCs w:val="24"/>
        </w:rPr>
        <w:t>(</w:t>
      </w:r>
      <w:r>
        <w:rPr>
          <w:rFonts w:ascii="Times New Roman" w:hAnsi="Times New Roman" w:cs="Times New Roman"/>
          <w:sz w:val="24"/>
          <w:szCs w:val="24"/>
        </w:rPr>
        <w:t>1995</w:t>
      </w:r>
      <w:r w:rsidR="00D62F33">
        <w:rPr>
          <w:rFonts w:ascii="Times New Roman" w:hAnsi="Times New Roman" w:cs="Times New Roman"/>
          <w:sz w:val="24"/>
          <w:szCs w:val="24"/>
        </w:rPr>
        <w:t>)</w:t>
      </w:r>
      <w:r>
        <w:rPr>
          <w:rFonts w:ascii="Times New Roman" w:hAnsi="Times New Roman" w:cs="Times New Roman"/>
          <w:sz w:val="24"/>
          <w:szCs w:val="24"/>
        </w:rPr>
        <w:t xml:space="preserve"> Primary and secondary embryogenesis from cell suspension cultures of </w:t>
      </w:r>
      <w:r w:rsidRPr="004C4E10">
        <w:rPr>
          <w:rFonts w:ascii="Times New Roman" w:hAnsi="Times New Roman" w:cs="Times New Roman"/>
          <w:i/>
          <w:sz w:val="24"/>
          <w:szCs w:val="24"/>
        </w:rPr>
        <w:t>Gladiolus</w:t>
      </w:r>
      <w:r>
        <w:rPr>
          <w:rFonts w:ascii="Times New Roman" w:hAnsi="Times New Roman" w:cs="Times New Roman"/>
          <w:sz w:val="24"/>
          <w:szCs w:val="24"/>
        </w:rPr>
        <w:t>. Plant Sci.</w:t>
      </w:r>
      <w:r w:rsidR="00D62F33">
        <w:rPr>
          <w:rFonts w:ascii="Times New Roman" w:hAnsi="Times New Roman" w:cs="Times New Roman"/>
          <w:sz w:val="24"/>
          <w:szCs w:val="24"/>
        </w:rPr>
        <w:t>,</w:t>
      </w:r>
      <w:r>
        <w:rPr>
          <w:rFonts w:ascii="Times New Roman" w:hAnsi="Times New Roman" w:cs="Times New Roman"/>
          <w:sz w:val="24"/>
          <w:szCs w:val="24"/>
        </w:rPr>
        <w:t xml:space="preserve"> 107</w:t>
      </w:r>
      <w:r w:rsidR="00D62F33">
        <w:rPr>
          <w:rFonts w:ascii="Times New Roman" w:hAnsi="Times New Roman" w:cs="Times New Roman"/>
          <w:sz w:val="24"/>
          <w:szCs w:val="24"/>
        </w:rPr>
        <w:t>:</w:t>
      </w:r>
      <w:r>
        <w:rPr>
          <w:rFonts w:ascii="Times New Roman" w:hAnsi="Times New Roman" w:cs="Times New Roman"/>
          <w:sz w:val="24"/>
          <w:szCs w:val="24"/>
        </w:rPr>
        <w:t xml:space="preserve"> 205-214.</w:t>
      </w:r>
    </w:p>
    <w:p w:rsidR="004C4E10" w:rsidRDefault="001B4635" w:rsidP="00D62F33">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Remotti</w:t>
      </w:r>
      <w:r w:rsidR="004C4E10">
        <w:rPr>
          <w:rFonts w:ascii="Times New Roman" w:hAnsi="Times New Roman" w:cs="Times New Roman"/>
          <w:sz w:val="24"/>
          <w:szCs w:val="24"/>
        </w:rPr>
        <w:t xml:space="preserve">, P.C., Loffler, H.J.M., Van </w:t>
      </w:r>
      <w:proofErr w:type="spellStart"/>
      <w:r w:rsidR="004C4E10">
        <w:rPr>
          <w:rFonts w:ascii="Times New Roman" w:hAnsi="Times New Roman" w:cs="Times New Roman"/>
          <w:sz w:val="24"/>
          <w:szCs w:val="24"/>
        </w:rPr>
        <w:t>V</w:t>
      </w:r>
      <w:r w:rsidR="00D15596">
        <w:rPr>
          <w:rFonts w:ascii="Times New Roman" w:hAnsi="Times New Roman" w:cs="Times New Roman"/>
          <w:sz w:val="24"/>
          <w:szCs w:val="24"/>
        </w:rPr>
        <w:t>loten</w:t>
      </w:r>
      <w:proofErr w:type="spellEnd"/>
      <w:r w:rsidR="00D15596">
        <w:rPr>
          <w:rFonts w:ascii="Times New Roman" w:hAnsi="Times New Roman" w:cs="Times New Roman"/>
          <w:sz w:val="24"/>
          <w:szCs w:val="24"/>
        </w:rPr>
        <w:t xml:space="preserve">-Doting, L. </w:t>
      </w:r>
      <w:r w:rsidR="00D62F33">
        <w:rPr>
          <w:rFonts w:ascii="Times New Roman" w:hAnsi="Times New Roman" w:cs="Times New Roman"/>
          <w:sz w:val="24"/>
          <w:szCs w:val="24"/>
        </w:rPr>
        <w:t>(</w:t>
      </w:r>
      <w:r w:rsidR="00D15596">
        <w:rPr>
          <w:rFonts w:ascii="Times New Roman" w:hAnsi="Times New Roman" w:cs="Times New Roman"/>
          <w:sz w:val="24"/>
          <w:szCs w:val="24"/>
        </w:rPr>
        <w:t>1997</w:t>
      </w:r>
      <w:r w:rsidR="00D62F33">
        <w:rPr>
          <w:rFonts w:ascii="Times New Roman" w:hAnsi="Times New Roman" w:cs="Times New Roman"/>
          <w:sz w:val="24"/>
          <w:szCs w:val="24"/>
        </w:rPr>
        <w:t>)</w:t>
      </w:r>
      <w:r w:rsidR="004C4E10">
        <w:rPr>
          <w:rFonts w:ascii="Times New Roman" w:hAnsi="Times New Roman" w:cs="Times New Roman"/>
          <w:sz w:val="24"/>
          <w:szCs w:val="24"/>
        </w:rPr>
        <w:t xml:space="preserve"> Selection of cell-lines and regeneration of plants resistant to </w:t>
      </w:r>
      <w:proofErr w:type="spellStart"/>
      <w:r w:rsidR="004C4E10">
        <w:rPr>
          <w:rFonts w:ascii="Times New Roman" w:hAnsi="Times New Roman" w:cs="Times New Roman"/>
          <w:sz w:val="24"/>
          <w:szCs w:val="24"/>
        </w:rPr>
        <w:t>fusaric</w:t>
      </w:r>
      <w:proofErr w:type="spellEnd"/>
      <w:r w:rsidR="004C4E10">
        <w:rPr>
          <w:rFonts w:ascii="Times New Roman" w:hAnsi="Times New Roman" w:cs="Times New Roman"/>
          <w:sz w:val="24"/>
          <w:szCs w:val="24"/>
        </w:rPr>
        <w:t xml:space="preserve"> acid from </w:t>
      </w:r>
      <w:r w:rsidR="004C4E10" w:rsidRPr="004C4E10">
        <w:rPr>
          <w:rFonts w:ascii="Times New Roman" w:hAnsi="Times New Roman" w:cs="Times New Roman"/>
          <w:i/>
          <w:sz w:val="24"/>
          <w:szCs w:val="24"/>
        </w:rPr>
        <w:t>Gladiolus</w:t>
      </w:r>
      <w:r w:rsidR="004C4E10">
        <w:rPr>
          <w:rFonts w:ascii="Times New Roman" w:hAnsi="Times New Roman" w:cs="Times New Roman"/>
          <w:sz w:val="24"/>
          <w:szCs w:val="24"/>
        </w:rPr>
        <w:t xml:space="preserve"> </w:t>
      </w:r>
      <w:r w:rsidR="00E1185C" w:rsidRPr="00E1185C">
        <w:rPr>
          <w:rFonts w:ascii="Times New Roman" w:hAnsi="Times New Roman" w:cs="Times New Roman"/>
          <w:sz w:val="24"/>
          <w:szCs w:val="24"/>
        </w:rPr>
        <w:t>×</w:t>
      </w:r>
      <w:r w:rsidR="004C4E10">
        <w:rPr>
          <w:rFonts w:ascii="Times New Roman" w:hAnsi="Times New Roman" w:cs="Times New Roman"/>
          <w:sz w:val="24"/>
          <w:szCs w:val="24"/>
        </w:rPr>
        <w:t xml:space="preserve"> </w:t>
      </w:r>
      <w:proofErr w:type="spellStart"/>
      <w:r w:rsidR="004C4E10" w:rsidRPr="004C4E10">
        <w:rPr>
          <w:rFonts w:ascii="Times New Roman" w:hAnsi="Times New Roman" w:cs="Times New Roman"/>
          <w:i/>
          <w:sz w:val="24"/>
          <w:szCs w:val="24"/>
        </w:rPr>
        <w:t>grandiflorus</w:t>
      </w:r>
      <w:proofErr w:type="spellEnd"/>
      <w:r w:rsidR="004C4E10">
        <w:rPr>
          <w:rFonts w:ascii="Times New Roman" w:hAnsi="Times New Roman" w:cs="Times New Roman"/>
          <w:sz w:val="24"/>
          <w:szCs w:val="24"/>
        </w:rPr>
        <w:t xml:space="preserve"> cv. ‘Peter Pears’. </w:t>
      </w:r>
      <w:proofErr w:type="spellStart"/>
      <w:r w:rsidR="004C4E10">
        <w:rPr>
          <w:rFonts w:ascii="Times New Roman" w:hAnsi="Times New Roman" w:cs="Times New Roman"/>
          <w:sz w:val="24"/>
          <w:szCs w:val="24"/>
        </w:rPr>
        <w:t>Euphytica</w:t>
      </w:r>
      <w:proofErr w:type="spellEnd"/>
      <w:r w:rsidR="00D62F33">
        <w:rPr>
          <w:rFonts w:ascii="Times New Roman" w:hAnsi="Times New Roman" w:cs="Times New Roman"/>
          <w:sz w:val="24"/>
          <w:szCs w:val="24"/>
        </w:rPr>
        <w:t>,</w:t>
      </w:r>
      <w:r w:rsidR="004C4E10">
        <w:rPr>
          <w:rFonts w:ascii="Times New Roman" w:hAnsi="Times New Roman" w:cs="Times New Roman"/>
          <w:sz w:val="24"/>
          <w:szCs w:val="24"/>
        </w:rPr>
        <w:t xml:space="preserve"> 96</w:t>
      </w:r>
      <w:r w:rsidR="00D62F33">
        <w:rPr>
          <w:rFonts w:ascii="Times New Roman" w:hAnsi="Times New Roman" w:cs="Times New Roman"/>
          <w:sz w:val="24"/>
          <w:szCs w:val="24"/>
        </w:rPr>
        <w:t>:</w:t>
      </w:r>
      <w:r w:rsidR="004C4E10">
        <w:rPr>
          <w:rFonts w:ascii="Times New Roman" w:hAnsi="Times New Roman" w:cs="Times New Roman"/>
          <w:sz w:val="24"/>
          <w:szCs w:val="24"/>
        </w:rPr>
        <w:t xml:space="preserve"> 237-245.</w:t>
      </w:r>
    </w:p>
    <w:p w:rsidR="00D56CFA" w:rsidRDefault="00D56CFA" w:rsidP="005A51D1">
      <w:pPr>
        <w:spacing w:after="0" w:line="480" w:lineRule="auto"/>
        <w:ind w:left="360" w:hanging="360"/>
        <w:rPr>
          <w:rFonts w:ascii="Times New Roman" w:hAnsi="Times New Roman" w:cs="Times New Roman"/>
          <w:sz w:val="24"/>
          <w:szCs w:val="24"/>
        </w:rPr>
      </w:pPr>
    </w:p>
    <w:p w:rsidR="0032689A" w:rsidRDefault="0032689A" w:rsidP="00D62F33">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Sanford, J.C., Smith, F.D., Russell, J.A. </w:t>
      </w:r>
      <w:r w:rsidR="00D62F33">
        <w:rPr>
          <w:rFonts w:ascii="Times New Roman" w:hAnsi="Times New Roman" w:cs="Times New Roman"/>
          <w:sz w:val="24"/>
          <w:szCs w:val="24"/>
        </w:rPr>
        <w:t>(</w:t>
      </w:r>
      <w:r>
        <w:rPr>
          <w:rFonts w:ascii="Times New Roman" w:hAnsi="Times New Roman" w:cs="Times New Roman"/>
          <w:sz w:val="24"/>
          <w:szCs w:val="24"/>
        </w:rPr>
        <w:t>1993</w:t>
      </w:r>
      <w:r w:rsidR="00D62F33">
        <w:rPr>
          <w:rFonts w:ascii="Times New Roman" w:hAnsi="Times New Roman" w:cs="Times New Roman"/>
          <w:sz w:val="24"/>
          <w:szCs w:val="24"/>
        </w:rPr>
        <w:t>)</w:t>
      </w:r>
      <w:r>
        <w:rPr>
          <w:rFonts w:ascii="Times New Roman" w:hAnsi="Times New Roman" w:cs="Times New Roman"/>
          <w:sz w:val="24"/>
          <w:szCs w:val="24"/>
        </w:rPr>
        <w:t xml:space="preserve"> Optimizing the biolistic process for different biological applications.</w:t>
      </w:r>
      <w:proofErr w:type="gramEnd"/>
      <w:r>
        <w:rPr>
          <w:rFonts w:ascii="Times New Roman" w:hAnsi="Times New Roman" w:cs="Times New Roman"/>
          <w:sz w:val="24"/>
          <w:szCs w:val="24"/>
        </w:rPr>
        <w:t xml:space="preserve"> Methods </w:t>
      </w:r>
      <w:proofErr w:type="spellStart"/>
      <w:proofErr w:type="gramStart"/>
      <w:r>
        <w:rPr>
          <w:rFonts w:ascii="Times New Roman" w:hAnsi="Times New Roman" w:cs="Times New Roman"/>
          <w:sz w:val="24"/>
          <w:szCs w:val="24"/>
        </w:rPr>
        <w:t>Enzymol</w:t>
      </w:r>
      <w:proofErr w:type="spellEnd"/>
      <w:r>
        <w:rPr>
          <w:rFonts w:ascii="Times New Roman" w:hAnsi="Times New Roman" w:cs="Times New Roman"/>
          <w:sz w:val="24"/>
          <w:szCs w:val="24"/>
        </w:rPr>
        <w:t>.</w:t>
      </w:r>
      <w:r w:rsidR="00D62F33">
        <w:rPr>
          <w:rFonts w:ascii="Times New Roman" w:hAnsi="Times New Roman" w:cs="Times New Roman"/>
          <w:sz w:val="24"/>
          <w:szCs w:val="24"/>
        </w:rPr>
        <w:t>,</w:t>
      </w:r>
      <w:proofErr w:type="gramEnd"/>
      <w:r>
        <w:rPr>
          <w:rFonts w:ascii="Times New Roman" w:hAnsi="Times New Roman" w:cs="Times New Roman"/>
          <w:sz w:val="24"/>
          <w:szCs w:val="24"/>
        </w:rPr>
        <w:t xml:space="preserve"> 217</w:t>
      </w:r>
      <w:r w:rsidR="00D62F33">
        <w:rPr>
          <w:rFonts w:ascii="Times New Roman" w:hAnsi="Times New Roman" w:cs="Times New Roman"/>
          <w:sz w:val="24"/>
          <w:szCs w:val="24"/>
        </w:rPr>
        <w:t>:</w:t>
      </w:r>
      <w:r>
        <w:rPr>
          <w:rFonts w:ascii="Times New Roman" w:hAnsi="Times New Roman" w:cs="Times New Roman"/>
          <w:sz w:val="24"/>
          <w:szCs w:val="24"/>
        </w:rPr>
        <w:t xml:space="preserve"> 483-510. </w:t>
      </w:r>
    </w:p>
    <w:p w:rsidR="00D56CFA" w:rsidRDefault="00D56CFA" w:rsidP="005A51D1">
      <w:pPr>
        <w:spacing w:after="0" w:line="480" w:lineRule="auto"/>
        <w:ind w:left="360" w:hanging="360"/>
        <w:rPr>
          <w:rFonts w:ascii="Times New Roman" w:hAnsi="Times New Roman" w:cs="Times New Roman"/>
          <w:sz w:val="24"/>
          <w:szCs w:val="24"/>
        </w:rPr>
      </w:pPr>
    </w:p>
    <w:p w:rsidR="00A156A4" w:rsidRDefault="00A156A4"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Shu, Q.-y., Cui, H.-r., Ye, G.-y., Wu, D.-x., Xia, Y.-w., </w:t>
      </w:r>
      <w:proofErr w:type="gramStart"/>
      <w:r>
        <w:rPr>
          <w:rFonts w:ascii="Times New Roman" w:hAnsi="Times New Roman" w:cs="Times New Roman"/>
          <w:sz w:val="24"/>
          <w:szCs w:val="24"/>
        </w:rPr>
        <w:t>Gao</w:t>
      </w:r>
      <w:proofErr w:type="gramEnd"/>
      <w:r>
        <w:rPr>
          <w:rFonts w:ascii="Times New Roman" w:hAnsi="Times New Roman" w:cs="Times New Roman"/>
          <w:sz w:val="24"/>
          <w:szCs w:val="24"/>
        </w:rPr>
        <w:t xml:space="preserve">, M.-w., </w:t>
      </w:r>
      <w:proofErr w:type="spellStart"/>
      <w:r>
        <w:rPr>
          <w:rFonts w:ascii="Times New Roman" w:hAnsi="Times New Roman" w:cs="Times New Roman"/>
          <w:sz w:val="24"/>
          <w:szCs w:val="24"/>
        </w:rPr>
        <w:t>Altosaar</w:t>
      </w:r>
      <w:proofErr w:type="spellEnd"/>
      <w:r>
        <w:rPr>
          <w:rFonts w:ascii="Times New Roman" w:hAnsi="Times New Roman" w:cs="Times New Roman"/>
          <w:sz w:val="24"/>
          <w:szCs w:val="24"/>
        </w:rPr>
        <w:t xml:space="preserve">, I. </w:t>
      </w:r>
      <w:r w:rsidR="00D62F33">
        <w:rPr>
          <w:rFonts w:ascii="Times New Roman" w:hAnsi="Times New Roman" w:cs="Times New Roman"/>
          <w:sz w:val="24"/>
          <w:szCs w:val="24"/>
        </w:rPr>
        <w:t>(</w:t>
      </w:r>
      <w:r>
        <w:rPr>
          <w:rFonts w:ascii="Times New Roman" w:hAnsi="Times New Roman" w:cs="Times New Roman"/>
          <w:sz w:val="24"/>
          <w:szCs w:val="24"/>
        </w:rPr>
        <w:t>2002</w:t>
      </w:r>
      <w:r w:rsidR="00D62F33">
        <w:rPr>
          <w:rFonts w:ascii="Times New Roman" w:hAnsi="Times New Roman" w:cs="Times New Roman"/>
          <w:sz w:val="24"/>
          <w:szCs w:val="24"/>
        </w:rPr>
        <w:t>)</w:t>
      </w:r>
      <w:r>
        <w:rPr>
          <w:rFonts w:ascii="Times New Roman" w:hAnsi="Times New Roman" w:cs="Times New Roman"/>
          <w:sz w:val="24"/>
          <w:szCs w:val="24"/>
        </w:rPr>
        <w:t xml:space="preserve"> Agronomic and morphological characterization of </w:t>
      </w:r>
      <w:r w:rsidRPr="00A156A4">
        <w:rPr>
          <w:rFonts w:ascii="Times New Roman" w:hAnsi="Times New Roman" w:cs="Times New Roman"/>
          <w:i/>
          <w:sz w:val="24"/>
          <w:szCs w:val="24"/>
        </w:rPr>
        <w:t>Agrobacterium</w:t>
      </w:r>
      <w:r>
        <w:rPr>
          <w:rFonts w:ascii="Times New Roman" w:hAnsi="Times New Roman" w:cs="Times New Roman"/>
          <w:sz w:val="24"/>
          <w:szCs w:val="24"/>
        </w:rPr>
        <w:t>-transforme</w:t>
      </w:r>
      <w:r w:rsidR="00D62F33">
        <w:rPr>
          <w:rFonts w:ascii="Times New Roman" w:hAnsi="Times New Roman" w:cs="Times New Roman"/>
          <w:sz w:val="24"/>
          <w:szCs w:val="24"/>
        </w:rPr>
        <w:t xml:space="preserve">d </w:t>
      </w:r>
      <w:proofErr w:type="spellStart"/>
      <w:r w:rsidR="00D62F33">
        <w:rPr>
          <w:rFonts w:ascii="Times New Roman" w:hAnsi="Times New Roman" w:cs="Times New Roman"/>
          <w:sz w:val="24"/>
          <w:szCs w:val="24"/>
        </w:rPr>
        <w:t>Bt</w:t>
      </w:r>
      <w:proofErr w:type="spellEnd"/>
      <w:r w:rsidR="00D62F33">
        <w:rPr>
          <w:rFonts w:ascii="Times New Roman" w:hAnsi="Times New Roman" w:cs="Times New Roman"/>
          <w:sz w:val="24"/>
          <w:szCs w:val="24"/>
        </w:rPr>
        <w:t xml:space="preserve"> rice plants. </w:t>
      </w:r>
      <w:proofErr w:type="spellStart"/>
      <w:r w:rsidR="00D62F33">
        <w:rPr>
          <w:rFonts w:ascii="Times New Roman" w:hAnsi="Times New Roman" w:cs="Times New Roman"/>
          <w:sz w:val="24"/>
          <w:szCs w:val="24"/>
        </w:rPr>
        <w:t>Euphytica</w:t>
      </w:r>
      <w:proofErr w:type="spellEnd"/>
      <w:r w:rsidR="00D62F33">
        <w:rPr>
          <w:rFonts w:ascii="Times New Roman" w:hAnsi="Times New Roman" w:cs="Times New Roman"/>
          <w:sz w:val="24"/>
          <w:szCs w:val="24"/>
        </w:rPr>
        <w:t>, 127:</w:t>
      </w:r>
      <w:r>
        <w:rPr>
          <w:rFonts w:ascii="Times New Roman" w:hAnsi="Times New Roman" w:cs="Times New Roman"/>
          <w:sz w:val="24"/>
          <w:szCs w:val="24"/>
        </w:rPr>
        <w:t xml:space="preserve"> 345-352.</w:t>
      </w:r>
    </w:p>
    <w:p w:rsidR="00D56CFA" w:rsidRDefault="00D56CFA" w:rsidP="00D56CFA">
      <w:pPr>
        <w:spacing w:after="0" w:line="480" w:lineRule="auto"/>
        <w:rPr>
          <w:rFonts w:ascii="Times New Roman" w:hAnsi="Times New Roman" w:cs="Times New Roman"/>
          <w:sz w:val="24"/>
          <w:szCs w:val="24"/>
        </w:rPr>
      </w:pPr>
    </w:p>
    <w:p w:rsidR="00200D28" w:rsidRDefault="001B4635" w:rsidP="00D62F3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Stefaniak</w:t>
      </w:r>
      <w:proofErr w:type="spellEnd"/>
      <w:r w:rsidR="002C331C">
        <w:rPr>
          <w:rFonts w:ascii="Times New Roman" w:hAnsi="Times New Roman" w:cs="Times New Roman"/>
          <w:sz w:val="24"/>
          <w:szCs w:val="24"/>
        </w:rPr>
        <w:t xml:space="preserve">, B.  </w:t>
      </w:r>
      <w:proofErr w:type="gramStart"/>
      <w:r w:rsidR="00D62F33">
        <w:rPr>
          <w:rFonts w:ascii="Times New Roman" w:hAnsi="Times New Roman" w:cs="Times New Roman"/>
          <w:sz w:val="24"/>
          <w:szCs w:val="24"/>
        </w:rPr>
        <w:t>(</w:t>
      </w:r>
      <w:r>
        <w:rPr>
          <w:rFonts w:ascii="Times New Roman" w:hAnsi="Times New Roman" w:cs="Times New Roman"/>
          <w:sz w:val="24"/>
          <w:szCs w:val="24"/>
        </w:rPr>
        <w:t>1994</w:t>
      </w:r>
      <w:r w:rsidR="00D62F33">
        <w:rPr>
          <w:rFonts w:ascii="Times New Roman" w:hAnsi="Times New Roman" w:cs="Times New Roman"/>
          <w:sz w:val="24"/>
          <w:szCs w:val="24"/>
        </w:rPr>
        <w:t>)</w:t>
      </w:r>
      <w:r>
        <w:rPr>
          <w:rFonts w:ascii="Times New Roman" w:hAnsi="Times New Roman" w:cs="Times New Roman"/>
          <w:sz w:val="24"/>
          <w:szCs w:val="24"/>
        </w:rPr>
        <w:t xml:space="preserve"> Somatic embryogenesis and plant regeneration of Gladiolus</w:t>
      </w:r>
      <w:r w:rsidR="002C331C">
        <w:rPr>
          <w:rFonts w:ascii="Times New Roman" w:hAnsi="Times New Roman" w:cs="Times New Roman"/>
          <w:sz w:val="24"/>
          <w:szCs w:val="24"/>
        </w:rPr>
        <w:t xml:space="preserve"> (</w:t>
      </w:r>
      <w:r w:rsidR="002C331C" w:rsidRPr="002C331C">
        <w:rPr>
          <w:rFonts w:ascii="Times New Roman" w:hAnsi="Times New Roman" w:cs="Times New Roman"/>
          <w:i/>
          <w:sz w:val="24"/>
          <w:szCs w:val="24"/>
        </w:rPr>
        <w:t>Gladiolus</w:t>
      </w:r>
      <w:r w:rsidR="002C331C">
        <w:rPr>
          <w:rFonts w:ascii="Times New Roman" w:hAnsi="Times New Roman" w:cs="Times New Roman"/>
          <w:sz w:val="24"/>
          <w:szCs w:val="24"/>
        </w:rPr>
        <w:t xml:space="preserve"> </w:t>
      </w:r>
      <w:r w:rsidR="002C331C" w:rsidRPr="002C331C">
        <w:rPr>
          <w:rFonts w:ascii="Times New Roman" w:hAnsi="Times New Roman" w:cs="Times New Roman"/>
          <w:i/>
          <w:sz w:val="24"/>
          <w:szCs w:val="24"/>
        </w:rPr>
        <w:t>hort</w:t>
      </w:r>
      <w:r w:rsidR="002C331C">
        <w:rPr>
          <w:rFonts w:ascii="Times New Roman" w:hAnsi="Times New Roman" w:cs="Times New Roman"/>
          <w:sz w:val="24"/>
          <w:szCs w:val="24"/>
        </w:rPr>
        <w:t>.).</w:t>
      </w:r>
      <w:proofErr w:type="gramEnd"/>
      <w:r w:rsidR="002C331C">
        <w:rPr>
          <w:rFonts w:ascii="Times New Roman" w:hAnsi="Times New Roman" w:cs="Times New Roman"/>
          <w:sz w:val="24"/>
          <w:szCs w:val="24"/>
        </w:rPr>
        <w:t xml:space="preserve"> Plant Cell Rep.</w:t>
      </w:r>
      <w:r w:rsidR="00D62F33">
        <w:rPr>
          <w:rFonts w:ascii="Times New Roman" w:hAnsi="Times New Roman" w:cs="Times New Roman"/>
          <w:sz w:val="24"/>
          <w:szCs w:val="24"/>
        </w:rPr>
        <w:t>,</w:t>
      </w:r>
      <w:r w:rsidR="002C331C">
        <w:rPr>
          <w:rFonts w:ascii="Times New Roman" w:hAnsi="Times New Roman" w:cs="Times New Roman"/>
          <w:sz w:val="24"/>
          <w:szCs w:val="24"/>
        </w:rPr>
        <w:t xml:space="preserve"> 13</w:t>
      </w:r>
      <w:r w:rsidR="00D62F33">
        <w:rPr>
          <w:rFonts w:ascii="Times New Roman" w:hAnsi="Times New Roman" w:cs="Times New Roman"/>
          <w:sz w:val="24"/>
          <w:szCs w:val="24"/>
        </w:rPr>
        <w:t>:</w:t>
      </w:r>
      <w:r w:rsidR="002C331C">
        <w:rPr>
          <w:rFonts w:ascii="Times New Roman" w:hAnsi="Times New Roman" w:cs="Times New Roman"/>
          <w:sz w:val="24"/>
          <w:szCs w:val="24"/>
        </w:rPr>
        <w:t xml:space="preserve"> 386-389.</w:t>
      </w:r>
    </w:p>
    <w:p w:rsidR="00695E5B" w:rsidRDefault="00200D28" w:rsidP="005A51D1">
      <w:pPr>
        <w:spacing w:after="0" w:line="480" w:lineRule="auto"/>
        <w:rPr>
          <w:rFonts w:ascii="Times New Roman" w:hAnsi="Times New Roman" w:cs="Times New Roman"/>
          <w:b/>
          <w:sz w:val="24"/>
          <w:szCs w:val="24"/>
        </w:rPr>
      </w:pPr>
      <w:r>
        <w:rPr>
          <w:rFonts w:ascii="Times New Roman" w:hAnsi="Times New Roman" w:cs="Times New Roman"/>
          <w:sz w:val="24"/>
          <w:szCs w:val="24"/>
        </w:rPr>
        <w:br w:type="page"/>
      </w:r>
      <w:r w:rsidR="00695E5B" w:rsidRPr="00891CA7">
        <w:rPr>
          <w:rFonts w:ascii="Times New Roman" w:hAnsi="Times New Roman" w:cs="Times New Roman"/>
          <w:b/>
          <w:sz w:val="24"/>
          <w:szCs w:val="24"/>
        </w:rPr>
        <w:lastRenderedPageBreak/>
        <w:t xml:space="preserve"> </w:t>
      </w:r>
      <w:r w:rsidR="00610371">
        <w:rPr>
          <w:rFonts w:ascii="Times New Roman" w:hAnsi="Times New Roman" w:cs="Times New Roman"/>
          <w:b/>
          <w:sz w:val="24"/>
          <w:szCs w:val="24"/>
        </w:rPr>
        <w:t xml:space="preserve">FIGURE LEGENDS </w:t>
      </w:r>
    </w:p>
    <w:p w:rsidR="00695E5B" w:rsidRDefault="00695E5B" w:rsidP="005A51D1">
      <w:pPr>
        <w:spacing w:after="0" w:line="480" w:lineRule="auto"/>
        <w:rPr>
          <w:rFonts w:ascii="Times New Roman" w:hAnsi="Times New Roman" w:cs="Times New Roman"/>
          <w:sz w:val="24"/>
          <w:szCs w:val="24"/>
        </w:rPr>
      </w:pPr>
    </w:p>
    <w:p w:rsidR="005220D2"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1</w:t>
      </w:r>
      <w:r>
        <w:rPr>
          <w:rFonts w:ascii="Times New Roman" w:hAnsi="Times New Roman" w:cs="Times New Roman"/>
          <w:sz w:val="24"/>
          <w:szCs w:val="24"/>
        </w:rPr>
        <w:t>.</w:t>
      </w:r>
      <w:proofErr w:type="gramEnd"/>
      <w:r>
        <w:rPr>
          <w:rFonts w:ascii="Times New Roman" w:hAnsi="Times New Roman" w:cs="Times New Roman"/>
          <w:sz w:val="24"/>
          <w:szCs w:val="24"/>
        </w:rPr>
        <w:t xml:space="preserve">  Fresh weight of</w:t>
      </w:r>
      <w:r w:rsidR="00226153">
        <w:rPr>
          <w:rFonts w:ascii="Times New Roman" w:hAnsi="Times New Roman" w:cs="Times New Roman"/>
          <w:sz w:val="24"/>
          <w:szCs w:val="24"/>
        </w:rPr>
        <w:t xml:space="preserve"> </w:t>
      </w:r>
      <w:r w:rsidR="00226153" w:rsidRPr="00226153">
        <w:rPr>
          <w:rFonts w:ascii="Times New Roman" w:hAnsi="Times New Roman" w:cs="Times New Roman"/>
          <w:i/>
          <w:sz w:val="24"/>
          <w:szCs w:val="24"/>
        </w:rPr>
        <w:t>Gladiolus</w:t>
      </w:r>
      <w:r>
        <w:rPr>
          <w:rFonts w:ascii="Times New Roman" w:hAnsi="Times New Roman" w:cs="Times New Roman"/>
          <w:sz w:val="24"/>
          <w:szCs w:val="24"/>
        </w:rPr>
        <w:t xml:space="preserve"> corms from in vitro-grown plants </w:t>
      </w:r>
      <w:r w:rsidR="00226153">
        <w:rPr>
          <w:rFonts w:ascii="Times New Roman" w:hAnsi="Times New Roman" w:cs="Times New Roman"/>
          <w:sz w:val="24"/>
          <w:szCs w:val="24"/>
        </w:rPr>
        <w:t xml:space="preserve">(initial FW) </w:t>
      </w:r>
      <w:r>
        <w:rPr>
          <w:rFonts w:ascii="Times New Roman" w:hAnsi="Times New Roman" w:cs="Times New Roman"/>
          <w:sz w:val="24"/>
          <w:szCs w:val="24"/>
        </w:rPr>
        <w:t>and corms harvested after one season of growth in the greenhouse</w:t>
      </w:r>
      <w:r w:rsidR="00226153">
        <w:rPr>
          <w:rFonts w:ascii="Times New Roman" w:hAnsi="Times New Roman" w:cs="Times New Roman"/>
          <w:sz w:val="24"/>
          <w:szCs w:val="24"/>
        </w:rPr>
        <w:t xml:space="preserve"> (final FW)</w:t>
      </w:r>
      <w:r>
        <w:rPr>
          <w:rFonts w:ascii="Times New Roman" w:hAnsi="Times New Roman" w:cs="Times New Roman"/>
          <w:sz w:val="24"/>
          <w:szCs w:val="24"/>
        </w:rPr>
        <w:t xml:space="preserve">.  </w:t>
      </w:r>
      <w:r w:rsidR="0077463A">
        <w:rPr>
          <w:rFonts w:ascii="Times New Roman" w:hAnsi="Times New Roman" w:cs="Times New Roman"/>
          <w:sz w:val="24"/>
          <w:szCs w:val="24"/>
        </w:rPr>
        <w:t>Ten c</w:t>
      </w:r>
      <w:r w:rsidR="005220D2">
        <w:rPr>
          <w:rFonts w:ascii="Times New Roman" w:hAnsi="Times New Roman" w:cs="Times New Roman"/>
          <w:sz w:val="24"/>
          <w:szCs w:val="24"/>
        </w:rPr>
        <w:t xml:space="preserve">orms from in vitro-grown plants were weighed as the initial fresh weight (FW), and 30 corms were planted in the greenhouse.  All transgenic plants contained the PAT selectable marker gene.  Top graph:  Transgenic </w:t>
      </w:r>
      <w:r w:rsidR="0077463A">
        <w:rPr>
          <w:rFonts w:ascii="Times New Roman" w:hAnsi="Times New Roman" w:cs="Times New Roman"/>
          <w:sz w:val="24"/>
          <w:szCs w:val="24"/>
        </w:rPr>
        <w:t>‘</w:t>
      </w:r>
      <w:r w:rsidR="005220D2">
        <w:rPr>
          <w:rFonts w:ascii="Times New Roman" w:hAnsi="Times New Roman" w:cs="Times New Roman"/>
          <w:sz w:val="24"/>
          <w:szCs w:val="24"/>
        </w:rPr>
        <w:t>Peter Pears</w:t>
      </w:r>
      <w:r w:rsidR="0077463A">
        <w:rPr>
          <w:rFonts w:ascii="Times New Roman" w:hAnsi="Times New Roman" w:cs="Times New Roman"/>
          <w:sz w:val="24"/>
          <w:szCs w:val="24"/>
        </w:rPr>
        <w:t>’</w:t>
      </w:r>
      <w:r w:rsidR="005220D2">
        <w:rPr>
          <w:rFonts w:ascii="Times New Roman" w:hAnsi="Times New Roman" w:cs="Times New Roman"/>
          <w:sz w:val="24"/>
          <w:szCs w:val="24"/>
        </w:rPr>
        <w:t xml:space="preserve"> (PP) plants contained either the </w:t>
      </w:r>
      <w:proofErr w:type="spellStart"/>
      <w:r w:rsidR="005220D2">
        <w:rPr>
          <w:rFonts w:ascii="Times New Roman" w:hAnsi="Times New Roman" w:cs="Times New Roman"/>
          <w:sz w:val="24"/>
          <w:szCs w:val="24"/>
        </w:rPr>
        <w:t>chloroperoxidase</w:t>
      </w:r>
      <w:proofErr w:type="spellEnd"/>
      <w:r w:rsidR="005220D2">
        <w:rPr>
          <w:rFonts w:ascii="Times New Roman" w:hAnsi="Times New Roman" w:cs="Times New Roman"/>
          <w:sz w:val="24"/>
          <w:szCs w:val="24"/>
        </w:rPr>
        <w:t xml:space="preserve"> (CPO), D4E1 peptide, the CMV </w:t>
      </w:r>
      <w:proofErr w:type="spellStart"/>
      <w:r w:rsidR="005220D2">
        <w:rPr>
          <w:rFonts w:ascii="Times New Roman" w:hAnsi="Times New Roman" w:cs="Times New Roman"/>
          <w:sz w:val="24"/>
          <w:szCs w:val="24"/>
        </w:rPr>
        <w:t>replicase</w:t>
      </w:r>
      <w:proofErr w:type="spellEnd"/>
      <w:r w:rsidR="0077463A">
        <w:rPr>
          <w:rFonts w:ascii="Times New Roman" w:hAnsi="Times New Roman" w:cs="Times New Roman"/>
          <w:sz w:val="24"/>
          <w:szCs w:val="24"/>
        </w:rPr>
        <w:t xml:space="preserve"> (CMV REP)</w:t>
      </w:r>
      <w:r w:rsidR="005220D2">
        <w:rPr>
          <w:rFonts w:ascii="Times New Roman" w:hAnsi="Times New Roman" w:cs="Times New Roman"/>
          <w:sz w:val="24"/>
          <w:szCs w:val="24"/>
        </w:rPr>
        <w:t>, or CMV antibody gene</w:t>
      </w:r>
      <w:r w:rsidR="0077463A">
        <w:rPr>
          <w:rFonts w:ascii="Times New Roman" w:hAnsi="Times New Roman" w:cs="Times New Roman"/>
          <w:sz w:val="24"/>
          <w:szCs w:val="24"/>
        </w:rPr>
        <w:t xml:space="preserve"> (CMV AB)</w:t>
      </w:r>
      <w:r w:rsidR="005220D2">
        <w:rPr>
          <w:rFonts w:ascii="Times New Roman" w:hAnsi="Times New Roman" w:cs="Times New Roman"/>
          <w:sz w:val="24"/>
          <w:szCs w:val="24"/>
        </w:rPr>
        <w:t>.   Bottom graph:  Transgenic Jenny Lee (JL) plants contained either the GUS, CMV coat protein subgroup II (CMV CP), or CMV antibody gene (CMV AB</w:t>
      </w:r>
      <w:r w:rsidR="00712D83">
        <w:rPr>
          <w:rFonts w:ascii="Times New Roman" w:hAnsi="Times New Roman" w:cs="Times New Roman"/>
          <w:sz w:val="24"/>
          <w:szCs w:val="24"/>
        </w:rPr>
        <w:t xml:space="preserve">).  </w:t>
      </w:r>
      <w:r w:rsidR="005220D2">
        <w:rPr>
          <w:rFonts w:ascii="Times New Roman" w:hAnsi="Times New Roman" w:cs="Times New Roman"/>
          <w:sz w:val="24"/>
          <w:szCs w:val="24"/>
        </w:rPr>
        <w:t>A Student</w:t>
      </w:r>
      <w:r w:rsidR="00712D83">
        <w:rPr>
          <w:rFonts w:ascii="Times New Roman" w:hAnsi="Times New Roman" w:cs="Times New Roman"/>
          <w:sz w:val="24"/>
          <w:szCs w:val="24"/>
        </w:rPr>
        <w:t>’</w:t>
      </w:r>
      <w:r w:rsidR="005220D2">
        <w:rPr>
          <w:rFonts w:ascii="Times New Roman" w:hAnsi="Times New Roman" w:cs="Times New Roman"/>
          <w:sz w:val="24"/>
          <w:szCs w:val="24"/>
        </w:rPr>
        <w:t xml:space="preserve">s t test was performed comparing corms from </w:t>
      </w:r>
      <w:r w:rsidR="0048765A">
        <w:rPr>
          <w:rFonts w:ascii="Times New Roman" w:hAnsi="Times New Roman" w:cs="Times New Roman"/>
          <w:sz w:val="24"/>
          <w:szCs w:val="24"/>
        </w:rPr>
        <w:t>regenerated</w:t>
      </w:r>
      <w:r w:rsidR="005220D2">
        <w:rPr>
          <w:rFonts w:ascii="Times New Roman" w:hAnsi="Times New Roman" w:cs="Times New Roman"/>
          <w:sz w:val="24"/>
          <w:szCs w:val="24"/>
        </w:rPr>
        <w:t xml:space="preserve"> corms </w:t>
      </w:r>
      <w:r w:rsidR="0048765A">
        <w:rPr>
          <w:rFonts w:ascii="Times New Roman" w:hAnsi="Times New Roman" w:cs="Times New Roman"/>
          <w:sz w:val="24"/>
          <w:szCs w:val="24"/>
        </w:rPr>
        <w:t xml:space="preserve">(R-PP or R-JL) </w:t>
      </w:r>
      <w:r w:rsidR="005220D2">
        <w:rPr>
          <w:rFonts w:ascii="Times New Roman" w:hAnsi="Times New Roman" w:cs="Times New Roman"/>
          <w:sz w:val="24"/>
          <w:szCs w:val="24"/>
        </w:rPr>
        <w:t>and transgeni</w:t>
      </w:r>
      <w:r w:rsidR="0048765A">
        <w:rPr>
          <w:rFonts w:ascii="Times New Roman" w:hAnsi="Times New Roman" w:cs="Times New Roman"/>
          <w:sz w:val="24"/>
          <w:szCs w:val="24"/>
        </w:rPr>
        <w:t xml:space="preserve">c plants to those of micropropagated plants (PP or </w:t>
      </w:r>
      <w:r w:rsidR="005220D2">
        <w:rPr>
          <w:rFonts w:ascii="Times New Roman" w:hAnsi="Times New Roman" w:cs="Times New Roman"/>
          <w:sz w:val="24"/>
          <w:szCs w:val="24"/>
        </w:rPr>
        <w:t xml:space="preserve">JL). </w:t>
      </w:r>
      <w:r w:rsidR="00EC2648">
        <w:rPr>
          <w:rFonts w:ascii="Times New Roman" w:hAnsi="Times New Roman" w:cs="Times New Roman"/>
          <w:sz w:val="24"/>
          <w:szCs w:val="24"/>
        </w:rPr>
        <w:t>A</w:t>
      </w:r>
      <w:r w:rsidR="005220D2">
        <w:rPr>
          <w:rFonts w:ascii="Times New Roman" w:hAnsi="Times New Roman" w:cs="Times New Roman"/>
          <w:sz w:val="24"/>
          <w:szCs w:val="24"/>
        </w:rPr>
        <w:t xml:space="preserve"> different</w:t>
      </w:r>
      <w:r w:rsidR="00EC2648">
        <w:rPr>
          <w:rFonts w:ascii="Times New Roman" w:hAnsi="Times New Roman" w:cs="Times New Roman"/>
          <w:sz w:val="24"/>
          <w:szCs w:val="24"/>
        </w:rPr>
        <w:t xml:space="preserve"> lower case</w:t>
      </w:r>
      <w:r w:rsidR="005220D2">
        <w:rPr>
          <w:rFonts w:ascii="Times New Roman" w:hAnsi="Times New Roman" w:cs="Times New Roman"/>
          <w:sz w:val="24"/>
          <w:szCs w:val="24"/>
        </w:rPr>
        <w:t xml:space="preserve"> letter</w:t>
      </w:r>
      <w:r w:rsidR="0077463A">
        <w:rPr>
          <w:rFonts w:ascii="Times New Roman" w:hAnsi="Times New Roman" w:cs="Times New Roman"/>
          <w:sz w:val="24"/>
          <w:szCs w:val="24"/>
        </w:rPr>
        <w:t xml:space="preserve"> above the bar</w:t>
      </w:r>
      <w:r w:rsidR="00EC2648">
        <w:rPr>
          <w:rFonts w:ascii="Times New Roman" w:hAnsi="Times New Roman" w:cs="Times New Roman"/>
          <w:sz w:val="24"/>
          <w:szCs w:val="24"/>
        </w:rPr>
        <w:t xml:space="preserve"> indicates that the initial weight was sta</w:t>
      </w:r>
      <w:r w:rsidR="0048765A">
        <w:rPr>
          <w:rFonts w:ascii="Times New Roman" w:hAnsi="Times New Roman" w:cs="Times New Roman"/>
          <w:sz w:val="24"/>
          <w:szCs w:val="24"/>
        </w:rPr>
        <w:t>tistically different between the micropropagat</w:t>
      </w:r>
      <w:r w:rsidR="00EC2648">
        <w:rPr>
          <w:rFonts w:ascii="Times New Roman" w:hAnsi="Times New Roman" w:cs="Times New Roman"/>
          <w:sz w:val="24"/>
          <w:szCs w:val="24"/>
        </w:rPr>
        <w:t>ed corm</w:t>
      </w:r>
      <w:r w:rsidR="0048765A">
        <w:rPr>
          <w:rFonts w:ascii="Times New Roman" w:hAnsi="Times New Roman" w:cs="Times New Roman"/>
          <w:sz w:val="24"/>
          <w:szCs w:val="24"/>
        </w:rPr>
        <w:t>s</w:t>
      </w:r>
      <w:r w:rsidR="00EC2648">
        <w:rPr>
          <w:rFonts w:ascii="Times New Roman" w:hAnsi="Times New Roman" w:cs="Times New Roman"/>
          <w:sz w:val="24"/>
          <w:szCs w:val="24"/>
        </w:rPr>
        <w:t xml:space="preserve"> and either t</w:t>
      </w:r>
      <w:r w:rsidR="0077463A">
        <w:rPr>
          <w:rFonts w:ascii="Times New Roman" w:hAnsi="Times New Roman" w:cs="Times New Roman"/>
          <w:sz w:val="24"/>
          <w:szCs w:val="24"/>
        </w:rPr>
        <w:t xml:space="preserve">he transgenic or </w:t>
      </w:r>
      <w:r w:rsidR="0048765A">
        <w:rPr>
          <w:rFonts w:ascii="Times New Roman" w:hAnsi="Times New Roman" w:cs="Times New Roman"/>
          <w:sz w:val="24"/>
          <w:szCs w:val="24"/>
        </w:rPr>
        <w:t>regenerated</w:t>
      </w:r>
      <w:r w:rsidR="00EC2648">
        <w:rPr>
          <w:rFonts w:ascii="Times New Roman" w:hAnsi="Times New Roman" w:cs="Times New Roman"/>
          <w:sz w:val="24"/>
          <w:szCs w:val="24"/>
        </w:rPr>
        <w:t xml:space="preserve"> corms, and a capital letter indicates </w:t>
      </w:r>
      <w:r w:rsidR="00D60619">
        <w:rPr>
          <w:rFonts w:ascii="Times New Roman" w:hAnsi="Times New Roman" w:cs="Times New Roman"/>
          <w:sz w:val="24"/>
          <w:szCs w:val="24"/>
        </w:rPr>
        <w:t>a significant</w:t>
      </w:r>
      <w:r w:rsidR="00EC2648">
        <w:rPr>
          <w:rFonts w:ascii="Times New Roman" w:hAnsi="Times New Roman" w:cs="Times New Roman"/>
          <w:sz w:val="24"/>
          <w:szCs w:val="24"/>
        </w:rPr>
        <w:t xml:space="preserve"> difference for the final weights (P </w:t>
      </w:r>
      <w:r w:rsidR="00EC2648" w:rsidRPr="00F433A0">
        <w:rPr>
          <w:rFonts w:ascii="Times New Roman" w:hAnsi="Times New Roman" w:cs="Times New Roman"/>
          <w:sz w:val="24"/>
          <w:szCs w:val="24"/>
          <w:u w:val="single"/>
        </w:rPr>
        <w:t xml:space="preserve">&lt; </w:t>
      </w:r>
      <w:r w:rsidR="00EC2648">
        <w:rPr>
          <w:rFonts w:ascii="Times New Roman" w:hAnsi="Times New Roman" w:cs="Times New Roman"/>
          <w:sz w:val="24"/>
          <w:szCs w:val="24"/>
        </w:rPr>
        <w:t>0.05)</w:t>
      </w:r>
      <w:r w:rsidR="005220D2">
        <w:rPr>
          <w:rFonts w:ascii="Times New Roman" w:hAnsi="Times New Roman" w:cs="Times New Roman"/>
          <w:sz w:val="24"/>
          <w:szCs w:val="24"/>
        </w:rPr>
        <w:t>.</w:t>
      </w:r>
      <w:r w:rsidR="00EC2648">
        <w:rPr>
          <w:rFonts w:ascii="Times New Roman" w:hAnsi="Times New Roman" w:cs="Times New Roman"/>
          <w:sz w:val="24"/>
          <w:szCs w:val="24"/>
        </w:rPr>
        <w:t xml:space="preserve">  </w:t>
      </w:r>
    </w:p>
    <w:p w:rsidR="00695E5B" w:rsidRDefault="00695E5B" w:rsidP="005A51D1">
      <w:pPr>
        <w:spacing w:after="0" w:line="480" w:lineRule="auto"/>
        <w:rPr>
          <w:rFonts w:ascii="Times New Roman" w:hAnsi="Times New Roman" w:cs="Times New Roman"/>
          <w:sz w:val="24"/>
          <w:szCs w:val="24"/>
        </w:rPr>
      </w:pPr>
    </w:p>
    <w:p w:rsidR="00695E5B"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2</w:t>
      </w:r>
      <w:r w:rsidR="00226153" w:rsidRPr="00610371">
        <w:rPr>
          <w:rFonts w:ascii="Times New Roman" w:hAnsi="Times New Roman" w:cs="Times New Roman"/>
          <w:b/>
          <w:sz w:val="24"/>
          <w:szCs w:val="24"/>
        </w:rPr>
        <w:t>.</w:t>
      </w:r>
      <w:proofErr w:type="gramEnd"/>
      <w:r w:rsidR="00226153">
        <w:rPr>
          <w:rFonts w:ascii="Times New Roman" w:hAnsi="Times New Roman" w:cs="Times New Roman"/>
          <w:sz w:val="24"/>
          <w:szCs w:val="24"/>
        </w:rPr>
        <w:t xml:space="preserve">  Sprouting of </w:t>
      </w:r>
      <w:r w:rsidR="00226153" w:rsidRPr="00226153">
        <w:rPr>
          <w:rFonts w:ascii="Times New Roman" w:hAnsi="Times New Roman" w:cs="Times New Roman"/>
          <w:i/>
          <w:sz w:val="24"/>
          <w:szCs w:val="24"/>
        </w:rPr>
        <w:t>Gladiolus</w:t>
      </w:r>
      <w:r w:rsidR="00226153">
        <w:rPr>
          <w:rFonts w:ascii="Times New Roman" w:hAnsi="Times New Roman" w:cs="Times New Roman"/>
          <w:sz w:val="24"/>
          <w:szCs w:val="24"/>
        </w:rPr>
        <w:t xml:space="preserve"> corms </w:t>
      </w:r>
      <w:r w:rsidR="00E8200C">
        <w:rPr>
          <w:rFonts w:ascii="Times New Roman" w:hAnsi="Times New Roman" w:cs="Times New Roman"/>
          <w:sz w:val="24"/>
          <w:szCs w:val="24"/>
        </w:rPr>
        <w:t xml:space="preserve">from in vitro-grown plants of either ‘Peter Pears’ (top) or ‘Jenny Lee’ (bottom) </w:t>
      </w:r>
      <w:r w:rsidR="00226153">
        <w:rPr>
          <w:rFonts w:ascii="Times New Roman" w:hAnsi="Times New Roman" w:cs="Times New Roman"/>
          <w:sz w:val="24"/>
          <w:szCs w:val="24"/>
        </w:rPr>
        <w:t>planted either in the greenhouse or in vitro.</w:t>
      </w:r>
      <w:r w:rsidR="0077463A">
        <w:rPr>
          <w:rFonts w:ascii="Times New Roman" w:hAnsi="Times New Roman" w:cs="Times New Roman"/>
          <w:sz w:val="24"/>
          <w:szCs w:val="24"/>
        </w:rPr>
        <w:t xml:space="preserve">  Thirty corms were planted for each line.</w:t>
      </w:r>
    </w:p>
    <w:p w:rsidR="00226153" w:rsidRDefault="00226153" w:rsidP="005A51D1">
      <w:pPr>
        <w:spacing w:after="0" w:line="480" w:lineRule="auto"/>
        <w:rPr>
          <w:rFonts w:ascii="Times New Roman" w:hAnsi="Times New Roman" w:cs="Times New Roman"/>
          <w:sz w:val="24"/>
          <w:szCs w:val="24"/>
        </w:rPr>
      </w:pPr>
    </w:p>
    <w:p w:rsidR="00226153"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3</w:t>
      </w:r>
      <w:r w:rsidR="00226153" w:rsidRPr="00610371">
        <w:rPr>
          <w:rFonts w:ascii="Times New Roman" w:hAnsi="Times New Roman" w:cs="Times New Roman"/>
          <w:b/>
          <w:sz w:val="24"/>
          <w:szCs w:val="24"/>
        </w:rPr>
        <w:t>.</w:t>
      </w:r>
      <w:proofErr w:type="gramEnd"/>
      <w:r w:rsidR="00226153">
        <w:rPr>
          <w:rFonts w:ascii="Times New Roman" w:hAnsi="Times New Roman" w:cs="Times New Roman"/>
          <w:sz w:val="24"/>
          <w:szCs w:val="24"/>
        </w:rPr>
        <w:t xml:space="preserve">  Length of the long</w:t>
      </w:r>
      <w:r w:rsidR="0048765A">
        <w:rPr>
          <w:rFonts w:ascii="Times New Roman" w:hAnsi="Times New Roman" w:cs="Times New Roman"/>
          <w:sz w:val="24"/>
          <w:szCs w:val="24"/>
        </w:rPr>
        <w:t>est</w:t>
      </w:r>
      <w:r w:rsidR="0077463A">
        <w:rPr>
          <w:rFonts w:ascii="Times New Roman" w:hAnsi="Times New Roman" w:cs="Times New Roman"/>
          <w:sz w:val="24"/>
          <w:szCs w:val="24"/>
        </w:rPr>
        <w:t xml:space="preserve"> leaf from either </w:t>
      </w:r>
      <w:r w:rsidR="0048765A">
        <w:rPr>
          <w:rFonts w:ascii="Times New Roman" w:hAnsi="Times New Roman" w:cs="Times New Roman"/>
          <w:sz w:val="24"/>
          <w:szCs w:val="24"/>
        </w:rPr>
        <w:t xml:space="preserve">micropropagated (PP or JL), regenerated (R-PP or R-JL), </w:t>
      </w:r>
      <w:r w:rsidR="00226153">
        <w:rPr>
          <w:rFonts w:ascii="Times New Roman" w:hAnsi="Times New Roman" w:cs="Times New Roman"/>
          <w:sz w:val="24"/>
          <w:szCs w:val="24"/>
        </w:rPr>
        <w:t xml:space="preserve">or transformed plants of </w:t>
      </w:r>
      <w:r w:rsidR="00226153" w:rsidRPr="00007AE8">
        <w:rPr>
          <w:rFonts w:ascii="Times New Roman" w:hAnsi="Times New Roman" w:cs="Times New Roman"/>
          <w:i/>
          <w:sz w:val="24"/>
          <w:szCs w:val="24"/>
        </w:rPr>
        <w:t>Gladiolus</w:t>
      </w:r>
      <w:r w:rsidR="00226153">
        <w:rPr>
          <w:rFonts w:ascii="Times New Roman" w:hAnsi="Times New Roman" w:cs="Times New Roman"/>
          <w:sz w:val="24"/>
          <w:szCs w:val="24"/>
        </w:rPr>
        <w:t xml:space="preserve"> ‘Peter Pears’ </w:t>
      </w:r>
      <w:r w:rsidR="00E8200C">
        <w:rPr>
          <w:rFonts w:ascii="Times New Roman" w:hAnsi="Times New Roman" w:cs="Times New Roman"/>
          <w:sz w:val="24"/>
          <w:szCs w:val="24"/>
        </w:rPr>
        <w:t xml:space="preserve">(top) or ‘Jenny Lee’ (bottom) </w:t>
      </w:r>
      <w:r w:rsidR="00226153">
        <w:rPr>
          <w:rFonts w:ascii="Times New Roman" w:hAnsi="Times New Roman" w:cs="Times New Roman"/>
          <w:sz w:val="24"/>
          <w:szCs w:val="24"/>
        </w:rPr>
        <w:t>grown in the greenhouse.</w:t>
      </w:r>
      <w:r w:rsidR="00E8200C">
        <w:rPr>
          <w:rFonts w:ascii="Times New Roman" w:hAnsi="Times New Roman" w:cs="Times New Roman"/>
          <w:sz w:val="24"/>
          <w:szCs w:val="24"/>
        </w:rPr>
        <w:t xml:space="preserve">  Means are shown for each group of plant lines.  A Student</w:t>
      </w:r>
      <w:r w:rsidR="00712D83">
        <w:rPr>
          <w:rFonts w:ascii="Times New Roman" w:hAnsi="Times New Roman" w:cs="Times New Roman"/>
          <w:sz w:val="24"/>
          <w:szCs w:val="24"/>
        </w:rPr>
        <w:t>’</w:t>
      </w:r>
      <w:r w:rsidR="00E8200C">
        <w:rPr>
          <w:rFonts w:ascii="Times New Roman" w:hAnsi="Times New Roman" w:cs="Times New Roman"/>
          <w:sz w:val="24"/>
          <w:szCs w:val="24"/>
        </w:rPr>
        <w:t xml:space="preserve">s t test was </w:t>
      </w:r>
      <w:r w:rsidR="00E8200C">
        <w:rPr>
          <w:rFonts w:ascii="Times New Roman" w:hAnsi="Times New Roman" w:cs="Times New Roman"/>
          <w:sz w:val="24"/>
          <w:szCs w:val="24"/>
        </w:rPr>
        <w:lastRenderedPageBreak/>
        <w:t xml:space="preserve">performed comparing leaves from </w:t>
      </w:r>
      <w:r w:rsidR="0048765A">
        <w:rPr>
          <w:rFonts w:ascii="Times New Roman" w:hAnsi="Times New Roman" w:cs="Times New Roman"/>
          <w:sz w:val="24"/>
          <w:szCs w:val="24"/>
        </w:rPr>
        <w:t>micropropagated plants to either regenerated or transgenic plants, and a different letter above the bar indicates that the leaf lengths were statistically different between the micropropagated plants and either the regenerated or transgenic leaves at P</w:t>
      </w:r>
      <w:r w:rsidR="0048765A" w:rsidRPr="0048765A">
        <w:rPr>
          <w:rFonts w:ascii="Times New Roman" w:hAnsi="Times New Roman" w:cs="Times New Roman"/>
          <w:sz w:val="24"/>
          <w:szCs w:val="24"/>
          <w:u w:val="single"/>
        </w:rPr>
        <w:t>&lt;</w:t>
      </w:r>
      <w:r w:rsidR="0048765A">
        <w:rPr>
          <w:rFonts w:ascii="Times New Roman" w:hAnsi="Times New Roman" w:cs="Times New Roman"/>
          <w:sz w:val="24"/>
          <w:szCs w:val="24"/>
        </w:rPr>
        <w:t>0.05.</w:t>
      </w:r>
    </w:p>
    <w:p w:rsidR="00226153" w:rsidRDefault="00226153" w:rsidP="005A51D1">
      <w:pPr>
        <w:spacing w:after="0" w:line="480" w:lineRule="auto"/>
        <w:rPr>
          <w:rFonts w:ascii="Times New Roman" w:hAnsi="Times New Roman" w:cs="Times New Roman"/>
          <w:sz w:val="24"/>
          <w:szCs w:val="24"/>
        </w:rPr>
      </w:pPr>
    </w:p>
    <w:p w:rsidR="00695E5B"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4</w:t>
      </w:r>
      <w:r>
        <w:rPr>
          <w:rFonts w:ascii="Times New Roman" w:hAnsi="Times New Roman" w:cs="Times New Roman"/>
          <w:sz w:val="24"/>
          <w:szCs w:val="24"/>
        </w:rPr>
        <w:t>.</w:t>
      </w:r>
      <w:proofErr w:type="gramEnd"/>
      <w:r w:rsidR="00226153">
        <w:rPr>
          <w:rFonts w:ascii="Times New Roman" w:hAnsi="Times New Roman" w:cs="Times New Roman"/>
          <w:sz w:val="24"/>
          <w:szCs w:val="24"/>
        </w:rPr>
        <w:t xml:space="preserve"> </w:t>
      </w:r>
      <w:r w:rsidR="0048765A">
        <w:rPr>
          <w:rFonts w:ascii="Times New Roman" w:hAnsi="Times New Roman" w:cs="Times New Roman"/>
          <w:sz w:val="24"/>
          <w:szCs w:val="24"/>
        </w:rPr>
        <w:t xml:space="preserve"> Corms from </w:t>
      </w:r>
      <w:r w:rsidR="00712D83">
        <w:rPr>
          <w:rFonts w:ascii="Times New Roman" w:hAnsi="Times New Roman" w:cs="Times New Roman"/>
          <w:sz w:val="24"/>
          <w:szCs w:val="24"/>
        </w:rPr>
        <w:t>in vitro-grown plants were planted</w:t>
      </w:r>
      <w:r w:rsidR="0048765A">
        <w:rPr>
          <w:rFonts w:ascii="Times New Roman" w:hAnsi="Times New Roman" w:cs="Times New Roman"/>
          <w:sz w:val="24"/>
          <w:szCs w:val="24"/>
        </w:rPr>
        <w:t xml:space="preserve"> in the greenhouse and harvested </w:t>
      </w:r>
      <w:r w:rsidR="00226153">
        <w:rPr>
          <w:rFonts w:ascii="Times New Roman" w:hAnsi="Times New Roman" w:cs="Times New Roman"/>
          <w:sz w:val="24"/>
          <w:szCs w:val="24"/>
        </w:rPr>
        <w:t>after one s</w:t>
      </w:r>
      <w:r w:rsidR="0048765A">
        <w:rPr>
          <w:rFonts w:ascii="Times New Roman" w:hAnsi="Times New Roman" w:cs="Times New Roman"/>
          <w:sz w:val="24"/>
          <w:szCs w:val="24"/>
        </w:rPr>
        <w:t>eason of growth</w:t>
      </w:r>
      <w:r w:rsidR="00226153">
        <w:rPr>
          <w:rFonts w:ascii="Times New Roman" w:hAnsi="Times New Roman" w:cs="Times New Roman"/>
          <w:sz w:val="24"/>
          <w:szCs w:val="24"/>
        </w:rPr>
        <w:t>.</w:t>
      </w:r>
      <w:r w:rsidR="0048765A">
        <w:rPr>
          <w:rFonts w:ascii="Times New Roman" w:hAnsi="Times New Roman" w:cs="Times New Roman"/>
          <w:sz w:val="24"/>
          <w:szCs w:val="24"/>
        </w:rPr>
        <w:t xml:space="preserve">  </w:t>
      </w:r>
      <w:r w:rsidR="00226153">
        <w:rPr>
          <w:rFonts w:ascii="Times New Roman" w:hAnsi="Times New Roman" w:cs="Times New Roman"/>
          <w:sz w:val="24"/>
          <w:szCs w:val="24"/>
        </w:rPr>
        <w:t xml:space="preserve"> </w:t>
      </w:r>
      <w:r w:rsidR="0048765A">
        <w:rPr>
          <w:rFonts w:ascii="Times New Roman" w:hAnsi="Times New Roman" w:cs="Times New Roman"/>
          <w:sz w:val="24"/>
          <w:szCs w:val="24"/>
        </w:rPr>
        <w:t>The number of corms planted and harvested is shown for micropropa</w:t>
      </w:r>
      <w:r w:rsidR="00B9019D">
        <w:rPr>
          <w:rFonts w:ascii="Times New Roman" w:hAnsi="Times New Roman" w:cs="Times New Roman"/>
          <w:sz w:val="24"/>
          <w:szCs w:val="24"/>
        </w:rPr>
        <w:t>ga</w:t>
      </w:r>
      <w:r w:rsidR="0048765A">
        <w:rPr>
          <w:rFonts w:ascii="Times New Roman" w:hAnsi="Times New Roman" w:cs="Times New Roman"/>
          <w:sz w:val="24"/>
          <w:szCs w:val="24"/>
        </w:rPr>
        <w:t xml:space="preserve">ted </w:t>
      </w:r>
      <w:r w:rsidR="00B9019D">
        <w:rPr>
          <w:rFonts w:ascii="Times New Roman" w:hAnsi="Times New Roman" w:cs="Times New Roman"/>
          <w:sz w:val="24"/>
          <w:szCs w:val="24"/>
        </w:rPr>
        <w:t>plants (PP or JL), regenerated plants (R-PP or R-JL), and transgenic PP lines (top) or transgenic JL lines (bottom).</w:t>
      </w:r>
    </w:p>
    <w:p w:rsidR="00695E5B" w:rsidRDefault="00695E5B" w:rsidP="005A51D1">
      <w:pPr>
        <w:spacing w:after="0" w:line="480" w:lineRule="auto"/>
        <w:rPr>
          <w:rFonts w:ascii="Times New Roman" w:hAnsi="Times New Roman" w:cs="Times New Roman"/>
          <w:sz w:val="24"/>
          <w:szCs w:val="24"/>
        </w:rPr>
      </w:pPr>
    </w:p>
    <w:p w:rsidR="00695E5B" w:rsidRPr="00695E5B" w:rsidRDefault="00695E5B" w:rsidP="005A51D1">
      <w:pPr>
        <w:spacing w:after="0" w:line="480" w:lineRule="auto"/>
        <w:rPr>
          <w:rFonts w:ascii="Times New Roman" w:hAnsi="Times New Roman" w:cs="Times New Roman"/>
          <w:sz w:val="24"/>
          <w:szCs w:val="24"/>
        </w:rPr>
      </w:pPr>
    </w:p>
    <w:p w:rsidR="00BA2E17" w:rsidRPr="00C40068" w:rsidRDefault="00BA2E17" w:rsidP="005A51D1">
      <w:pPr>
        <w:spacing w:line="480" w:lineRule="auto"/>
        <w:rPr>
          <w:rFonts w:ascii="Times New Roman" w:hAnsi="Times New Roman" w:cs="Times New Roman"/>
          <w:sz w:val="24"/>
          <w:szCs w:val="24"/>
        </w:rPr>
      </w:pPr>
    </w:p>
    <w:p w:rsidR="0082157F" w:rsidRPr="001F1917" w:rsidRDefault="002166D2" w:rsidP="005A51D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82157F" w:rsidRPr="001F1917" w:rsidSect="00B312C3">
      <w:headerReference w:type="default" r:id="rId13"/>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REV1" w:date="2014-02-27T09:51:00Z" w:initials="REV1">
    <w:p w:rsidR="0088317A" w:rsidRDefault="0088317A">
      <w:pPr>
        <w:pStyle w:val="CommentText"/>
      </w:pPr>
      <w:r>
        <w:rPr>
          <w:rStyle w:val="CommentReference"/>
        </w:rPr>
        <w:annotationRef/>
      </w:r>
      <w:r>
        <w:t>Not consistent with the references</w:t>
      </w:r>
    </w:p>
  </w:comment>
  <w:comment w:id="18" w:author="REV1" w:date="2014-02-27T09:53:00Z" w:initials="REV1">
    <w:p w:rsidR="0088317A" w:rsidRDefault="0088317A">
      <w:pPr>
        <w:pStyle w:val="CommentText"/>
      </w:pPr>
      <w:r>
        <w:rPr>
          <w:rStyle w:val="CommentReference"/>
        </w:rPr>
        <w:annotationRef/>
      </w:r>
      <w:r>
        <w:t>Which type of substrate is this?</w:t>
      </w:r>
    </w:p>
  </w:comment>
  <w:comment w:id="19" w:author="REV1" w:date="2014-02-27T10:50:00Z" w:initials="REV1">
    <w:p w:rsidR="00477DF4" w:rsidRDefault="00477DF4">
      <w:pPr>
        <w:pStyle w:val="CommentText"/>
      </w:pPr>
      <w:r>
        <w:rPr>
          <w:rStyle w:val="CommentReference"/>
        </w:rPr>
        <w:annotationRef/>
      </w:r>
      <w:r>
        <w:t xml:space="preserve">Student t test is indeed to compare between 2 treatments in fig 3 however you did overall comparison, for this analysis </w:t>
      </w:r>
      <w:proofErr w:type="spellStart"/>
      <w:r>
        <w:t>Anova</w:t>
      </w:r>
      <w:proofErr w:type="spellEnd"/>
      <w:r>
        <w:t xml:space="preserve">+ </w:t>
      </w:r>
      <w:proofErr w:type="spellStart"/>
      <w:r>
        <w:t>Tukey</w:t>
      </w:r>
      <w:proofErr w:type="spellEnd"/>
      <w:r>
        <w:t xml:space="preserve"> is advised</w:t>
      </w:r>
    </w:p>
  </w:comment>
  <w:comment w:id="24" w:author="REV1" w:date="2014-02-27T10:45:00Z" w:initials="REV1">
    <w:p w:rsidR="00477DF4" w:rsidRDefault="00477DF4">
      <w:pPr>
        <w:pStyle w:val="CommentText"/>
      </w:pPr>
      <w:r>
        <w:rPr>
          <w:rStyle w:val="CommentReference"/>
        </w:rPr>
        <w:annotationRef/>
      </w:r>
      <w:r>
        <w:t>Not referred to in text</w:t>
      </w:r>
    </w:p>
  </w:comment>
  <w:comment w:id="28" w:author="REV1" w:date="2014-02-27T10:47:00Z" w:initials="REV1">
    <w:p w:rsidR="00477DF4" w:rsidRDefault="00477DF4">
      <w:pPr>
        <w:pStyle w:val="CommentText"/>
      </w:pPr>
      <w:r>
        <w:rPr>
          <w:rStyle w:val="CommentReference"/>
        </w:rPr>
        <w:annotationRef/>
      </w:r>
      <w:r>
        <w:t>Different year in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A2C" w:rsidRDefault="00557A2C" w:rsidP="005D4A91">
      <w:pPr>
        <w:spacing w:after="0" w:line="240" w:lineRule="auto"/>
      </w:pPr>
      <w:r>
        <w:separator/>
      </w:r>
    </w:p>
  </w:endnote>
  <w:endnote w:type="continuationSeparator" w:id="0">
    <w:p w:rsidR="00557A2C" w:rsidRDefault="00557A2C" w:rsidP="005D4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A2C" w:rsidRDefault="00557A2C" w:rsidP="005D4A91">
      <w:pPr>
        <w:spacing w:after="0" w:line="240" w:lineRule="auto"/>
      </w:pPr>
      <w:r>
        <w:separator/>
      </w:r>
    </w:p>
  </w:footnote>
  <w:footnote w:type="continuationSeparator" w:id="0">
    <w:p w:rsidR="00557A2C" w:rsidRDefault="00557A2C" w:rsidP="005D4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938"/>
      <w:docPartObj>
        <w:docPartGallery w:val="Page Numbers (Top of Page)"/>
        <w:docPartUnique/>
      </w:docPartObj>
    </w:sdtPr>
    <w:sdtEndPr/>
    <w:sdtContent>
      <w:p w:rsidR="00046DD9" w:rsidRDefault="00477DF4">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046DD9" w:rsidRDefault="00046D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28E"/>
    <w:multiLevelType w:val="hybridMultilevel"/>
    <w:tmpl w:val="7D4E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17"/>
    <w:rsid w:val="00005358"/>
    <w:rsid w:val="00007A7D"/>
    <w:rsid w:val="00007AE8"/>
    <w:rsid w:val="00011AC4"/>
    <w:rsid w:val="00017353"/>
    <w:rsid w:val="000204AB"/>
    <w:rsid w:val="000217FE"/>
    <w:rsid w:val="0003272A"/>
    <w:rsid w:val="00032CB9"/>
    <w:rsid w:val="00033AAB"/>
    <w:rsid w:val="00033DDF"/>
    <w:rsid w:val="000356E0"/>
    <w:rsid w:val="000376D5"/>
    <w:rsid w:val="0004069B"/>
    <w:rsid w:val="000409B0"/>
    <w:rsid w:val="00042AC5"/>
    <w:rsid w:val="00046DD9"/>
    <w:rsid w:val="000532FC"/>
    <w:rsid w:val="00054F3F"/>
    <w:rsid w:val="00062A31"/>
    <w:rsid w:val="00063213"/>
    <w:rsid w:val="00063AF7"/>
    <w:rsid w:val="00070DC7"/>
    <w:rsid w:val="000727E5"/>
    <w:rsid w:val="000755C2"/>
    <w:rsid w:val="0008100F"/>
    <w:rsid w:val="000920D4"/>
    <w:rsid w:val="000923C9"/>
    <w:rsid w:val="000A2B7A"/>
    <w:rsid w:val="000A2FC4"/>
    <w:rsid w:val="000B03F1"/>
    <w:rsid w:val="000B5CF2"/>
    <w:rsid w:val="000B73A4"/>
    <w:rsid w:val="000C33F4"/>
    <w:rsid w:val="000D527A"/>
    <w:rsid w:val="000E53E1"/>
    <w:rsid w:val="00101303"/>
    <w:rsid w:val="00105DAF"/>
    <w:rsid w:val="00106EE3"/>
    <w:rsid w:val="00107490"/>
    <w:rsid w:val="00115CEC"/>
    <w:rsid w:val="001167EF"/>
    <w:rsid w:val="001232E5"/>
    <w:rsid w:val="0012726A"/>
    <w:rsid w:val="00130756"/>
    <w:rsid w:val="001368B0"/>
    <w:rsid w:val="00136BE3"/>
    <w:rsid w:val="00144C21"/>
    <w:rsid w:val="00147763"/>
    <w:rsid w:val="00155399"/>
    <w:rsid w:val="001606D5"/>
    <w:rsid w:val="001704C9"/>
    <w:rsid w:val="00175ACB"/>
    <w:rsid w:val="0018000E"/>
    <w:rsid w:val="00181750"/>
    <w:rsid w:val="00182257"/>
    <w:rsid w:val="00183391"/>
    <w:rsid w:val="001953A9"/>
    <w:rsid w:val="001B1553"/>
    <w:rsid w:val="001B15F9"/>
    <w:rsid w:val="001B34D6"/>
    <w:rsid w:val="001B3FD6"/>
    <w:rsid w:val="001B4635"/>
    <w:rsid w:val="001B7565"/>
    <w:rsid w:val="001C0C4F"/>
    <w:rsid w:val="001C2BD5"/>
    <w:rsid w:val="001C2DA8"/>
    <w:rsid w:val="001C587D"/>
    <w:rsid w:val="001C5B55"/>
    <w:rsid w:val="001D0547"/>
    <w:rsid w:val="001D1AEB"/>
    <w:rsid w:val="001D2AB9"/>
    <w:rsid w:val="001D5948"/>
    <w:rsid w:val="001E73BD"/>
    <w:rsid w:val="001F1917"/>
    <w:rsid w:val="001F2C59"/>
    <w:rsid w:val="00200D28"/>
    <w:rsid w:val="00215408"/>
    <w:rsid w:val="002166D2"/>
    <w:rsid w:val="0021703C"/>
    <w:rsid w:val="0022109D"/>
    <w:rsid w:val="00222641"/>
    <w:rsid w:val="00225F7B"/>
    <w:rsid w:val="00225F8D"/>
    <w:rsid w:val="00226153"/>
    <w:rsid w:val="00230371"/>
    <w:rsid w:val="00240546"/>
    <w:rsid w:val="0026413C"/>
    <w:rsid w:val="002656BB"/>
    <w:rsid w:val="0027028B"/>
    <w:rsid w:val="00271B49"/>
    <w:rsid w:val="00276783"/>
    <w:rsid w:val="00291422"/>
    <w:rsid w:val="00292050"/>
    <w:rsid w:val="002922B6"/>
    <w:rsid w:val="00293A9D"/>
    <w:rsid w:val="002A4E26"/>
    <w:rsid w:val="002A5CB5"/>
    <w:rsid w:val="002A7FB1"/>
    <w:rsid w:val="002B02C8"/>
    <w:rsid w:val="002B79AB"/>
    <w:rsid w:val="002C20FB"/>
    <w:rsid w:val="002C331C"/>
    <w:rsid w:val="002C6A6B"/>
    <w:rsid w:val="002D001D"/>
    <w:rsid w:val="002D1654"/>
    <w:rsid w:val="002D790E"/>
    <w:rsid w:val="002D7E21"/>
    <w:rsid w:val="002E584C"/>
    <w:rsid w:val="002F13EF"/>
    <w:rsid w:val="002F26A4"/>
    <w:rsid w:val="002F4DBA"/>
    <w:rsid w:val="002F6774"/>
    <w:rsid w:val="00303934"/>
    <w:rsid w:val="0030576A"/>
    <w:rsid w:val="003077F4"/>
    <w:rsid w:val="00311E65"/>
    <w:rsid w:val="003126DC"/>
    <w:rsid w:val="003238A6"/>
    <w:rsid w:val="00324490"/>
    <w:rsid w:val="00324778"/>
    <w:rsid w:val="00326169"/>
    <w:rsid w:val="0032689A"/>
    <w:rsid w:val="00330AFE"/>
    <w:rsid w:val="00342C75"/>
    <w:rsid w:val="0034772E"/>
    <w:rsid w:val="003477A0"/>
    <w:rsid w:val="00352CFD"/>
    <w:rsid w:val="00362BF5"/>
    <w:rsid w:val="00362D7C"/>
    <w:rsid w:val="00364D3B"/>
    <w:rsid w:val="00376C23"/>
    <w:rsid w:val="0038741D"/>
    <w:rsid w:val="00395637"/>
    <w:rsid w:val="003A301B"/>
    <w:rsid w:val="003B3666"/>
    <w:rsid w:val="003C161E"/>
    <w:rsid w:val="003C1932"/>
    <w:rsid w:val="003D3179"/>
    <w:rsid w:val="003D4157"/>
    <w:rsid w:val="003E34F6"/>
    <w:rsid w:val="003E71CE"/>
    <w:rsid w:val="003F145B"/>
    <w:rsid w:val="004106CF"/>
    <w:rsid w:val="004122F8"/>
    <w:rsid w:val="0043312B"/>
    <w:rsid w:val="00443A83"/>
    <w:rsid w:val="00451D90"/>
    <w:rsid w:val="0046458D"/>
    <w:rsid w:val="00467279"/>
    <w:rsid w:val="00477DF4"/>
    <w:rsid w:val="004800DE"/>
    <w:rsid w:val="00483220"/>
    <w:rsid w:val="00483556"/>
    <w:rsid w:val="0048613F"/>
    <w:rsid w:val="0048765A"/>
    <w:rsid w:val="00490902"/>
    <w:rsid w:val="00494A29"/>
    <w:rsid w:val="004A1D6E"/>
    <w:rsid w:val="004A6995"/>
    <w:rsid w:val="004B4ED8"/>
    <w:rsid w:val="004B7DE9"/>
    <w:rsid w:val="004C2209"/>
    <w:rsid w:val="004C38C8"/>
    <w:rsid w:val="004C4E10"/>
    <w:rsid w:val="004C737E"/>
    <w:rsid w:val="004D01A3"/>
    <w:rsid w:val="004F422B"/>
    <w:rsid w:val="004F4ADB"/>
    <w:rsid w:val="00500847"/>
    <w:rsid w:val="00501E5B"/>
    <w:rsid w:val="005200BE"/>
    <w:rsid w:val="00520D98"/>
    <w:rsid w:val="005220D2"/>
    <w:rsid w:val="00526F89"/>
    <w:rsid w:val="00527760"/>
    <w:rsid w:val="00527866"/>
    <w:rsid w:val="005316AB"/>
    <w:rsid w:val="0053571E"/>
    <w:rsid w:val="0053641F"/>
    <w:rsid w:val="0055084C"/>
    <w:rsid w:val="00556C24"/>
    <w:rsid w:val="00556F3B"/>
    <w:rsid w:val="00557A2C"/>
    <w:rsid w:val="00560EC1"/>
    <w:rsid w:val="00576AD9"/>
    <w:rsid w:val="00584EA7"/>
    <w:rsid w:val="00587DAE"/>
    <w:rsid w:val="005910BD"/>
    <w:rsid w:val="0059482E"/>
    <w:rsid w:val="00594C33"/>
    <w:rsid w:val="005A51D1"/>
    <w:rsid w:val="005A562A"/>
    <w:rsid w:val="005A5C8F"/>
    <w:rsid w:val="005A614B"/>
    <w:rsid w:val="005B26ED"/>
    <w:rsid w:val="005B5188"/>
    <w:rsid w:val="005C023A"/>
    <w:rsid w:val="005C5672"/>
    <w:rsid w:val="005C6587"/>
    <w:rsid w:val="005D1664"/>
    <w:rsid w:val="005D4150"/>
    <w:rsid w:val="005D4A91"/>
    <w:rsid w:val="005D4D84"/>
    <w:rsid w:val="005D7E47"/>
    <w:rsid w:val="005E0BEF"/>
    <w:rsid w:val="005E185C"/>
    <w:rsid w:val="005E5D1C"/>
    <w:rsid w:val="005F1E08"/>
    <w:rsid w:val="005F3AAF"/>
    <w:rsid w:val="005F4CFC"/>
    <w:rsid w:val="005F68BE"/>
    <w:rsid w:val="006003A5"/>
    <w:rsid w:val="00604CD2"/>
    <w:rsid w:val="00606247"/>
    <w:rsid w:val="0060653F"/>
    <w:rsid w:val="00610371"/>
    <w:rsid w:val="00625406"/>
    <w:rsid w:val="0063231A"/>
    <w:rsid w:val="006410AB"/>
    <w:rsid w:val="00642A33"/>
    <w:rsid w:val="006466E5"/>
    <w:rsid w:val="00651C68"/>
    <w:rsid w:val="00654382"/>
    <w:rsid w:val="00656D84"/>
    <w:rsid w:val="006600C0"/>
    <w:rsid w:val="00663FD9"/>
    <w:rsid w:val="00677736"/>
    <w:rsid w:val="00680B50"/>
    <w:rsid w:val="006816C3"/>
    <w:rsid w:val="00681D83"/>
    <w:rsid w:val="0068308E"/>
    <w:rsid w:val="0069419E"/>
    <w:rsid w:val="00694A2C"/>
    <w:rsid w:val="00695E5B"/>
    <w:rsid w:val="00696869"/>
    <w:rsid w:val="00697573"/>
    <w:rsid w:val="006A750B"/>
    <w:rsid w:val="006C3ED7"/>
    <w:rsid w:val="006D20F5"/>
    <w:rsid w:val="006E3175"/>
    <w:rsid w:val="006E5DA8"/>
    <w:rsid w:val="006E7A11"/>
    <w:rsid w:val="006F0D15"/>
    <w:rsid w:val="006F409A"/>
    <w:rsid w:val="006F6C3F"/>
    <w:rsid w:val="00700E98"/>
    <w:rsid w:val="00712D56"/>
    <w:rsid w:val="00712D83"/>
    <w:rsid w:val="007138EB"/>
    <w:rsid w:val="00725F96"/>
    <w:rsid w:val="00727342"/>
    <w:rsid w:val="00740C40"/>
    <w:rsid w:val="00740D00"/>
    <w:rsid w:val="00747286"/>
    <w:rsid w:val="00747409"/>
    <w:rsid w:val="00756C13"/>
    <w:rsid w:val="00757918"/>
    <w:rsid w:val="00763578"/>
    <w:rsid w:val="00764F20"/>
    <w:rsid w:val="007653C8"/>
    <w:rsid w:val="0077463A"/>
    <w:rsid w:val="0078056A"/>
    <w:rsid w:val="007815D6"/>
    <w:rsid w:val="00782D1E"/>
    <w:rsid w:val="00791E5D"/>
    <w:rsid w:val="007A2C96"/>
    <w:rsid w:val="007B07D2"/>
    <w:rsid w:val="007B08F7"/>
    <w:rsid w:val="007B1A46"/>
    <w:rsid w:val="007B5CE0"/>
    <w:rsid w:val="007B5FC1"/>
    <w:rsid w:val="007D1ED0"/>
    <w:rsid w:val="007F2FAD"/>
    <w:rsid w:val="007F343B"/>
    <w:rsid w:val="007F5116"/>
    <w:rsid w:val="007F62D6"/>
    <w:rsid w:val="00803088"/>
    <w:rsid w:val="00813AAA"/>
    <w:rsid w:val="008159CF"/>
    <w:rsid w:val="0082157F"/>
    <w:rsid w:val="00826211"/>
    <w:rsid w:val="008279F4"/>
    <w:rsid w:val="00827B47"/>
    <w:rsid w:val="0083354A"/>
    <w:rsid w:val="00835856"/>
    <w:rsid w:val="00841E1B"/>
    <w:rsid w:val="00841E53"/>
    <w:rsid w:val="0084355F"/>
    <w:rsid w:val="008439ED"/>
    <w:rsid w:val="00844EC7"/>
    <w:rsid w:val="00853795"/>
    <w:rsid w:val="008546BD"/>
    <w:rsid w:val="008621CD"/>
    <w:rsid w:val="0088317A"/>
    <w:rsid w:val="008861B9"/>
    <w:rsid w:val="00891CA7"/>
    <w:rsid w:val="00895D4B"/>
    <w:rsid w:val="008A0E3F"/>
    <w:rsid w:val="008A5C5D"/>
    <w:rsid w:val="008B0476"/>
    <w:rsid w:val="008B329C"/>
    <w:rsid w:val="008B408D"/>
    <w:rsid w:val="008C362E"/>
    <w:rsid w:val="008C53DD"/>
    <w:rsid w:val="008D489E"/>
    <w:rsid w:val="008D6889"/>
    <w:rsid w:val="008E2243"/>
    <w:rsid w:val="008F6F4A"/>
    <w:rsid w:val="009008BF"/>
    <w:rsid w:val="00902FF0"/>
    <w:rsid w:val="00913274"/>
    <w:rsid w:val="00920A4E"/>
    <w:rsid w:val="00923EFE"/>
    <w:rsid w:val="009531FF"/>
    <w:rsid w:val="0095568A"/>
    <w:rsid w:val="00956610"/>
    <w:rsid w:val="00957FA0"/>
    <w:rsid w:val="00962866"/>
    <w:rsid w:val="00966935"/>
    <w:rsid w:val="00970749"/>
    <w:rsid w:val="0097220A"/>
    <w:rsid w:val="00973B00"/>
    <w:rsid w:val="00976C26"/>
    <w:rsid w:val="00977C08"/>
    <w:rsid w:val="00983EB9"/>
    <w:rsid w:val="009967C6"/>
    <w:rsid w:val="00996D48"/>
    <w:rsid w:val="0099774C"/>
    <w:rsid w:val="009A4322"/>
    <w:rsid w:val="009A5F8A"/>
    <w:rsid w:val="009B1D23"/>
    <w:rsid w:val="009B7B9E"/>
    <w:rsid w:val="009C290E"/>
    <w:rsid w:val="009C5C9C"/>
    <w:rsid w:val="009D21B8"/>
    <w:rsid w:val="009D722E"/>
    <w:rsid w:val="009E7953"/>
    <w:rsid w:val="009F709E"/>
    <w:rsid w:val="00A03BAE"/>
    <w:rsid w:val="00A156A4"/>
    <w:rsid w:val="00A22CE9"/>
    <w:rsid w:val="00A31F90"/>
    <w:rsid w:val="00A321FF"/>
    <w:rsid w:val="00A35F2D"/>
    <w:rsid w:val="00A40C79"/>
    <w:rsid w:val="00A46337"/>
    <w:rsid w:val="00A5792D"/>
    <w:rsid w:val="00A60BD8"/>
    <w:rsid w:val="00A60FF0"/>
    <w:rsid w:val="00A64392"/>
    <w:rsid w:val="00A76CE3"/>
    <w:rsid w:val="00A872B3"/>
    <w:rsid w:val="00A91391"/>
    <w:rsid w:val="00A96038"/>
    <w:rsid w:val="00A97F09"/>
    <w:rsid w:val="00AA1956"/>
    <w:rsid w:val="00AA2FE7"/>
    <w:rsid w:val="00AB3680"/>
    <w:rsid w:val="00AB4ED7"/>
    <w:rsid w:val="00AB7AF3"/>
    <w:rsid w:val="00AC0B76"/>
    <w:rsid w:val="00AC24D4"/>
    <w:rsid w:val="00AC30C2"/>
    <w:rsid w:val="00AD1540"/>
    <w:rsid w:val="00AE7A86"/>
    <w:rsid w:val="00B0585B"/>
    <w:rsid w:val="00B1219F"/>
    <w:rsid w:val="00B12674"/>
    <w:rsid w:val="00B16875"/>
    <w:rsid w:val="00B240AF"/>
    <w:rsid w:val="00B25EF3"/>
    <w:rsid w:val="00B30D28"/>
    <w:rsid w:val="00B312C3"/>
    <w:rsid w:val="00B32E26"/>
    <w:rsid w:val="00B36505"/>
    <w:rsid w:val="00B521A8"/>
    <w:rsid w:val="00B755A4"/>
    <w:rsid w:val="00B7630F"/>
    <w:rsid w:val="00B81407"/>
    <w:rsid w:val="00B9019D"/>
    <w:rsid w:val="00B90AB2"/>
    <w:rsid w:val="00B91773"/>
    <w:rsid w:val="00BA2E17"/>
    <w:rsid w:val="00BA5905"/>
    <w:rsid w:val="00BB64CB"/>
    <w:rsid w:val="00BC3446"/>
    <w:rsid w:val="00BC4E1E"/>
    <w:rsid w:val="00BD1291"/>
    <w:rsid w:val="00BE25FC"/>
    <w:rsid w:val="00BE5DE7"/>
    <w:rsid w:val="00BE6A06"/>
    <w:rsid w:val="00BF0F2D"/>
    <w:rsid w:val="00BF457C"/>
    <w:rsid w:val="00C004FA"/>
    <w:rsid w:val="00C04034"/>
    <w:rsid w:val="00C04963"/>
    <w:rsid w:val="00C11C93"/>
    <w:rsid w:val="00C12F62"/>
    <w:rsid w:val="00C140E9"/>
    <w:rsid w:val="00C22634"/>
    <w:rsid w:val="00C25544"/>
    <w:rsid w:val="00C30368"/>
    <w:rsid w:val="00C3521D"/>
    <w:rsid w:val="00C4753C"/>
    <w:rsid w:val="00C507DF"/>
    <w:rsid w:val="00C55B1A"/>
    <w:rsid w:val="00C746FB"/>
    <w:rsid w:val="00C763FF"/>
    <w:rsid w:val="00C82DDB"/>
    <w:rsid w:val="00C90C3A"/>
    <w:rsid w:val="00C9241E"/>
    <w:rsid w:val="00CB50CB"/>
    <w:rsid w:val="00CC2182"/>
    <w:rsid w:val="00CC79F7"/>
    <w:rsid w:val="00CE00B4"/>
    <w:rsid w:val="00CE17FA"/>
    <w:rsid w:val="00CE216D"/>
    <w:rsid w:val="00CE4F6B"/>
    <w:rsid w:val="00CF29CC"/>
    <w:rsid w:val="00CF4A69"/>
    <w:rsid w:val="00CF5D4B"/>
    <w:rsid w:val="00D02017"/>
    <w:rsid w:val="00D067CA"/>
    <w:rsid w:val="00D15596"/>
    <w:rsid w:val="00D17FD1"/>
    <w:rsid w:val="00D214BE"/>
    <w:rsid w:val="00D26F9C"/>
    <w:rsid w:val="00D36125"/>
    <w:rsid w:val="00D40787"/>
    <w:rsid w:val="00D42632"/>
    <w:rsid w:val="00D45D35"/>
    <w:rsid w:val="00D53EAE"/>
    <w:rsid w:val="00D56CFA"/>
    <w:rsid w:val="00D60619"/>
    <w:rsid w:val="00D62F33"/>
    <w:rsid w:val="00D65136"/>
    <w:rsid w:val="00D67CC7"/>
    <w:rsid w:val="00D729C2"/>
    <w:rsid w:val="00D74F1B"/>
    <w:rsid w:val="00D80804"/>
    <w:rsid w:val="00D83B7C"/>
    <w:rsid w:val="00D83C2D"/>
    <w:rsid w:val="00D92EB1"/>
    <w:rsid w:val="00D95900"/>
    <w:rsid w:val="00D971AA"/>
    <w:rsid w:val="00D97597"/>
    <w:rsid w:val="00D97F9E"/>
    <w:rsid w:val="00DA6693"/>
    <w:rsid w:val="00DB351D"/>
    <w:rsid w:val="00DB3FB3"/>
    <w:rsid w:val="00DB3FF9"/>
    <w:rsid w:val="00DB42A3"/>
    <w:rsid w:val="00DD0BA7"/>
    <w:rsid w:val="00DD11DA"/>
    <w:rsid w:val="00DE3591"/>
    <w:rsid w:val="00DE3F26"/>
    <w:rsid w:val="00DE4651"/>
    <w:rsid w:val="00DF1A77"/>
    <w:rsid w:val="00DF4352"/>
    <w:rsid w:val="00E04CBD"/>
    <w:rsid w:val="00E10B74"/>
    <w:rsid w:val="00E1185C"/>
    <w:rsid w:val="00E13E37"/>
    <w:rsid w:val="00E14D8A"/>
    <w:rsid w:val="00E269E6"/>
    <w:rsid w:val="00E27F9B"/>
    <w:rsid w:val="00E312FB"/>
    <w:rsid w:val="00E3321A"/>
    <w:rsid w:val="00E333CD"/>
    <w:rsid w:val="00E4265E"/>
    <w:rsid w:val="00E42B61"/>
    <w:rsid w:val="00E44FE1"/>
    <w:rsid w:val="00E5125A"/>
    <w:rsid w:val="00E57613"/>
    <w:rsid w:val="00E62C7E"/>
    <w:rsid w:val="00E665BC"/>
    <w:rsid w:val="00E66738"/>
    <w:rsid w:val="00E70DD6"/>
    <w:rsid w:val="00E71360"/>
    <w:rsid w:val="00E734AD"/>
    <w:rsid w:val="00E81E23"/>
    <w:rsid w:val="00E8200C"/>
    <w:rsid w:val="00E82FEB"/>
    <w:rsid w:val="00E835DD"/>
    <w:rsid w:val="00E87F0E"/>
    <w:rsid w:val="00E9064C"/>
    <w:rsid w:val="00E920CD"/>
    <w:rsid w:val="00E9499A"/>
    <w:rsid w:val="00EB09F7"/>
    <w:rsid w:val="00EB3502"/>
    <w:rsid w:val="00EB446C"/>
    <w:rsid w:val="00EC2648"/>
    <w:rsid w:val="00EC375F"/>
    <w:rsid w:val="00EE109F"/>
    <w:rsid w:val="00EE18A8"/>
    <w:rsid w:val="00EE742A"/>
    <w:rsid w:val="00EF0F9F"/>
    <w:rsid w:val="00EF2524"/>
    <w:rsid w:val="00EF48AE"/>
    <w:rsid w:val="00EF6B08"/>
    <w:rsid w:val="00EF7AE3"/>
    <w:rsid w:val="00F02CDD"/>
    <w:rsid w:val="00F0664C"/>
    <w:rsid w:val="00F06C58"/>
    <w:rsid w:val="00F125A9"/>
    <w:rsid w:val="00F20377"/>
    <w:rsid w:val="00F3132D"/>
    <w:rsid w:val="00F31629"/>
    <w:rsid w:val="00F36A7E"/>
    <w:rsid w:val="00F40B52"/>
    <w:rsid w:val="00F418AA"/>
    <w:rsid w:val="00F43C20"/>
    <w:rsid w:val="00F44FE5"/>
    <w:rsid w:val="00F46567"/>
    <w:rsid w:val="00F610B0"/>
    <w:rsid w:val="00F6270F"/>
    <w:rsid w:val="00F648A1"/>
    <w:rsid w:val="00F70A24"/>
    <w:rsid w:val="00F766B6"/>
    <w:rsid w:val="00F7674B"/>
    <w:rsid w:val="00F76A30"/>
    <w:rsid w:val="00F9047E"/>
    <w:rsid w:val="00F90856"/>
    <w:rsid w:val="00F91522"/>
    <w:rsid w:val="00F9360C"/>
    <w:rsid w:val="00FA63DC"/>
    <w:rsid w:val="00FB03D0"/>
    <w:rsid w:val="00FB3A7A"/>
    <w:rsid w:val="00FB65BC"/>
    <w:rsid w:val="00FB7009"/>
    <w:rsid w:val="00FC7C85"/>
    <w:rsid w:val="00FD7D5F"/>
    <w:rsid w:val="00FF4E4F"/>
    <w:rsid w:val="00FF5313"/>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85B"/>
    <w:rPr>
      <w:color w:val="0000FF" w:themeColor="hyperlink"/>
      <w:u w:val="single"/>
    </w:rPr>
  </w:style>
  <w:style w:type="paragraph" w:styleId="Header">
    <w:name w:val="header"/>
    <w:basedOn w:val="Normal"/>
    <w:link w:val="HeaderChar"/>
    <w:uiPriority w:val="99"/>
    <w:unhideWhenUsed/>
    <w:rsid w:val="005D4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91"/>
  </w:style>
  <w:style w:type="paragraph" w:styleId="Footer">
    <w:name w:val="footer"/>
    <w:basedOn w:val="Normal"/>
    <w:link w:val="FooterChar"/>
    <w:uiPriority w:val="99"/>
    <w:semiHidden/>
    <w:unhideWhenUsed/>
    <w:rsid w:val="005D4A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4A91"/>
  </w:style>
  <w:style w:type="paragraph" w:styleId="ListParagraph">
    <w:name w:val="List Paragraph"/>
    <w:basedOn w:val="Normal"/>
    <w:uiPriority w:val="34"/>
    <w:qFormat/>
    <w:rsid w:val="004A1D6E"/>
    <w:pPr>
      <w:ind w:left="720"/>
      <w:contextualSpacing/>
    </w:pPr>
  </w:style>
  <w:style w:type="character" w:styleId="LineNumber">
    <w:name w:val="line number"/>
    <w:basedOn w:val="DefaultParagraphFont"/>
    <w:uiPriority w:val="99"/>
    <w:semiHidden/>
    <w:unhideWhenUsed/>
    <w:rsid w:val="00B312C3"/>
  </w:style>
  <w:style w:type="paragraph" w:styleId="BalloonText">
    <w:name w:val="Balloon Text"/>
    <w:basedOn w:val="Normal"/>
    <w:link w:val="BalloonTextChar"/>
    <w:uiPriority w:val="99"/>
    <w:semiHidden/>
    <w:unhideWhenUsed/>
    <w:rsid w:val="00FF4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4F"/>
    <w:rPr>
      <w:rFonts w:ascii="Tahoma" w:hAnsi="Tahoma" w:cs="Tahoma"/>
      <w:sz w:val="16"/>
      <w:szCs w:val="16"/>
    </w:rPr>
  </w:style>
  <w:style w:type="character" w:styleId="CommentReference">
    <w:name w:val="annotation reference"/>
    <w:basedOn w:val="DefaultParagraphFont"/>
    <w:uiPriority w:val="99"/>
    <w:semiHidden/>
    <w:unhideWhenUsed/>
    <w:rsid w:val="0088317A"/>
    <w:rPr>
      <w:sz w:val="16"/>
      <w:szCs w:val="16"/>
    </w:rPr>
  </w:style>
  <w:style w:type="paragraph" w:styleId="CommentText">
    <w:name w:val="annotation text"/>
    <w:basedOn w:val="Normal"/>
    <w:link w:val="CommentTextChar"/>
    <w:uiPriority w:val="99"/>
    <w:semiHidden/>
    <w:unhideWhenUsed/>
    <w:rsid w:val="0088317A"/>
    <w:pPr>
      <w:spacing w:line="240" w:lineRule="auto"/>
    </w:pPr>
    <w:rPr>
      <w:sz w:val="20"/>
      <w:szCs w:val="20"/>
    </w:rPr>
  </w:style>
  <w:style w:type="character" w:customStyle="1" w:styleId="CommentTextChar">
    <w:name w:val="Comment Text Char"/>
    <w:basedOn w:val="DefaultParagraphFont"/>
    <w:link w:val="CommentText"/>
    <w:uiPriority w:val="99"/>
    <w:semiHidden/>
    <w:rsid w:val="0088317A"/>
    <w:rPr>
      <w:sz w:val="20"/>
      <w:szCs w:val="20"/>
    </w:rPr>
  </w:style>
  <w:style w:type="paragraph" w:styleId="CommentSubject">
    <w:name w:val="annotation subject"/>
    <w:basedOn w:val="CommentText"/>
    <w:next w:val="CommentText"/>
    <w:link w:val="CommentSubjectChar"/>
    <w:uiPriority w:val="99"/>
    <w:semiHidden/>
    <w:unhideWhenUsed/>
    <w:rsid w:val="0088317A"/>
    <w:rPr>
      <w:b/>
      <w:bCs/>
    </w:rPr>
  </w:style>
  <w:style w:type="character" w:customStyle="1" w:styleId="CommentSubjectChar">
    <w:name w:val="Comment Subject Char"/>
    <w:basedOn w:val="CommentTextChar"/>
    <w:link w:val="CommentSubject"/>
    <w:uiPriority w:val="99"/>
    <w:semiHidden/>
    <w:rsid w:val="0088317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85B"/>
    <w:rPr>
      <w:color w:val="0000FF" w:themeColor="hyperlink"/>
      <w:u w:val="single"/>
    </w:rPr>
  </w:style>
  <w:style w:type="paragraph" w:styleId="Header">
    <w:name w:val="header"/>
    <w:basedOn w:val="Normal"/>
    <w:link w:val="HeaderChar"/>
    <w:uiPriority w:val="99"/>
    <w:unhideWhenUsed/>
    <w:rsid w:val="005D4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91"/>
  </w:style>
  <w:style w:type="paragraph" w:styleId="Footer">
    <w:name w:val="footer"/>
    <w:basedOn w:val="Normal"/>
    <w:link w:val="FooterChar"/>
    <w:uiPriority w:val="99"/>
    <w:semiHidden/>
    <w:unhideWhenUsed/>
    <w:rsid w:val="005D4A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4A91"/>
  </w:style>
  <w:style w:type="paragraph" w:styleId="ListParagraph">
    <w:name w:val="List Paragraph"/>
    <w:basedOn w:val="Normal"/>
    <w:uiPriority w:val="34"/>
    <w:qFormat/>
    <w:rsid w:val="004A1D6E"/>
    <w:pPr>
      <w:ind w:left="720"/>
      <w:contextualSpacing/>
    </w:pPr>
  </w:style>
  <w:style w:type="character" w:styleId="LineNumber">
    <w:name w:val="line number"/>
    <w:basedOn w:val="DefaultParagraphFont"/>
    <w:uiPriority w:val="99"/>
    <w:semiHidden/>
    <w:unhideWhenUsed/>
    <w:rsid w:val="00B312C3"/>
  </w:style>
  <w:style w:type="paragraph" w:styleId="BalloonText">
    <w:name w:val="Balloon Text"/>
    <w:basedOn w:val="Normal"/>
    <w:link w:val="BalloonTextChar"/>
    <w:uiPriority w:val="99"/>
    <w:semiHidden/>
    <w:unhideWhenUsed/>
    <w:rsid w:val="00FF4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4F"/>
    <w:rPr>
      <w:rFonts w:ascii="Tahoma" w:hAnsi="Tahoma" w:cs="Tahoma"/>
      <w:sz w:val="16"/>
      <w:szCs w:val="16"/>
    </w:rPr>
  </w:style>
  <w:style w:type="character" w:styleId="CommentReference">
    <w:name w:val="annotation reference"/>
    <w:basedOn w:val="DefaultParagraphFont"/>
    <w:uiPriority w:val="99"/>
    <w:semiHidden/>
    <w:unhideWhenUsed/>
    <w:rsid w:val="0088317A"/>
    <w:rPr>
      <w:sz w:val="16"/>
      <w:szCs w:val="16"/>
    </w:rPr>
  </w:style>
  <w:style w:type="paragraph" w:styleId="CommentText">
    <w:name w:val="annotation text"/>
    <w:basedOn w:val="Normal"/>
    <w:link w:val="CommentTextChar"/>
    <w:uiPriority w:val="99"/>
    <w:semiHidden/>
    <w:unhideWhenUsed/>
    <w:rsid w:val="0088317A"/>
    <w:pPr>
      <w:spacing w:line="240" w:lineRule="auto"/>
    </w:pPr>
    <w:rPr>
      <w:sz w:val="20"/>
      <w:szCs w:val="20"/>
    </w:rPr>
  </w:style>
  <w:style w:type="character" w:customStyle="1" w:styleId="CommentTextChar">
    <w:name w:val="Comment Text Char"/>
    <w:basedOn w:val="DefaultParagraphFont"/>
    <w:link w:val="CommentText"/>
    <w:uiPriority w:val="99"/>
    <w:semiHidden/>
    <w:rsid w:val="0088317A"/>
    <w:rPr>
      <w:sz w:val="20"/>
      <w:szCs w:val="20"/>
    </w:rPr>
  </w:style>
  <w:style w:type="paragraph" w:styleId="CommentSubject">
    <w:name w:val="annotation subject"/>
    <w:basedOn w:val="CommentText"/>
    <w:next w:val="CommentText"/>
    <w:link w:val="CommentSubjectChar"/>
    <w:uiPriority w:val="99"/>
    <w:semiHidden/>
    <w:unhideWhenUsed/>
    <w:rsid w:val="0088317A"/>
    <w:rPr>
      <w:b/>
      <w:bCs/>
    </w:rPr>
  </w:style>
  <w:style w:type="character" w:customStyle="1" w:styleId="CommentSubjectChar">
    <w:name w:val="Comment Subject Char"/>
    <w:basedOn w:val="CommentTextChar"/>
    <w:link w:val="CommentSubject"/>
    <w:uiPriority w:val="99"/>
    <w:semiHidden/>
    <w:rsid w:val="008831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iji.co.j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krajah@srrc.usda.gov" TargetMode="External"/><Relationship Id="rId4" Type="http://schemas.microsoft.com/office/2007/relationships/stylesWithEffects" Target="stylesWithEffects.xml"/><Relationship Id="rId9" Type="http://schemas.openxmlformats.org/officeDocument/2006/relationships/hyperlink" Target="mailto:2Rajah.Rajasekaran@ars.usd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6FD5D-1713-430C-A18B-9C8133071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K. Kamo</dc:creator>
  <cp:lastModifiedBy>REV1</cp:lastModifiedBy>
  <cp:revision>2</cp:revision>
  <cp:lastPrinted>2013-08-27T15:32:00Z</cp:lastPrinted>
  <dcterms:created xsi:type="dcterms:W3CDTF">2014-02-27T09:50:00Z</dcterms:created>
  <dcterms:modified xsi:type="dcterms:W3CDTF">2014-02-27T09:50:00Z</dcterms:modified>
</cp:coreProperties>
</file>